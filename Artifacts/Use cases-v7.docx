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9B4C0" w14:textId="52B4301F" w:rsidR="00A0331A" w:rsidRPr="001872B8" w:rsidRDefault="00A0331A" w:rsidP="0000358A">
      <w:pPr>
        <w:pStyle w:val="a3"/>
        <w:bidi w:val="0"/>
        <w:rPr>
          <w:b/>
          <w:bCs/>
          <w:sz w:val="24"/>
          <w:szCs w:val="24"/>
          <w:u w:val="single"/>
        </w:rPr>
      </w:pPr>
      <w:r w:rsidRPr="001872B8">
        <w:rPr>
          <w:sz w:val="24"/>
          <w:szCs w:val="24"/>
          <w:u w:val="single"/>
        </w:rPr>
        <w:t xml:space="preserve">Use case: </w:t>
      </w:r>
      <w:r w:rsidRPr="001872B8">
        <w:rPr>
          <w:b/>
          <w:bCs/>
          <w:sz w:val="24"/>
          <w:szCs w:val="24"/>
          <w:u w:val="single"/>
        </w:rPr>
        <w:t>Register to system</w:t>
      </w:r>
    </w:p>
    <w:p w14:paraId="5FC80D67" w14:textId="25F303E7" w:rsidR="00A0331A" w:rsidRPr="001872B8" w:rsidRDefault="00A0331A" w:rsidP="00C163BE">
      <w:pPr>
        <w:pStyle w:val="a3"/>
        <w:numPr>
          <w:ilvl w:val="1"/>
          <w:numId w:val="1"/>
        </w:numPr>
        <w:bidi w:val="0"/>
        <w:rPr>
          <w:b/>
          <w:bCs/>
        </w:rPr>
      </w:pPr>
      <w:r w:rsidRPr="001872B8">
        <w:rPr>
          <w:b/>
          <w:bCs/>
        </w:rPr>
        <w:t xml:space="preserve">Actor: </w:t>
      </w:r>
      <w:r w:rsidRPr="001872B8">
        <w:rPr>
          <w:b/>
          <w:bCs/>
          <w:color w:val="FF0000"/>
        </w:rPr>
        <w:t>Guest</w:t>
      </w:r>
      <w:r w:rsidR="00C163BE" w:rsidRPr="001872B8">
        <w:rPr>
          <w:b/>
          <w:bCs/>
          <w:color w:val="FF0000"/>
        </w:rPr>
        <w:t xml:space="preserve"> User</w:t>
      </w:r>
    </w:p>
    <w:p w14:paraId="18B71897" w14:textId="545762F4" w:rsidR="00A0331A" w:rsidRPr="001872B8" w:rsidRDefault="00A0331A" w:rsidP="00F05747">
      <w:pPr>
        <w:pStyle w:val="a3"/>
        <w:numPr>
          <w:ilvl w:val="1"/>
          <w:numId w:val="1"/>
        </w:numPr>
        <w:bidi w:val="0"/>
        <w:rPr>
          <w:b/>
          <w:bCs/>
        </w:rPr>
      </w:pPr>
      <w:r w:rsidRPr="001872B8">
        <w:rPr>
          <w:b/>
          <w:bCs/>
        </w:rPr>
        <w:t xml:space="preserve">Precondition: </w:t>
      </w:r>
      <w:r w:rsidRPr="001872B8">
        <w:t>Guest is not already registered to the system</w:t>
      </w:r>
    </w:p>
    <w:p w14:paraId="4337091C" w14:textId="37C838DF" w:rsidR="00A0331A" w:rsidRPr="001872B8" w:rsidRDefault="00A0331A" w:rsidP="00A0331A">
      <w:pPr>
        <w:pStyle w:val="a3"/>
        <w:numPr>
          <w:ilvl w:val="1"/>
          <w:numId w:val="1"/>
        </w:numPr>
        <w:bidi w:val="0"/>
        <w:rPr>
          <w:b/>
          <w:bCs/>
        </w:rPr>
      </w:pPr>
      <w:r w:rsidRPr="001872B8">
        <w:rPr>
          <w:b/>
          <w:bCs/>
        </w:rPr>
        <w:t xml:space="preserve">Parameter: </w:t>
      </w:r>
      <w:r w:rsidR="00FA4035" w:rsidRPr="001872B8">
        <w:t>Member</w:t>
      </w:r>
      <w:r w:rsidRPr="001872B8">
        <w:t xml:space="preserve"> information</w:t>
      </w:r>
    </w:p>
    <w:p w14:paraId="3165501D" w14:textId="00F551BD" w:rsidR="00A0331A" w:rsidRPr="001872B8" w:rsidRDefault="00A0331A" w:rsidP="00A0331A">
      <w:pPr>
        <w:pStyle w:val="a3"/>
        <w:numPr>
          <w:ilvl w:val="1"/>
          <w:numId w:val="1"/>
        </w:numPr>
        <w:bidi w:val="0"/>
        <w:rPr>
          <w:b/>
          <w:bCs/>
        </w:rPr>
      </w:pPr>
      <w:r w:rsidRPr="001872B8">
        <w:rPr>
          <w:b/>
          <w:bCs/>
        </w:rPr>
        <w:t>Actions:</w:t>
      </w:r>
    </w:p>
    <w:p w14:paraId="2F48E552" w14:textId="5ACBD32B" w:rsidR="00114A44" w:rsidRPr="001872B8" w:rsidRDefault="00114A44" w:rsidP="00114A44">
      <w:pPr>
        <w:pStyle w:val="a3"/>
        <w:numPr>
          <w:ilvl w:val="2"/>
          <w:numId w:val="1"/>
        </w:numPr>
        <w:bidi w:val="0"/>
        <w:rPr>
          <w:b/>
          <w:bCs/>
        </w:rPr>
      </w:pPr>
      <w:r w:rsidRPr="001872B8">
        <w:rPr>
          <w:b/>
          <w:bCs/>
          <w:color w:val="FF0000"/>
        </w:rPr>
        <w:t>Guest</w:t>
      </w:r>
      <w:r w:rsidRPr="001872B8">
        <w:rPr>
          <w:color w:val="FF0000"/>
        </w:rPr>
        <w:t xml:space="preserve"> </w:t>
      </w:r>
      <w:r w:rsidRPr="001872B8">
        <w:t>enters the system</w:t>
      </w:r>
    </w:p>
    <w:p w14:paraId="16BF3351" w14:textId="346AA088" w:rsidR="00A0331A" w:rsidRPr="001872B8" w:rsidRDefault="00A0331A" w:rsidP="00A0331A">
      <w:pPr>
        <w:pStyle w:val="a3"/>
        <w:numPr>
          <w:ilvl w:val="2"/>
          <w:numId w:val="1"/>
        </w:numPr>
        <w:bidi w:val="0"/>
      </w:pPr>
      <w:r w:rsidRPr="001872B8">
        <w:rPr>
          <w:b/>
          <w:bCs/>
          <w:color w:val="FF0000"/>
        </w:rPr>
        <w:t>System</w:t>
      </w:r>
      <w:r w:rsidRPr="001872B8">
        <w:t xml:space="preserve"> presents the option to signup</w:t>
      </w:r>
    </w:p>
    <w:p w14:paraId="4020688B" w14:textId="319D7F66" w:rsidR="00A0331A" w:rsidRPr="001872B8" w:rsidRDefault="00A0331A" w:rsidP="00A0331A">
      <w:pPr>
        <w:pStyle w:val="a3"/>
        <w:numPr>
          <w:ilvl w:val="2"/>
          <w:numId w:val="1"/>
        </w:numPr>
        <w:bidi w:val="0"/>
        <w:rPr>
          <w:b/>
          <w:bCs/>
        </w:rPr>
      </w:pPr>
      <w:r w:rsidRPr="001872B8">
        <w:t xml:space="preserve">The </w:t>
      </w:r>
      <w:del w:id="0" w:author="גיל גרובר" w:date="2021-03-18T14:27:00Z">
        <w:r w:rsidR="00114A44" w:rsidRPr="001872B8" w:rsidDel="00114A44">
          <w:rPr>
            <w:b/>
            <w:bCs/>
            <w:color w:val="FF0000"/>
          </w:rPr>
          <w:delText>U</w:delText>
        </w:r>
        <w:r w:rsidRPr="001872B8" w:rsidDel="00114A44">
          <w:rPr>
            <w:b/>
            <w:bCs/>
            <w:color w:val="FF0000"/>
          </w:rPr>
          <w:delText>ser</w:delText>
        </w:r>
        <w:r w:rsidRPr="001872B8" w:rsidDel="00114A44">
          <w:rPr>
            <w:color w:val="FF0000"/>
          </w:rPr>
          <w:delText xml:space="preserve"> </w:delText>
        </w:r>
      </w:del>
      <w:ins w:id="1" w:author="גיל גרובר" w:date="2021-03-18T14:27:00Z">
        <w:r w:rsidR="00114A44" w:rsidRPr="001872B8">
          <w:rPr>
            <w:b/>
            <w:bCs/>
            <w:color w:val="FF0000"/>
          </w:rPr>
          <w:t>Guest</w:t>
        </w:r>
        <w:r w:rsidR="00114A44" w:rsidRPr="001872B8">
          <w:rPr>
            <w:color w:val="FF0000"/>
          </w:rPr>
          <w:t xml:space="preserve"> </w:t>
        </w:r>
      </w:ins>
      <w:r w:rsidRPr="001872B8">
        <w:t>provide</w:t>
      </w:r>
      <w:r w:rsidR="00750AF4" w:rsidRPr="001872B8">
        <w:t>s</w:t>
      </w:r>
      <w:r w:rsidRPr="001872B8">
        <w:t xml:space="preserve"> the </w:t>
      </w:r>
      <w:r w:rsidR="00FA4035" w:rsidRPr="001872B8">
        <w:rPr>
          <w:b/>
          <w:bCs/>
          <w:color w:val="FF0000"/>
        </w:rPr>
        <w:t>Member</w:t>
      </w:r>
      <w:r w:rsidRPr="001872B8">
        <w:rPr>
          <w:color w:val="FF0000"/>
        </w:rPr>
        <w:t xml:space="preserve"> </w:t>
      </w:r>
      <w:r w:rsidRPr="001872B8">
        <w:rPr>
          <w:b/>
          <w:bCs/>
          <w:color w:val="FF0000"/>
        </w:rPr>
        <w:t>information</w:t>
      </w:r>
    </w:p>
    <w:p w14:paraId="3657663A" w14:textId="30E08A8E" w:rsidR="00A0331A" w:rsidRPr="001872B8" w:rsidDel="00114A44" w:rsidRDefault="00750AF4" w:rsidP="00A0331A">
      <w:pPr>
        <w:pStyle w:val="a3"/>
        <w:numPr>
          <w:ilvl w:val="2"/>
          <w:numId w:val="1"/>
        </w:numPr>
        <w:bidi w:val="0"/>
        <w:rPr>
          <w:del w:id="2" w:author="גיל גרובר" w:date="2021-03-18T14:26:00Z"/>
          <w:b/>
          <w:bCs/>
        </w:rPr>
      </w:pPr>
      <w:del w:id="3" w:author="גיל גרובר" w:date="2021-03-18T14:26:00Z">
        <w:r w:rsidRPr="001872B8" w:rsidDel="00114A44">
          <w:rPr>
            <w:b/>
            <w:bCs/>
            <w:color w:val="FF0000"/>
          </w:rPr>
          <w:delText xml:space="preserve">User </w:delText>
        </w:r>
        <w:r w:rsidRPr="001872B8" w:rsidDel="00114A44">
          <w:delText>enters his chosen password</w:delText>
        </w:r>
      </w:del>
    </w:p>
    <w:p w14:paraId="26096927" w14:textId="1C8BE413" w:rsidR="009057C8" w:rsidRPr="001872B8" w:rsidRDefault="00750AF4" w:rsidP="009057C8">
      <w:pPr>
        <w:pStyle w:val="a3"/>
        <w:numPr>
          <w:ilvl w:val="2"/>
          <w:numId w:val="1"/>
        </w:numPr>
        <w:bidi w:val="0"/>
        <w:rPr>
          <w:b/>
          <w:bCs/>
          <w:rPrChange w:id="4" w:author="גיל גרובר" w:date="2021-03-18T14:37:00Z">
            <w:rPr/>
          </w:rPrChange>
        </w:rPr>
      </w:pPr>
      <w:r w:rsidRPr="001872B8">
        <w:rPr>
          <w:b/>
          <w:bCs/>
          <w:color w:val="FF0000"/>
        </w:rPr>
        <w:t xml:space="preserve">System </w:t>
      </w:r>
      <w:r w:rsidRPr="001872B8">
        <w:t xml:space="preserve">returns indication that the user is now a </w:t>
      </w:r>
      <w:r w:rsidRPr="001872B8">
        <w:rPr>
          <w:b/>
          <w:bCs/>
          <w:color w:val="FF0000"/>
        </w:rPr>
        <w:t>member</w:t>
      </w:r>
    </w:p>
    <w:tbl>
      <w:tblPr>
        <w:tblStyle w:val="4"/>
        <w:tblW w:w="0" w:type="auto"/>
        <w:tblLook w:val="04A0" w:firstRow="1" w:lastRow="0" w:firstColumn="1" w:lastColumn="0" w:noHBand="0" w:noVBand="1"/>
      </w:tblPr>
      <w:tblGrid>
        <w:gridCol w:w="4148"/>
        <w:gridCol w:w="4148"/>
      </w:tblGrid>
      <w:tr w:rsidR="003035D0" w:rsidRPr="001872B8" w14:paraId="44915C91" w14:textId="77777777" w:rsidTr="00303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681985" w14:textId="753FD92E" w:rsidR="003035D0" w:rsidRPr="001872B8" w:rsidRDefault="003035D0" w:rsidP="004F4EE4">
            <w:pPr>
              <w:bidi w:val="0"/>
              <w:rPr>
                <w:b w:val="0"/>
                <w:bCs w:val="0"/>
              </w:rPr>
            </w:pPr>
            <w:r w:rsidRPr="001872B8">
              <w:rPr>
                <w:b w:val="0"/>
                <w:bCs w:val="0"/>
              </w:rPr>
              <w:t>Action</w:t>
            </w:r>
          </w:p>
        </w:tc>
        <w:tc>
          <w:tcPr>
            <w:tcW w:w="4148" w:type="dxa"/>
          </w:tcPr>
          <w:p w14:paraId="6AA7DB34" w14:textId="2B832AB2" w:rsidR="003035D0" w:rsidRPr="001872B8" w:rsidRDefault="003035D0" w:rsidP="004F4EE4">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035D0" w:rsidRPr="001872B8" w14:paraId="0A0514C4"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1999E1" w14:textId="664A7417" w:rsidR="003035D0" w:rsidRPr="001872B8" w:rsidRDefault="003035D0" w:rsidP="003035D0">
            <w:pPr>
              <w:bidi w:val="0"/>
            </w:pPr>
            <w:r w:rsidRPr="001872B8">
              <w:t>Provide</w:t>
            </w:r>
            <w:r w:rsidR="00FA4035" w:rsidRPr="001872B8">
              <w:t xml:space="preserve"> valid</w:t>
            </w:r>
            <w:r w:rsidRPr="001872B8">
              <w:t xml:space="preserve"> </w:t>
            </w:r>
            <w:r w:rsidR="00FA4035" w:rsidRPr="001872B8">
              <w:t>member</w:t>
            </w:r>
            <w:r w:rsidRPr="001872B8">
              <w:t xml:space="preserve"> information that isn't currently in the system.</w:t>
            </w:r>
          </w:p>
          <w:p w14:paraId="1798F820" w14:textId="77777777" w:rsidR="003035D0" w:rsidRPr="001872B8" w:rsidRDefault="003035D0" w:rsidP="004F4EE4">
            <w:pPr>
              <w:bidi w:val="0"/>
              <w:rPr>
                <w:b w:val="0"/>
                <w:bCs w:val="0"/>
              </w:rPr>
            </w:pPr>
          </w:p>
        </w:tc>
        <w:tc>
          <w:tcPr>
            <w:tcW w:w="4148" w:type="dxa"/>
          </w:tcPr>
          <w:p w14:paraId="0F3B110D" w14:textId="5D4292D8" w:rsidR="003035D0" w:rsidRPr="001872B8" w:rsidRDefault="003035D0" w:rsidP="003035D0">
            <w:pPr>
              <w:bidi w:val="0"/>
              <w:cnfStyle w:val="000000100000" w:firstRow="0" w:lastRow="0" w:firstColumn="0" w:lastColumn="0" w:oddVBand="0" w:evenVBand="0" w:oddHBand="1" w:evenHBand="0" w:firstRowFirstColumn="0" w:firstRowLastColumn="0" w:lastRowFirstColumn="0" w:lastRowLastColumn="0"/>
              <w:rPr>
                <w:b/>
                <w:bCs/>
              </w:rPr>
            </w:pPr>
            <w:r w:rsidRPr="001872B8">
              <w:t>A new member has been added to the system with</w:t>
            </w:r>
            <w:r w:rsidRPr="001872B8">
              <w:rPr>
                <w:b/>
                <w:bCs/>
              </w:rPr>
              <w:t xml:space="preserve"> </w:t>
            </w:r>
            <w:r w:rsidRPr="001872B8">
              <w:t xml:space="preserve">the provided </w:t>
            </w:r>
            <w:r w:rsidR="00FA4035" w:rsidRPr="001872B8">
              <w:t>member</w:t>
            </w:r>
            <w:r w:rsidRPr="001872B8">
              <w:t xml:space="preserve"> information.</w:t>
            </w:r>
          </w:p>
          <w:p w14:paraId="6273A81C" w14:textId="77777777"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p>
        </w:tc>
      </w:tr>
      <w:tr w:rsidR="003035D0" w:rsidRPr="001872B8" w14:paraId="435D19C3" w14:textId="77777777" w:rsidTr="003035D0">
        <w:tc>
          <w:tcPr>
            <w:cnfStyle w:val="001000000000" w:firstRow="0" w:lastRow="0" w:firstColumn="1" w:lastColumn="0" w:oddVBand="0" w:evenVBand="0" w:oddHBand="0" w:evenHBand="0" w:firstRowFirstColumn="0" w:firstRowLastColumn="0" w:lastRowFirstColumn="0" w:lastRowLastColumn="0"/>
            <w:tcW w:w="4148" w:type="dxa"/>
          </w:tcPr>
          <w:p w14:paraId="78BB29BE" w14:textId="339B3A7A" w:rsidR="003035D0" w:rsidRPr="001872B8" w:rsidRDefault="003035D0" w:rsidP="003035D0">
            <w:pPr>
              <w:bidi w:val="0"/>
              <w:rPr>
                <w:b w:val="0"/>
                <w:bCs w:val="0"/>
              </w:rPr>
            </w:pPr>
            <w:r w:rsidRPr="001872B8">
              <w:t xml:space="preserve">Provide </w:t>
            </w:r>
            <w:r w:rsidR="00FA4035" w:rsidRPr="001872B8">
              <w:t>member</w:t>
            </w:r>
            <w:r w:rsidRPr="001872B8">
              <w:t xml:space="preserve"> information that is currently in the system.</w:t>
            </w:r>
          </w:p>
          <w:p w14:paraId="7FFA4777" w14:textId="77777777" w:rsidR="003035D0" w:rsidRPr="001872B8" w:rsidRDefault="003035D0" w:rsidP="004F4EE4">
            <w:pPr>
              <w:bidi w:val="0"/>
              <w:rPr>
                <w:b w:val="0"/>
                <w:bCs w:val="0"/>
              </w:rPr>
            </w:pPr>
          </w:p>
        </w:tc>
        <w:tc>
          <w:tcPr>
            <w:tcW w:w="4148" w:type="dxa"/>
          </w:tcPr>
          <w:p w14:paraId="3F949D23" w14:textId="5290D483" w:rsidR="003035D0" w:rsidRPr="001872B8" w:rsidRDefault="00FA4035" w:rsidP="004F4EE4">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3035D0" w:rsidRPr="001872B8">
              <w:t>rror message</w:t>
            </w:r>
          </w:p>
        </w:tc>
      </w:tr>
      <w:tr w:rsidR="003035D0" w:rsidRPr="001872B8" w14:paraId="623F3E49"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41BCC6" w14:textId="450CEFA9" w:rsidR="003035D0" w:rsidRPr="001872B8" w:rsidRDefault="003035D0" w:rsidP="003035D0">
            <w:pPr>
              <w:bidi w:val="0"/>
              <w:rPr>
                <w:b w:val="0"/>
                <w:bCs w:val="0"/>
              </w:rPr>
            </w:pPr>
            <w:r w:rsidRPr="001872B8">
              <w:t xml:space="preserve">Provide </w:t>
            </w:r>
            <w:r w:rsidR="00FA4035" w:rsidRPr="001872B8">
              <w:t>invalid</w:t>
            </w:r>
            <w:r w:rsidRPr="001872B8">
              <w:t xml:space="preserve"> </w:t>
            </w:r>
            <w:r w:rsidR="00FA4035" w:rsidRPr="001872B8">
              <w:t>member</w:t>
            </w:r>
            <w:r w:rsidRPr="001872B8">
              <w:t xml:space="preserve"> information.</w:t>
            </w:r>
          </w:p>
          <w:p w14:paraId="65B223B5" w14:textId="77777777" w:rsidR="003035D0" w:rsidRPr="001872B8" w:rsidRDefault="003035D0" w:rsidP="004F4EE4">
            <w:pPr>
              <w:bidi w:val="0"/>
              <w:rPr>
                <w:b w:val="0"/>
                <w:bCs w:val="0"/>
              </w:rPr>
            </w:pPr>
          </w:p>
        </w:tc>
        <w:tc>
          <w:tcPr>
            <w:tcW w:w="4148" w:type="dxa"/>
          </w:tcPr>
          <w:p w14:paraId="7E10B6BC" w14:textId="5B566979"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r w:rsidR="00407BEE" w:rsidRPr="001872B8" w14:paraId="3229649B" w14:textId="77777777" w:rsidTr="00407BEE">
        <w:tc>
          <w:tcPr>
            <w:cnfStyle w:val="001000000000" w:firstRow="0" w:lastRow="0" w:firstColumn="1" w:lastColumn="0" w:oddVBand="0" w:evenVBand="0" w:oddHBand="0" w:evenHBand="0" w:firstRowFirstColumn="0" w:firstRowLastColumn="0" w:lastRowFirstColumn="0" w:lastRowLastColumn="0"/>
            <w:tcW w:w="4148" w:type="dxa"/>
            <w:shd w:val="clear" w:color="auto" w:fill="FFFF00"/>
          </w:tcPr>
          <w:p w14:paraId="352251D9" w14:textId="77777777" w:rsidR="00407BEE" w:rsidRPr="001872B8" w:rsidRDefault="00407BEE" w:rsidP="003035D0">
            <w:pPr>
              <w:bidi w:val="0"/>
            </w:pPr>
          </w:p>
        </w:tc>
        <w:tc>
          <w:tcPr>
            <w:tcW w:w="4148" w:type="dxa"/>
            <w:shd w:val="clear" w:color="auto" w:fill="FFFF00"/>
          </w:tcPr>
          <w:p w14:paraId="00AAC3E2" w14:textId="77777777" w:rsidR="00407BEE" w:rsidRPr="001872B8" w:rsidRDefault="00407BEE" w:rsidP="004F4EE4">
            <w:pPr>
              <w:bidi w:val="0"/>
              <w:cnfStyle w:val="000000000000" w:firstRow="0" w:lastRow="0" w:firstColumn="0" w:lastColumn="0" w:oddVBand="0" w:evenVBand="0" w:oddHBand="0" w:evenHBand="0" w:firstRowFirstColumn="0" w:firstRowLastColumn="0" w:lastRowFirstColumn="0" w:lastRowLastColumn="0"/>
            </w:pPr>
          </w:p>
        </w:tc>
      </w:tr>
    </w:tbl>
    <w:p w14:paraId="12EA6244" w14:textId="77777777" w:rsidR="00750AF4" w:rsidRPr="001872B8" w:rsidRDefault="00750AF4" w:rsidP="00750AF4">
      <w:pPr>
        <w:bidi w:val="0"/>
        <w:rPr>
          <w:b/>
          <w:bCs/>
        </w:rPr>
      </w:pPr>
    </w:p>
    <w:p w14:paraId="700AFAAE" w14:textId="31B38448" w:rsidR="00750AF4" w:rsidRPr="001872B8" w:rsidRDefault="00750AF4" w:rsidP="00750AF4">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Login</w:t>
      </w:r>
    </w:p>
    <w:p w14:paraId="703FE39D" w14:textId="456F4ADE" w:rsidR="00750AF4" w:rsidRPr="001872B8" w:rsidRDefault="00750AF4" w:rsidP="00750AF4">
      <w:pPr>
        <w:pStyle w:val="a3"/>
        <w:numPr>
          <w:ilvl w:val="1"/>
          <w:numId w:val="1"/>
        </w:numPr>
        <w:bidi w:val="0"/>
        <w:rPr>
          <w:b/>
          <w:bCs/>
        </w:rPr>
      </w:pPr>
      <w:r w:rsidRPr="001872B8">
        <w:rPr>
          <w:b/>
          <w:bCs/>
        </w:rPr>
        <w:t xml:space="preserve">Actor: </w:t>
      </w:r>
      <w:r w:rsidR="00C163BE" w:rsidRPr="001872B8">
        <w:rPr>
          <w:b/>
          <w:bCs/>
          <w:color w:val="FF0000"/>
        </w:rPr>
        <w:t>Guest User</w:t>
      </w:r>
    </w:p>
    <w:p w14:paraId="5E0BE85B" w14:textId="399C32F5" w:rsidR="00750AF4" w:rsidRPr="001872B8" w:rsidRDefault="00750AF4" w:rsidP="00750AF4">
      <w:pPr>
        <w:pStyle w:val="a3"/>
        <w:numPr>
          <w:ilvl w:val="1"/>
          <w:numId w:val="1"/>
        </w:numPr>
        <w:bidi w:val="0"/>
        <w:rPr>
          <w:b/>
          <w:bCs/>
        </w:rPr>
      </w:pPr>
      <w:r w:rsidRPr="001872B8">
        <w:rPr>
          <w:b/>
          <w:bCs/>
        </w:rPr>
        <w:t xml:space="preserve">Precondition: </w:t>
      </w:r>
      <w:r w:rsidRPr="001872B8">
        <w:t>User is a member of the system</w:t>
      </w:r>
      <w:r w:rsidR="00C163BE" w:rsidRPr="001872B8">
        <w:t>.</w:t>
      </w:r>
    </w:p>
    <w:p w14:paraId="09DDE1AC" w14:textId="35CF8353" w:rsidR="00750AF4" w:rsidRPr="001872B8" w:rsidRDefault="00750AF4" w:rsidP="00750AF4">
      <w:pPr>
        <w:pStyle w:val="a3"/>
        <w:numPr>
          <w:ilvl w:val="1"/>
          <w:numId w:val="1"/>
        </w:numPr>
        <w:bidi w:val="0"/>
        <w:rPr>
          <w:b/>
          <w:bCs/>
        </w:rPr>
      </w:pPr>
      <w:r w:rsidRPr="001872B8">
        <w:rPr>
          <w:b/>
          <w:bCs/>
        </w:rPr>
        <w:t xml:space="preserve">Parameter: </w:t>
      </w:r>
      <w:r w:rsidRPr="001872B8">
        <w:t>Email and password</w:t>
      </w:r>
    </w:p>
    <w:p w14:paraId="20274B91" w14:textId="33C52F00" w:rsidR="00750AF4" w:rsidRPr="001872B8" w:rsidRDefault="00750AF4" w:rsidP="00750AF4">
      <w:pPr>
        <w:pStyle w:val="a3"/>
        <w:numPr>
          <w:ilvl w:val="1"/>
          <w:numId w:val="1"/>
        </w:numPr>
        <w:bidi w:val="0"/>
        <w:rPr>
          <w:b/>
          <w:bCs/>
        </w:rPr>
      </w:pPr>
      <w:r w:rsidRPr="001872B8">
        <w:rPr>
          <w:b/>
          <w:bCs/>
        </w:rPr>
        <w:t>Actions:</w:t>
      </w:r>
    </w:p>
    <w:p w14:paraId="26330682" w14:textId="77777777" w:rsidR="002E782D" w:rsidRPr="001872B8" w:rsidRDefault="002E782D" w:rsidP="002E782D">
      <w:pPr>
        <w:pStyle w:val="a3"/>
        <w:numPr>
          <w:ilvl w:val="2"/>
          <w:numId w:val="1"/>
        </w:numPr>
        <w:bidi w:val="0"/>
        <w:rPr>
          <w:b/>
          <w:bCs/>
        </w:rPr>
      </w:pPr>
      <w:r w:rsidRPr="001872B8">
        <w:rPr>
          <w:b/>
          <w:bCs/>
          <w:color w:val="FF0000"/>
        </w:rPr>
        <w:t>Guest</w:t>
      </w:r>
      <w:r w:rsidRPr="001872B8">
        <w:rPr>
          <w:color w:val="FF0000"/>
        </w:rPr>
        <w:t xml:space="preserve"> </w:t>
      </w:r>
      <w:r w:rsidRPr="001872B8">
        <w:t>enters the system</w:t>
      </w:r>
    </w:p>
    <w:p w14:paraId="1E8AC97A" w14:textId="12DBA73D" w:rsidR="00750AF4" w:rsidRPr="001872B8" w:rsidRDefault="00750AF4" w:rsidP="00750AF4">
      <w:pPr>
        <w:pStyle w:val="a3"/>
        <w:numPr>
          <w:ilvl w:val="2"/>
          <w:numId w:val="1"/>
        </w:numPr>
        <w:bidi w:val="0"/>
        <w:rPr>
          <w:b/>
          <w:bCs/>
        </w:rPr>
      </w:pPr>
      <w:r w:rsidRPr="001872B8">
        <w:rPr>
          <w:b/>
          <w:bCs/>
          <w:color w:val="FF0000"/>
        </w:rPr>
        <w:t>System</w:t>
      </w:r>
      <w:r w:rsidRPr="001872B8">
        <w:rPr>
          <w:color w:val="FF0000"/>
        </w:rPr>
        <w:t xml:space="preserve"> </w:t>
      </w:r>
      <w:r w:rsidRPr="001872B8">
        <w:t>presents the option to enter email address and password and to login</w:t>
      </w:r>
    </w:p>
    <w:p w14:paraId="4D6011F4" w14:textId="54902D02" w:rsidR="00750AF4" w:rsidRPr="001872B8" w:rsidRDefault="002E782D" w:rsidP="00750AF4">
      <w:pPr>
        <w:pStyle w:val="a3"/>
        <w:numPr>
          <w:ilvl w:val="2"/>
          <w:numId w:val="1"/>
        </w:numPr>
        <w:bidi w:val="0"/>
      </w:pPr>
      <w:r w:rsidRPr="001872B8">
        <w:rPr>
          <w:b/>
          <w:bCs/>
          <w:color w:val="FF0000"/>
        </w:rPr>
        <w:t>Guest User</w:t>
      </w:r>
      <w:r w:rsidR="00750AF4" w:rsidRPr="001872B8">
        <w:rPr>
          <w:color w:val="FF0000"/>
        </w:rPr>
        <w:t xml:space="preserve"> </w:t>
      </w:r>
      <w:r w:rsidR="00750AF4" w:rsidRPr="001872B8">
        <w:t>enters his email address and password</w:t>
      </w:r>
    </w:p>
    <w:p w14:paraId="799DA62A" w14:textId="723DA82B" w:rsidR="00750AF4" w:rsidRPr="001872B8" w:rsidRDefault="00750AF4" w:rsidP="00750AF4">
      <w:pPr>
        <w:pStyle w:val="a3"/>
        <w:numPr>
          <w:ilvl w:val="2"/>
          <w:numId w:val="1"/>
        </w:numPr>
        <w:bidi w:val="0"/>
      </w:pPr>
      <w:r w:rsidRPr="001872B8">
        <w:t xml:space="preserve">If </w:t>
      </w:r>
      <w:proofErr w:type="gramStart"/>
      <w:r w:rsidR="002E782D" w:rsidRPr="001872B8">
        <w:t xml:space="preserve">provided  </w:t>
      </w:r>
      <w:r w:rsidR="002E782D" w:rsidRPr="001872B8">
        <w:rPr>
          <w:b/>
          <w:bCs/>
          <w:color w:val="FF0000"/>
        </w:rPr>
        <w:t>Guest</w:t>
      </w:r>
      <w:proofErr w:type="gramEnd"/>
      <w:r w:rsidR="002E782D" w:rsidRPr="001872B8">
        <w:rPr>
          <w:b/>
          <w:bCs/>
          <w:color w:val="FF0000"/>
        </w:rPr>
        <w:t xml:space="preserve"> User</w:t>
      </w:r>
      <w:r w:rsidR="002E782D" w:rsidRPr="001872B8">
        <w:t xml:space="preserve">'s </w:t>
      </w:r>
      <w:r w:rsidRPr="001872B8">
        <w:t>information is</w:t>
      </w:r>
      <w:r w:rsidR="002E782D" w:rsidRPr="001872B8">
        <w:t xml:space="preserve"> in the system</w:t>
      </w:r>
      <w:r w:rsidR="003C3A85" w:rsidRPr="001872B8">
        <w:t xml:space="preserve"> </w:t>
      </w:r>
      <w:r w:rsidRPr="001872B8">
        <w:t>and his password is valid</w:t>
      </w:r>
    </w:p>
    <w:p w14:paraId="20FC87D6" w14:textId="1A6D8518" w:rsidR="00750AF4" w:rsidRPr="001872B8"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 xml:space="preserve">identifies the </w:t>
      </w:r>
      <w:r w:rsidR="002E782D" w:rsidRPr="001872B8">
        <w:rPr>
          <w:b/>
          <w:bCs/>
          <w:color w:val="FF0000"/>
        </w:rPr>
        <w:t>Guest User</w:t>
      </w:r>
      <w:r w:rsidRPr="001872B8">
        <w:t xml:space="preserve"> as member</w:t>
      </w:r>
    </w:p>
    <w:p w14:paraId="2B903C37" w14:textId="2F8CD743" w:rsidR="00750AF4" w:rsidRPr="001872B8"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informs that the member successfully logged in</w:t>
      </w:r>
    </w:p>
    <w:tbl>
      <w:tblPr>
        <w:tblStyle w:val="4"/>
        <w:tblW w:w="0" w:type="auto"/>
        <w:tblLook w:val="04A0" w:firstRow="1" w:lastRow="0" w:firstColumn="1" w:lastColumn="0" w:noHBand="0" w:noVBand="1"/>
      </w:tblPr>
      <w:tblGrid>
        <w:gridCol w:w="4148"/>
        <w:gridCol w:w="4148"/>
      </w:tblGrid>
      <w:tr w:rsidR="009057C8" w:rsidRPr="001872B8" w14:paraId="57E89EA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695A7C" w14:textId="77777777" w:rsidR="009057C8" w:rsidRPr="001872B8" w:rsidRDefault="009057C8" w:rsidP="0058278E">
            <w:pPr>
              <w:bidi w:val="0"/>
              <w:rPr>
                <w:b w:val="0"/>
                <w:bCs w:val="0"/>
              </w:rPr>
            </w:pPr>
            <w:r w:rsidRPr="001872B8">
              <w:rPr>
                <w:b w:val="0"/>
                <w:bCs w:val="0"/>
              </w:rPr>
              <w:t>Action</w:t>
            </w:r>
          </w:p>
        </w:tc>
        <w:tc>
          <w:tcPr>
            <w:tcW w:w="4148" w:type="dxa"/>
          </w:tcPr>
          <w:p w14:paraId="73C14107"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6BD880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0A27EE4" w14:textId="3828762D" w:rsidR="009057C8" w:rsidRPr="001872B8" w:rsidRDefault="009057C8" w:rsidP="0058278E">
            <w:pPr>
              <w:bidi w:val="0"/>
              <w:rPr>
                <w:b w:val="0"/>
                <w:bCs w:val="0"/>
              </w:rPr>
            </w:pPr>
            <w:r w:rsidRPr="001872B8">
              <w:t xml:space="preserve">Provide </w:t>
            </w:r>
            <w:r w:rsidR="00FA4035" w:rsidRPr="001872B8">
              <w:t>valid login</w:t>
            </w:r>
            <w:r w:rsidRPr="001872B8">
              <w:t xml:space="preserve"> information that is currently in the system.</w:t>
            </w:r>
          </w:p>
        </w:tc>
        <w:tc>
          <w:tcPr>
            <w:tcW w:w="4148" w:type="dxa"/>
          </w:tcPr>
          <w:p w14:paraId="4D79DE3B"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user is being logged in the system.</w:t>
            </w:r>
          </w:p>
          <w:p w14:paraId="2F428A3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3E424E60"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17F6BF93" w14:textId="3FA61CD0" w:rsidR="009057C8" w:rsidRPr="001872B8" w:rsidRDefault="009057C8" w:rsidP="009057C8">
            <w:pPr>
              <w:bidi w:val="0"/>
              <w:rPr>
                <w:b w:val="0"/>
                <w:bCs w:val="0"/>
              </w:rPr>
            </w:pPr>
            <w:r w:rsidRPr="001872B8">
              <w:t xml:space="preserve">Provide </w:t>
            </w:r>
            <w:r w:rsidR="00FA4035" w:rsidRPr="001872B8">
              <w:t>login</w:t>
            </w:r>
            <w:r w:rsidRPr="001872B8">
              <w:t xml:space="preserve"> information that isn't currently in the system.</w:t>
            </w:r>
          </w:p>
          <w:p w14:paraId="68ECD29B" w14:textId="77777777" w:rsidR="009057C8" w:rsidRPr="001872B8" w:rsidRDefault="009057C8" w:rsidP="0058278E">
            <w:pPr>
              <w:bidi w:val="0"/>
              <w:rPr>
                <w:b w:val="0"/>
                <w:bCs w:val="0"/>
              </w:rPr>
            </w:pPr>
          </w:p>
        </w:tc>
        <w:tc>
          <w:tcPr>
            <w:tcW w:w="4148" w:type="dxa"/>
          </w:tcPr>
          <w:p w14:paraId="60588063" w14:textId="30F4C7D0" w:rsidR="009057C8" w:rsidRPr="001872B8" w:rsidRDefault="00FA4035"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9057C8" w:rsidRPr="001872B8">
              <w:t>rror message</w:t>
            </w:r>
          </w:p>
        </w:tc>
      </w:tr>
      <w:tr w:rsidR="009057C8" w:rsidRPr="001872B8" w14:paraId="56B0766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0C58EBF" w14:textId="19F449B9" w:rsidR="009057C8" w:rsidRPr="001872B8" w:rsidRDefault="009057C8" w:rsidP="0058278E">
            <w:pPr>
              <w:bidi w:val="0"/>
              <w:rPr>
                <w:b w:val="0"/>
                <w:bCs w:val="0"/>
              </w:rPr>
            </w:pPr>
            <w:r w:rsidRPr="001872B8">
              <w:t xml:space="preserve">Provide </w:t>
            </w:r>
            <w:r w:rsidR="00812810" w:rsidRPr="001872B8">
              <w:t>invalid</w:t>
            </w:r>
            <w:r w:rsidRPr="001872B8">
              <w:t xml:space="preserve"> </w:t>
            </w:r>
            <w:r w:rsidR="00FA4035" w:rsidRPr="001872B8">
              <w:t>login</w:t>
            </w:r>
            <w:r w:rsidRPr="001872B8">
              <w:t xml:space="preserve"> information.</w:t>
            </w:r>
          </w:p>
          <w:p w14:paraId="0601EF03" w14:textId="77777777" w:rsidR="009057C8" w:rsidRPr="001872B8" w:rsidRDefault="009057C8" w:rsidP="0058278E">
            <w:pPr>
              <w:bidi w:val="0"/>
              <w:rPr>
                <w:b w:val="0"/>
                <w:bCs w:val="0"/>
              </w:rPr>
            </w:pPr>
          </w:p>
        </w:tc>
        <w:tc>
          <w:tcPr>
            <w:tcW w:w="4148" w:type="dxa"/>
          </w:tcPr>
          <w:p w14:paraId="133AED5B"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0BB660C1" w14:textId="10E0ABE2" w:rsidR="009057C8" w:rsidRPr="001872B8" w:rsidRDefault="009057C8" w:rsidP="009057C8">
      <w:pPr>
        <w:bidi w:val="0"/>
        <w:rPr>
          <w:b/>
          <w:bCs/>
          <w:sz w:val="24"/>
          <w:szCs w:val="24"/>
          <w:u w:val="single"/>
        </w:rPr>
      </w:pPr>
    </w:p>
    <w:p w14:paraId="162EBE5E" w14:textId="77777777" w:rsidR="009057C8" w:rsidRPr="001872B8" w:rsidRDefault="009057C8" w:rsidP="009057C8">
      <w:pPr>
        <w:bidi w:val="0"/>
        <w:rPr>
          <w:b/>
          <w:bCs/>
          <w:sz w:val="24"/>
          <w:szCs w:val="24"/>
          <w:u w:val="single"/>
        </w:rPr>
      </w:pPr>
    </w:p>
    <w:p w14:paraId="4C662C53" w14:textId="51B79AB1" w:rsidR="00750AF4" w:rsidRPr="00C97722" w:rsidRDefault="00750AF4" w:rsidP="009057C8">
      <w:pPr>
        <w:pStyle w:val="a3"/>
        <w:numPr>
          <w:ilvl w:val="0"/>
          <w:numId w:val="1"/>
        </w:numPr>
        <w:bidi w:val="0"/>
        <w:rPr>
          <w:b/>
          <w:bCs/>
          <w:sz w:val="24"/>
          <w:szCs w:val="24"/>
          <w:highlight w:val="magenta"/>
          <w:u w:val="single"/>
        </w:rPr>
      </w:pPr>
      <w:r w:rsidRPr="00C97722">
        <w:rPr>
          <w:sz w:val="24"/>
          <w:szCs w:val="24"/>
          <w:highlight w:val="magenta"/>
          <w:u w:val="single"/>
        </w:rPr>
        <w:t xml:space="preserve">Use case: </w:t>
      </w:r>
      <w:r w:rsidRPr="00C97722">
        <w:rPr>
          <w:b/>
          <w:bCs/>
          <w:sz w:val="24"/>
          <w:szCs w:val="24"/>
          <w:highlight w:val="magenta"/>
          <w:u w:val="single"/>
        </w:rPr>
        <w:t>Gather information about store</w:t>
      </w:r>
      <w:r w:rsidR="00C5689F" w:rsidRPr="00C97722">
        <w:rPr>
          <w:b/>
          <w:bCs/>
          <w:sz w:val="24"/>
          <w:szCs w:val="24"/>
          <w:highlight w:val="magenta"/>
          <w:u w:val="single"/>
        </w:rPr>
        <w:t>/</w:t>
      </w:r>
      <w:r w:rsidRPr="00C97722">
        <w:rPr>
          <w:b/>
          <w:bCs/>
          <w:sz w:val="24"/>
          <w:szCs w:val="24"/>
          <w:highlight w:val="magenta"/>
          <w:u w:val="single"/>
        </w:rPr>
        <w:t>product</w:t>
      </w:r>
    </w:p>
    <w:p w14:paraId="6291A4E1" w14:textId="52257EF3" w:rsidR="00750AF4" w:rsidRPr="001872B8" w:rsidRDefault="00750AF4" w:rsidP="00750AF4">
      <w:pPr>
        <w:pStyle w:val="a3"/>
        <w:numPr>
          <w:ilvl w:val="1"/>
          <w:numId w:val="1"/>
        </w:numPr>
        <w:bidi w:val="0"/>
        <w:rPr>
          <w:b/>
          <w:bCs/>
        </w:rPr>
      </w:pPr>
      <w:r w:rsidRPr="001872B8">
        <w:rPr>
          <w:b/>
          <w:bCs/>
        </w:rPr>
        <w:t xml:space="preserve">Actor: </w:t>
      </w:r>
      <w:r w:rsidRPr="001872B8">
        <w:rPr>
          <w:b/>
          <w:bCs/>
          <w:color w:val="FF0000"/>
        </w:rPr>
        <w:t>User</w:t>
      </w:r>
    </w:p>
    <w:p w14:paraId="720CBD08" w14:textId="12690200" w:rsidR="00750AF4" w:rsidRPr="001872B8" w:rsidRDefault="00750AF4" w:rsidP="00750AF4">
      <w:pPr>
        <w:pStyle w:val="a3"/>
        <w:numPr>
          <w:ilvl w:val="1"/>
          <w:numId w:val="1"/>
        </w:numPr>
        <w:bidi w:val="0"/>
        <w:rPr>
          <w:b/>
          <w:bCs/>
        </w:rPr>
      </w:pPr>
      <w:r w:rsidRPr="001872B8">
        <w:rPr>
          <w:b/>
          <w:bCs/>
        </w:rPr>
        <w:lastRenderedPageBreak/>
        <w:t xml:space="preserve">Precondition: </w:t>
      </w:r>
      <w:r w:rsidRPr="001872B8">
        <w:t>User opened the system</w:t>
      </w:r>
    </w:p>
    <w:p w14:paraId="6DBCC3D4" w14:textId="4BD1CB48" w:rsidR="00750AF4" w:rsidRPr="001872B8" w:rsidRDefault="00750AF4" w:rsidP="00750AF4">
      <w:pPr>
        <w:pStyle w:val="a3"/>
        <w:numPr>
          <w:ilvl w:val="1"/>
          <w:numId w:val="1"/>
        </w:numPr>
        <w:bidi w:val="0"/>
        <w:rPr>
          <w:b/>
          <w:bCs/>
        </w:rPr>
      </w:pPr>
      <w:r w:rsidRPr="001872B8">
        <w:rPr>
          <w:b/>
          <w:bCs/>
        </w:rPr>
        <w:t xml:space="preserve">Parameter: </w:t>
      </w:r>
      <w:r w:rsidRPr="001872B8">
        <w:t>String (p</w:t>
      </w:r>
      <w:r w:rsidR="00C5689F" w:rsidRPr="001872B8">
        <w:t>resenting a product or a store)</w:t>
      </w:r>
    </w:p>
    <w:p w14:paraId="7DB199D1" w14:textId="77777777" w:rsidR="00750AF4" w:rsidRPr="001872B8" w:rsidRDefault="00750AF4" w:rsidP="00750AF4">
      <w:pPr>
        <w:pStyle w:val="a3"/>
        <w:numPr>
          <w:ilvl w:val="1"/>
          <w:numId w:val="1"/>
        </w:numPr>
        <w:bidi w:val="0"/>
        <w:rPr>
          <w:b/>
          <w:bCs/>
        </w:rPr>
      </w:pPr>
      <w:r w:rsidRPr="001872B8">
        <w:rPr>
          <w:b/>
          <w:bCs/>
        </w:rPr>
        <w:t>Actions:</w:t>
      </w:r>
    </w:p>
    <w:p w14:paraId="039B304A" w14:textId="596A70F2" w:rsidR="00750AF4" w:rsidRPr="001872B8" w:rsidRDefault="00C5689F" w:rsidP="00750AF4">
      <w:pPr>
        <w:pStyle w:val="a3"/>
        <w:numPr>
          <w:ilvl w:val="2"/>
          <w:numId w:val="1"/>
        </w:numPr>
        <w:bidi w:val="0"/>
      </w:pPr>
      <w:r w:rsidRPr="001872B8">
        <w:rPr>
          <w:b/>
          <w:bCs/>
          <w:color w:val="FF0000"/>
        </w:rPr>
        <w:t>User</w:t>
      </w:r>
      <w:r w:rsidRPr="001872B8">
        <w:rPr>
          <w:color w:val="FF0000"/>
        </w:rPr>
        <w:t xml:space="preserve"> </w:t>
      </w:r>
      <w:r w:rsidR="003479FF" w:rsidRPr="001872B8">
        <w:t>provides</w:t>
      </w:r>
      <w:r w:rsidRPr="001872B8">
        <w:t xml:space="preserve"> the </w:t>
      </w:r>
      <w:r w:rsidR="00812810" w:rsidRPr="001872B8">
        <w:t xml:space="preserve">product search </w:t>
      </w:r>
      <w:r w:rsidR="003479FF" w:rsidRPr="001872B8">
        <w:t>information</w:t>
      </w:r>
      <w:r w:rsidRPr="001872B8">
        <w:t xml:space="preserve"> of the </w:t>
      </w:r>
      <w:r w:rsidRPr="001872B8">
        <w:rPr>
          <w:b/>
          <w:bCs/>
          <w:color w:val="FF0000"/>
        </w:rPr>
        <w:t>product/store</w:t>
      </w:r>
      <w:r w:rsidRPr="001872B8">
        <w:rPr>
          <w:color w:val="FF0000"/>
        </w:rPr>
        <w:t xml:space="preserve"> </w:t>
      </w:r>
      <w:r w:rsidRPr="001872B8">
        <w:t>he wants information of</w:t>
      </w:r>
    </w:p>
    <w:p w14:paraId="73984BF7" w14:textId="0A1A0136" w:rsidR="00750AF4" w:rsidRPr="001872B8" w:rsidRDefault="00C5689F" w:rsidP="00750AF4">
      <w:pPr>
        <w:pStyle w:val="a3"/>
        <w:numPr>
          <w:ilvl w:val="2"/>
          <w:numId w:val="1"/>
        </w:numPr>
        <w:bidi w:val="0"/>
      </w:pPr>
      <w:r w:rsidRPr="001872B8">
        <w:rPr>
          <w:b/>
          <w:bCs/>
          <w:color w:val="FF0000"/>
        </w:rPr>
        <w:t>System</w:t>
      </w:r>
      <w:r w:rsidRPr="001872B8">
        <w:rPr>
          <w:color w:val="FF0000"/>
        </w:rPr>
        <w:t xml:space="preserve"> </w:t>
      </w:r>
      <w:r w:rsidRPr="001872B8">
        <w:t>searches thr</w:t>
      </w:r>
      <w:r w:rsidR="003479FF" w:rsidRPr="001872B8">
        <w:t>ough</w:t>
      </w:r>
      <w:r w:rsidRPr="001872B8">
        <w:t xml:space="preserve"> all </w:t>
      </w:r>
      <w:proofErr w:type="spellStart"/>
      <w:r w:rsidRPr="001872B8">
        <w:t>it's</w:t>
      </w:r>
      <w:proofErr w:type="spellEnd"/>
      <w:r w:rsidRPr="001872B8">
        <w:t xml:space="preserve"> </w:t>
      </w:r>
      <w:r w:rsidR="003479FF" w:rsidRPr="001872B8">
        <w:t xml:space="preserve">system </w:t>
      </w:r>
      <w:r w:rsidR="00812810" w:rsidRPr="001872B8">
        <w:t>database</w:t>
      </w:r>
      <w:r w:rsidRPr="001872B8">
        <w:t xml:space="preserve"> for:</w:t>
      </w:r>
    </w:p>
    <w:p w14:paraId="119BB615" w14:textId="3B9BB4E8" w:rsidR="00C5689F" w:rsidRPr="001872B8" w:rsidRDefault="00C5689F" w:rsidP="00C5689F">
      <w:pPr>
        <w:pStyle w:val="a3"/>
        <w:numPr>
          <w:ilvl w:val="3"/>
          <w:numId w:val="1"/>
        </w:numPr>
        <w:bidi w:val="0"/>
      </w:pPr>
      <w:r w:rsidRPr="001872B8">
        <w:rPr>
          <w:b/>
          <w:bCs/>
          <w:color w:val="FF0000"/>
        </w:rPr>
        <w:t>Products</w:t>
      </w:r>
      <w:r w:rsidRPr="001872B8">
        <w:rPr>
          <w:color w:val="FF0000"/>
        </w:rPr>
        <w:t xml:space="preserve"> </w:t>
      </w:r>
      <w:r w:rsidRPr="001872B8">
        <w:t xml:space="preserve">that its name matches the </w:t>
      </w:r>
      <w:r w:rsidR="003479FF" w:rsidRPr="001872B8">
        <w:t>provided information</w:t>
      </w:r>
    </w:p>
    <w:p w14:paraId="2D4B8CEC" w14:textId="02E0E0A7" w:rsidR="00C5689F" w:rsidRPr="001872B8" w:rsidRDefault="00C5689F" w:rsidP="00C5689F">
      <w:pPr>
        <w:pStyle w:val="a3"/>
        <w:numPr>
          <w:ilvl w:val="3"/>
          <w:numId w:val="1"/>
        </w:numPr>
        <w:bidi w:val="0"/>
      </w:pPr>
      <w:r w:rsidRPr="001872B8">
        <w:rPr>
          <w:b/>
          <w:bCs/>
          <w:color w:val="FF0000"/>
        </w:rPr>
        <w:t>Stores</w:t>
      </w:r>
      <w:r w:rsidRPr="001872B8">
        <w:rPr>
          <w:color w:val="FF0000"/>
        </w:rPr>
        <w:t xml:space="preserve"> </w:t>
      </w:r>
      <w:r w:rsidRPr="001872B8">
        <w:t xml:space="preserve">that its name matches the </w:t>
      </w:r>
      <w:r w:rsidR="003479FF" w:rsidRPr="001872B8">
        <w:t>provided information.</w:t>
      </w:r>
    </w:p>
    <w:p w14:paraId="6B950AA7" w14:textId="1A49D7A5" w:rsidR="00C5689F" w:rsidRPr="001872B8" w:rsidRDefault="00C5689F" w:rsidP="00C5689F">
      <w:pPr>
        <w:pStyle w:val="a3"/>
        <w:numPr>
          <w:ilvl w:val="2"/>
          <w:numId w:val="1"/>
        </w:numPr>
        <w:bidi w:val="0"/>
      </w:pPr>
      <w:r w:rsidRPr="001872B8">
        <w:rPr>
          <w:b/>
          <w:bCs/>
          <w:color w:val="FF0000"/>
        </w:rPr>
        <w:t>System</w:t>
      </w:r>
      <w:r w:rsidRPr="001872B8">
        <w:rPr>
          <w:color w:val="FF0000"/>
        </w:rPr>
        <w:t xml:space="preserve"> </w:t>
      </w:r>
      <w:r w:rsidRPr="001872B8">
        <w:t>presents all the matching stores and products</w:t>
      </w:r>
      <w:r w:rsidR="003479FF" w:rsidRPr="001872B8">
        <w:t>.</w:t>
      </w:r>
    </w:p>
    <w:tbl>
      <w:tblPr>
        <w:tblStyle w:val="4"/>
        <w:tblW w:w="0" w:type="auto"/>
        <w:tblLook w:val="04A0" w:firstRow="1" w:lastRow="0" w:firstColumn="1" w:lastColumn="0" w:noHBand="0" w:noVBand="1"/>
      </w:tblPr>
      <w:tblGrid>
        <w:gridCol w:w="4148"/>
        <w:gridCol w:w="4148"/>
      </w:tblGrid>
      <w:tr w:rsidR="009057C8" w:rsidRPr="001872B8" w14:paraId="1B28C48D"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50F13C" w14:textId="77777777" w:rsidR="009057C8" w:rsidRPr="001872B8" w:rsidRDefault="009057C8" w:rsidP="0058278E">
            <w:pPr>
              <w:bidi w:val="0"/>
              <w:rPr>
                <w:b w:val="0"/>
                <w:bCs w:val="0"/>
              </w:rPr>
            </w:pPr>
            <w:r w:rsidRPr="001872B8">
              <w:rPr>
                <w:b w:val="0"/>
                <w:bCs w:val="0"/>
              </w:rPr>
              <w:t>Action</w:t>
            </w:r>
          </w:p>
        </w:tc>
        <w:tc>
          <w:tcPr>
            <w:tcW w:w="4148" w:type="dxa"/>
          </w:tcPr>
          <w:p w14:paraId="674347DD"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50D77D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2EEBE8" w14:textId="77777777" w:rsidR="009057C8" w:rsidRPr="001872B8" w:rsidRDefault="009057C8" w:rsidP="009057C8">
            <w:pPr>
              <w:bidi w:val="0"/>
            </w:pPr>
            <w:r w:rsidRPr="001872B8">
              <w:t>User Provides information about product that is currently in the system.</w:t>
            </w:r>
          </w:p>
          <w:p w14:paraId="060911D8" w14:textId="26E87074" w:rsidR="009057C8" w:rsidRPr="001872B8" w:rsidRDefault="009057C8" w:rsidP="0058278E">
            <w:pPr>
              <w:bidi w:val="0"/>
              <w:rPr>
                <w:b w:val="0"/>
                <w:bCs w:val="0"/>
              </w:rPr>
            </w:pPr>
          </w:p>
        </w:tc>
        <w:tc>
          <w:tcPr>
            <w:tcW w:w="4148" w:type="dxa"/>
          </w:tcPr>
          <w:p w14:paraId="4873FF14" w14:textId="76089F4C"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information</w:t>
            </w:r>
            <w:r w:rsidRPr="001872B8">
              <w:rPr>
                <w:b/>
                <w:bCs/>
              </w:rPr>
              <w:t xml:space="preserve"> </w:t>
            </w:r>
          </w:p>
        </w:tc>
      </w:tr>
      <w:tr w:rsidR="009057C8" w:rsidRPr="001872B8" w14:paraId="6C5589C8"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07C0359" w14:textId="56303E37" w:rsidR="009057C8" w:rsidRPr="001872B8" w:rsidRDefault="009057C8" w:rsidP="009057C8">
            <w:pPr>
              <w:bidi w:val="0"/>
              <w:rPr>
                <w:b w:val="0"/>
                <w:bCs w:val="0"/>
              </w:rPr>
            </w:pPr>
            <w:r w:rsidRPr="001872B8">
              <w:t>Provide information that isn't currently in the system.</w:t>
            </w:r>
          </w:p>
          <w:p w14:paraId="7382594D" w14:textId="77777777" w:rsidR="009057C8" w:rsidRPr="001872B8" w:rsidRDefault="009057C8" w:rsidP="0058278E">
            <w:pPr>
              <w:bidi w:val="0"/>
              <w:rPr>
                <w:b w:val="0"/>
                <w:bCs w:val="0"/>
              </w:rPr>
            </w:pPr>
          </w:p>
        </w:tc>
        <w:tc>
          <w:tcPr>
            <w:tcW w:w="4148" w:type="dxa"/>
          </w:tcPr>
          <w:p w14:paraId="58159CA4"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AA8E491" w14:textId="5D3BBEDA"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7D1E1A13"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BE9040" w14:textId="77777777" w:rsidR="009057C8" w:rsidRPr="001872B8" w:rsidRDefault="009057C8" w:rsidP="009057C8">
            <w:pPr>
              <w:bidi w:val="0"/>
            </w:pPr>
            <w:r w:rsidRPr="001872B8">
              <w:t>User Provides information about a store that is currently in the system.</w:t>
            </w:r>
          </w:p>
          <w:p w14:paraId="43A8B81E" w14:textId="77777777" w:rsidR="009057C8" w:rsidRPr="001872B8" w:rsidRDefault="009057C8" w:rsidP="0058278E">
            <w:pPr>
              <w:bidi w:val="0"/>
              <w:rPr>
                <w:b w:val="0"/>
                <w:bCs w:val="0"/>
              </w:rPr>
            </w:pPr>
          </w:p>
        </w:tc>
        <w:tc>
          <w:tcPr>
            <w:tcW w:w="4148" w:type="dxa"/>
          </w:tcPr>
          <w:p w14:paraId="3AAC3FF3" w14:textId="7A65B37F"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stores matching to the provided information.</w:t>
            </w:r>
          </w:p>
        </w:tc>
      </w:tr>
    </w:tbl>
    <w:p w14:paraId="5B65B7C0" w14:textId="77777777" w:rsidR="00C5689F" w:rsidRPr="001872B8" w:rsidRDefault="00C5689F" w:rsidP="00C5689F">
      <w:pPr>
        <w:bidi w:val="0"/>
        <w:rPr>
          <w:b/>
          <w:bCs/>
        </w:rPr>
      </w:pPr>
    </w:p>
    <w:p w14:paraId="023B44DA" w14:textId="77777777" w:rsidR="00C57808" w:rsidRPr="001872B8" w:rsidRDefault="00C57808" w:rsidP="00C57808">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Search for products</w:t>
      </w:r>
    </w:p>
    <w:p w14:paraId="36CD02DD" w14:textId="2FCF1E94" w:rsidR="00C57808" w:rsidRPr="001872B8" w:rsidRDefault="00C57808" w:rsidP="00C57808">
      <w:pPr>
        <w:pStyle w:val="a3"/>
        <w:numPr>
          <w:ilvl w:val="1"/>
          <w:numId w:val="1"/>
        </w:numPr>
        <w:bidi w:val="0"/>
        <w:rPr>
          <w:b/>
          <w:bCs/>
        </w:rPr>
      </w:pPr>
      <w:r w:rsidRPr="001872B8">
        <w:rPr>
          <w:b/>
          <w:bCs/>
        </w:rPr>
        <w:t xml:space="preserve">Actor: </w:t>
      </w:r>
      <w:r w:rsidR="00F05747" w:rsidRPr="001872B8">
        <w:rPr>
          <w:b/>
          <w:bCs/>
          <w:color w:val="FF0000"/>
        </w:rPr>
        <w:t>Buyer</w:t>
      </w:r>
    </w:p>
    <w:p w14:paraId="71F3B471" w14:textId="77777777" w:rsidR="00C57808" w:rsidRPr="001872B8" w:rsidRDefault="00C57808" w:rsidP="00C57808">
      <w:pPr>
        <w:pStyle w:val="a3"/>
        <w:numPr>
          <w:ilvl w:val="1"/>
          <w:numId w:val="1"/>
        </w:numPr>
        <w:bidi w:val="0"/>
        <w:rPr>
          <w:b/>
          <w:bCs/>
        </w:rPr>
      </w:pPr>
      <w:r w:rsidRPr="001872B8">
        <w:rPr>
          <w:b/>
          <w:bCs/>
        </w:rPr>
        <w:t xml:space="preserve">Precondition: </w:t>
      </w:r>
      <w:r w:rsidRPr="001872B8">
        <w:t xml:space="preserve">There are products in the system </w:t>
      </w:r>
    </w:p>
    <w:p w14:paraId="2D5E3549" w14:textId="423EB13D" w:rsidR="00C57808" w:rsidRPr="001872B8" w:rsidRDefault="00C57808" w:rsidP="00C57808">
      <w:pPr>
        <w:pStyle w:val="a3"/>
        <w:numPr>
          <w:ilvl w:val="1"/>
          <w:numId w:val="1"/>
        </w:numPr>
        <w:bidi w:val="0"/>
        <w:rPr>
          <w:b/>
          <w:bCs/>
        </w:rPr>
      </w:pPr>
      <w:r w:rsidRPr="001872B8">
        <w:rPr>
          <w:b/>
          <w:bCs/>
        </w:rPr>
        <w:t xml:space="preserve">Parameter: </w:t>
      </w:r>
      <w:r w:rsidR="00876725" w:rsidRPr="001872B8">
        <w:t>search term</w:t>
      </w:r>
    </w:p>
    <w:p w14:paraId="122EEA18" w14:textId="77777777" w:rsidR="00C57808" w:rsidRPr="001872B8" w:rsidRDefault="00C57808" w:rsidP="00C57808">
      <w:pPr>
        <w:pStyle w:val="a3"/>
        <w:numPr>
          <w:ilvl w:val="1"/>
          <w:numId w:val="1"/>
        </w:numPr>
        <w:bidi w:val="0"/>
        <w:rPr>
          <w:b/>
          <w:bCs/>
        </w:rPr>
      </w:pPr>
      <w:r w:rsidRPr="001872B8">
        <w:rPr>
          <w:b/>
          <w:bCs/>
        </w:rPr>
        <w:t>Actions:</w:t>
      </w:r>
    </w:p>
    <w:p w14:paraId="2CD75384" w14:textId="6183CEDA" w:rsidR="00C57808" w:rsidRPr="001872B8" w:rsidRDefault="00F05747" w:rsidP="00C57808">
      <w:pPr>
        <w:pStyle w:val="a3"/>
        <w:numPr>
          <w:ilvl w:val="2"/>
          <w:numId w:val="1"/>
        </w:numPr>
        <w:bidi w:val="0"/>
      </w:pPr>
      <w:r w:rsidRPr="001872B8">
        <w:rPr>
          <w:b/>
          <w:bCs/>
          <w:color w:val="FF0000"/>
        </w:rPr>
        <w:t>Buyer</w:t>
      </w:r>
      <w:r w:rsidR="00C57808" w:rsidRPr="001872B8">
        <w:rPr>
          <w:color w:val="FF0000"/>
        </w:rPr>
        <w:t xml:space="preserve"> </w:t>
      </w:r>
      <w:r w:rsidR="00C57808" w:rsidRPr="001872B8">
        <w:t>types in a string representing what he looks for</w:t>
      </w:r>
    </w:p>
    <w:p w14:paraId="5BABBCA7" w14:textId="6513FB0C" w:rsidR="00C57808" w:rsidRPr="001872B8" w:rsidRDefault="00C57808" w:rsidP="00C57808">
      <w:pPr>
        <w:pStyle w:val="a3"/>
        <w:numPr>
          <w:ilvl w:val="2"/>
          <w:numId w:val="1"/>
        </w:numPr>
        <w:bidi w:val="0"/>
      </w:pPr>
      <w:r w:rsidRPr="001872B8">
        <w:rPr>
          <w:b/>
          <w:bCs/>
          <w:color w:val="FF0000"/>
        </w:rPr>
        <w:t>System</w:t>
      </w:r>
      <w:r w:rsidRPr="001872B8">
        <w:rPr>
          <w:color w:val="FF0000"/>
        </w:rPr>
        <w:t xml:space="preserve"> </w:t>
      </w:r>
      <w:r w:rsidRPr="001872B8">
        <w:t xml:space="preserve">searches through all the </w:t>
      </w:r>
      <w:r w:rsidRPr="001872B8">
        <w:rPr>
          <w:b/>
          <w:bCs/>
          <w:color w:val="FF0000"/>
        </w:rPr>
        <w:t>products</w:t>
      </w:r>
      <w:r w:rsidRPr="001872B8">
        <w:rPr>
          <w:color w:val="FF0000"/>
        </w:rPr>
        <w:t xml:space="preserve"> </w:t>
      </w:r>
      <w:r w:rsidRPr="001872B8">
        <w:t>in the data base- by its name and description</w:t>
      </w:r>
    </w:p>
    <w:p w14:paraId="7F48E8D7" w14:textId="528C3F1B" w:rsidR="00C57808" w:rsidRPr="001872B8" w:rsidRDefault="00C57808" w:rsidP="00754ACE">
      <w:pPr>
        <w:pStyle w:val="a3"/>
        <w:numPr>
          <w:ilvl w:val="2"/>
          <w:numId w:val="1"/>
        </w:numPr>
        <w:bidi w:val="0"/>
      </w:pPr>
      <w:r w:rsidRPr="001872B8">
        <w:rPr>
          <w:b/>
          <w:bCs/>
          <w:color w:val="FF0000"/>
        </w:rPr>
        <w:t>System</w:t>
      </w:r>
      <w:r w:rsidRPr="001872B8">
        <w:rPr>
          <w:color w:val="FF0000"/>
        </w:rPr>
        <w:t xml:space="preserve"> </w:t>
      </w:r>
      <w:r w:rsidRPr="001872B8">
        <w:t>presents all the best matching results in a list</w:t>
      </w:r>
    </w:p>
    <w:p w14:paraId="695DBEE8" w14:textId="2C26CF90" w:rsidR="00754ACE" w:rsidRPr="001872B8" w:rsidRDefault="00F05747" w:rsidP="00754ACE">
      <w:pPr>
        <w:pStyle w:val="a3"/>
        <w:numPr>
          <w:ilvl w:val="2"/>
          <w:numId w:val="1"/>
        </w:numPr>
        <w:bidi w:val="0"/>
      </w:pPr>
      <w:r w:rsidRPr="001872B8">
        <w:rPr>
          <w:b/>
          <w:bCs/>
          <w:color w:val="FF0000"/>
        </w:rPr>
        <w:t>Buyer</w:t>
      </w:r>
      <w:r w:rsidR="00754ACE" w:rsidRPr="001872B8">
        <w:t xml:space="preserve"> (optional) chooses Parameters to filter the products listed (such as price, category and so on)</w:t>
      </w:r>
    </w:p>
    <w:p w14:paraId="792F2A63" w14:textId="7D89F63E" w:rsidR="00754ACE" w:rsidRPr="001872B8" w:rsidRDefault="00754ACE" w:rsidP="00754ACE">
      <w:pPr>
        <w:pStyle w:val="a3"/>
        <w:numPr>
          <w:ilvl w:val="2"/>
          <w:numId w:val="1"/>
        </w:numPr>
        <w:bidi w:val="0"/>
      </w:pPr>
      <w:r w:rsidRPr="001872B8">
        <w:rPr>
          <w:b/>
          <w:bCs/>
          <w:color w:val="FF0000"/>
        </w:rPr>
        <w:t xml:space="preserve">System </w:t>
      </w:r>
      <w:r w:rsidRPr="001872B8">
        <w:t>filters the products and presents the new results.</w:t>
      </w:r>
    </w:p>
    <w:tbl>
      <w:tblPr>
        <w:tblStyle w:val="4"/>
        <w:tblW w:w="0" w:type="auto"/>
        <w:tblLook w:val="04A0" w:firstRow="1" w:lastRow="0" w:firstColumn="1" w:lastColumn="0" w:noHBand="0" w:noVBand="1"/>
      </w:tblPr>
      <w:tblGrid>
        <w:gridCol w:w="4148"/>
        <w:gridCol w:w="4148"/>
      </w:tblGrid>
      <w:tr w:rsidR="009057C8" w:rsidRPr="001872B8" w14:paraId="79F73C61"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BA7D07" w14:textId="77777777" w:rsidR="009057C8" w:rsidRPr="001872B8" w:rsidRDefault="009057C8" w:rsidP="0058278E">
            <w:pPr>
              <w:bidi w:val="0"/>
              <w:rPr>
                <w:b w:val="0"/>
                <w:bCs w:val="0"/>
              </w:rPr>
            </w:pPr>
            <w:r w:rsidRPr="001872B8">
              <w:rPr>
                <w:b w:val="0"/>
                <w:bCs w:val="0"/>
              </w:rPr>
              <w:t>Action</w:t>
            </w:r>
          </w:p>
        </w:tc>
        <w:tc>
          <w:tcPr>
            <w:tcW w:w="4148" w:type="dxa"/>
          </w:tcPr>
          <w:p w14:paraId="0D5B131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67A1531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CD44C57" w14:textId="67A147E6" w:rsidR="009057C8" w:rsidRPr="001872B8" w:rsidRDefault="009057C8" w:rsidP="0058278E">
            <w:pPr>
              <w:bidi w:val="0"/>
            </w:pPr>
            <w:r w:rsidRPr="001872B8">
              <w:t>User enters valid string of product name to search in the system, and such product exists in the system</w:t>
            </w:r>
          </w:p>
          <w:p w14:paraId="1781617A" w14:textId="77777777" w:rsidR="009057C8" w:rsidRPr="001872B8" w:rsidRDefault="009057C8" w:rsidP="0058278E">
            <w:pPr>
              <w:bidi w:val="0"/>
              <w:rPr>
                <w:b w:val="0"/>
                <w:bCs w:val="0"/>
              </w:rPr>
            </w:pPr>
          </w:p>
        </w:tc>
        <w:tc>
          <w:tcPr>
            <w:tcW w:w="4148" w:type="dxa"/>
          </w:tcPr>
          <w:p w14:paraId="59853DD1" w14:textId="002800F4"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string</w:t>
            </w:r>
            <w:r w:rsidRPr="001872B8">
              <w:rPr>
                <w:b/>
                <w:bCs/>
              </w:rPr>
              <w:t xml:space="preserve"> </w:t>
            </w:r>
          </w:p>
        </w:tc>
      </w:tr>
      <w:tr w:rsidR="009057C8" w:rsidRPr="001872B8" w14:paraId="70659E83"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7576AD8C" w14:textId="0CE66CAD" w:rsidR="009057C8" w:rsidRPr="001872B8" w:rsidRDefault="009057C8" w:rsidP="009057C8">
            <w:pPr>
              <w:bidi w:val="0"/>
            </w:pPr>
            <w:r w:rsidRPr="001872B8">
              <w:t>User enters valid string of product name to search in the system, and no such product exists in the system</w:t>
            </w:r>
          </w:p>
          <w:p w14:paraId="6743B52B" w14:textId="77777777" w:rsidR="009057C8" w:rsidRPr="001872B8" w:rsidRDefault="009057C8" w:rsidP="0058278E">
            <w:pPr>
              <w:bidi w:val="0"/>
              <w:rPr>
                <w:b w:val="0"/>
                <w:bCs w:val="0"/>
              </w:rPr>
            </w:pPr>
          </w:p>
        </w:tc>
        <w:tc>
          <w:tcPr>
            <w:tcW w:w="4148" w:type="dxa"/>
          </w:tcPr>
          <w:p w14:paraId="2B8A1EF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CD2DC9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4707EFF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5FBC13F" w14:textId="0885157D" w:rsidR="009057C8" w:rsidRPr="001872B8" w:rsidRDefault="009057C8" w:rsidP="009057C8">
            <w:pPr>
              <w:bidi w:val="0"/>
              <w:rPr>
                <w:b w:val="0"/>
                <w:bCs w:val="0"/>
              </w:rPr>
            </w:pPr>
            <w:r w:rsidRPr="001872B8">
              <w:t xml:space="preserve">User enters invalid string </w:t>
            </w:r>
          </w:p>
        </w:tc>
        <w:tc>
          <w:tcPr>
            <w:tcW w:w="4148" w:type="dxa"/>
          </w:tcPr>
          <w:p w14:paraId="56319402" w14:textId="2B1EE72B"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Error message</w:t>
            </w:r>
          </w:p>
        </w:tc>
      </w:tr>
    </w:tbl>
    <w:p w14:paraId="51F98EB8" w14:textId="77777777" w:rsidR="00A0331A" w:rsidRPr="001872B8" w:rsidRDefault="00A0331A" w:rsidP="00A0331A">
      <w:pPr>
        <w:bidi w:val="0"/>
      </w:pPr>
    </w:p>
    <w:p w14:paraId="5C5413F0" w14:textId="308F7F02" w:rsidR="00417341" w:rsidRPr="001872B8" w:rsidRDefault="00417341" w:rsidP="00417341">
      <w:pPr>
        <w:pStyle w:val="a3"/>
        <w:numPr>
          <w:ilvl w:val="0"/>
          <w:numId w:val="1"/>
        </w:numPr>
        <w:bidi w:val="0"/>
        <w:rPr>
          <w:b/>
          <w:bCs/>
          <w:sz w:val="24"/>
          <w:szCs w:val="24"/>
          <w:u w:val="single"/>
        </w:rPr>
      </w:pPr>
      <w:r w:rsidRPr="001872B8">
        <w:rPr>
          <w:sz w:val="24"/>
          <w:szCs w:val="24"/>
          <w:u w:val="single"/>
        </w:rPr>
        <w:t xml:space="preserve">Use case: </w:t>
      </w:r>
      <w:r w:rsidR="00BC6FC0">
        <w:rPr>
          <w:b/>
          <w:bCs/>
          <w:sz w:val="24"/>
          <w:szCs w:val="24"/>
          <w:u w:val="single"/>
        </w:rPr>
        <w:t xml:space="preserve">Add product to </w:t>
      </w:r>
      <w:r w:rsidR="00407288">
        <w:rPr>
          <w:b/>
          <w:bCs/>
          <w:sz w:val="24"/>
          <w:szCs w:val="24"/>
          <w:u w:val="single"/>
        </w:rPr>
        <w:t>basket</w:t>
      </w:r>
    </w:p>
    <w:p w14:paraId="208DB2EF" w14:textId="0E624D1B" w:rsidR="00417341" w:rsidRPr="001872B8" w:rsidRDefault="00417341" w:rsidP="00417341">
      <w:pPr>
        <w:pStyle w:val="a3"/>
        <w:numPr>
          <w:ilvl w:val="1"/>
          <w:numId w:val="1"/>
        </w:numPr>
        <w:bidi w:val="0"/>
        <w:rPr>
          <w:b/>
          <w:bCs/>
        </w:rPr>
      </w:pPr>
      <w:r w:rsidRPr="001872B8">
        <w:rPr>
          <w:b/>
          <w:bCs/>
        </w:rPr>
        <w:t xml:space="preserve">Actor: </w:t>
      </w:r>
      <w:r w:rsidR="00F05747" w:rsidRPr="001872B8">
        <w:rPr>
          <w:b/>
          <w:bCs/>
          <w:color w:val="FF0000"/>
        </w:rPr>
        <w:t>Buyer</w:t>
      </w:r>
    </w:p>
    <w:p w14:paraId="77163F02" w14:textId="46674A09" w:rsidR="00417341" w:rsidRPr="001872B8" w:rsidRDefault="00417341" w:rsidP="00417341">
      <w:pPr>
        <w:pStyle w:val="a3"/>
        <w:numPr>
          <w:ilvl w:val="1"/>
          <w:numId w:val="1"/>
        </w:numPr>
        <w:bidi w:val="0"/>
        <w:rPr>
          <w:b/>
          <w:bCs/>
        </w:rPr>
      </w:pPr>
      <w:r w:rsidRPr="001872B8">
        <w:rPr>
          <w:b/>
          <w:bCs/>
        </w:rPr>
        <w:t xml:space="preserve">Precondition: </w:t>
      </w:r>
      <w:r w:rsidR="005A06C6" w:rsidRPr="001872B8">
        <w:t>T</w:t>
      </w:r>
      <w:r w:rsidRPr="001872B8">
        <w:t>here are available products to buy</w:t>
      </w:r>
    </w:p>
    <w:p w14:paraId="2B7C14CE" w14:textId="113D11E7" w:rsidR="00417341" w:rsidRPr="001872B8" w:rsidRDefault="00417341" w:rsidP="00417341">
      <w:pPr>
        <w:pStyle w:val="a3"/>
        <w:numPr>
          <w:ilvl w:val="1"/>
          <w:numId w:val="1"/>
        </w:numPr>
        <w:bidi w:val="0"/>
        <w:rPr>
          <w:b/>
          <w:bCs/>
        </w:rPr>
      </w:pPr>
      <w:r w:rsidRPr="001872B8">
        <w:rPr>
          <w:b/>
          <w:bCs/>
        </w:rPr>
        <w:t xml:space="preserve">Parameter: </w:t>
      </w:r>
      <w:r w:rsidR="00103BA9" w:rsidRPr="001872B8">
        <w:t>Products</w:t>
      </w:r>
    </w:p>
    <w:p w14:paraId="5236FE06" w14:textId="77777777" w:rsidR="00417341" w:rsidRPr="001872B8" w:rsidRDefault="00417341" w:rsidP="00417341">
      <w:pPr>
        <w:pStyle w:val="a3"/>
        <w:numPr>
          <w:ilvl w:val="1"/>
          <w:numId w:val="1"/>
        </w:numPr>
        <w:bidi w:val="0"/>
        <w:rPr>
          <w:b/>
          <w:bCs/>
        </w:rPr>
      </w:pPr>
      <w:r w:rsidRPr="001872B8">
        <w:rPr>
          <w:b/>
          <w:bCs/>
        </w:rPr>
        <w:t>Actions:</w:t>
      </w:r>
    </w:p>
    <w:p w14:paraId="2DD9A6BC" w14:textId="0CB71A50" w:rsidR="00572135" w:rsidRPr="00572135" w:rsidRDefault="00572135" w:rsidP="00417341">
      <w:pPr>
        <w:pStyle w:val="a3"/>
        <w:numPr>
          <w:ilvl w:val="2"/>
          <w:numId w:val="1"/>
        </w:numPr>
        <w:bidi w:val="0"/>
      </w:pPr>
      <w:r>
        <w:t>System allows user to use Search for product use case</w:t>
      </w:r>
    </w:p>
    <w:p w14:paraId="22BC0832" w14:textId="7B0B3BF6" w:rsidR="00417341" w:rsidRDefault="00572135" w:rsidP="00572135">
      <w:pPr>
        <w:pStyle w:val="a3"/>
        <w:numPr>
          <w:ilvl w:val="2"/>
          <w:numId w:val="1"/>
        </w:numPr>
        <w:bidi w:val="0"/>
      </w:pPr>
      <w:r w:rsidRPr="00572135">
        <w:t>After searching, buyer chooses a product to add to basket, and amount</w:t>
      </w:r>
    </w:p>
    <w:p w14:paraId="787E700B" w14:textId="585A94D8" w:rsidR="00572135" w:rsidRDefault="00572135" w:rsidP="00572135">
      <w:pPr>
        <w:pStyle w:val="a3"/>
        <w:numPr>
          <w:ilvl w:val="2"/>
          <w:numId w:val="1"/>
        </w:numPr>
        <w:bidi w:val="0"/>
      </w:pPr>
      <w:r>
        <w:t xml:space="preserve">System updates the current store's basket </w:t>
      </w:r>
    </w:p>
    <w:p w14:paraId="790846DF" w14:textId="1CB9839F" w:rsidR="00572135" w:rsidRDefault="00572135" w:rsidP="00572135">
      <w:pPr>
        <w:pStyle w:val="a3"/>
        <w:numPr>
          <w:ilvl w:val="3"/>
          <w:numId w:val="1"/>
        </w:numPr>
        <w:bidi w:val="0"/>
      </w:pPr>
      <w:r>
        <w:t>System checks if the product already exists in the current store's basket</w:t>
      </w:r>
    </w:p>
    <w:p w14:paraId="13FB383E" w14:textId="2E87E336" w:rsidR="00572135" w:rsidRDefault="00572135" w:rsidP="00572135">
      <w:pPr>
        <w:pStyle w:val="a3"/>
        <w:numPr>
          <w:ilvl w:val="4"/>
          <w:numId w:val="1"/>
        </w:numPr>
        <w:bidi w:val="0"/>
      </w:pPr>
      <w:r>
        <w:t>If so- updates the amount</w:t>
      </w:r>
    </w:p>
    <w:p w14:paraId="18605796" w14:textId="64FC0517" w:rsidR="00103BA9" w:rsidRPr="00572135" w:rsidRDefault="00572135" w:rsidP="00572135">
      <w:pPr>
        <w:pStyle w:val="a3"/>
        <w:numPr>
          <w:ilvl w:val="4"/>
          <w:numId w:val="1"/>
        </w:numPr>
        <w:bidi w:val="0"/>
      </w:pPr>
      <w:r>
        <w:t>Else- adds new product to the basket with the requested amount</w:t>
      </w:r>
    </w:p>
    <w:tbl>
      <w:tblPr>
        <w:tblStyle w:val="4"/>
        <w:tblW w:w="0" w:type="auto"/>
        <w:tblLook w:val="04A0" w:firstRow="1" w:lastRow="0" w:firstColumn="1" w:lastColumn="0" w:noHBand="0" w:noVBand="1"/>
      </w:tblPr>
      <w:tblGrid>
        <w:gridCol w:w="4148"/>
        <w:gridCol w:w="4148"/>
      </w:tblGrid>
      <w:tr w:rsidR="009057C8" w:rsidRPr="001872B8" w14:paraId="6B441387"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DB71C7" w14:textId="77777777" w:rsidR="009057C8" w:rsidRPr="001872B8" w:rsidRDefault="009057C8" w:rsidP="0058278E">
            <w:pPr>
              <w:bidi w:val="0"/>
              <w:rPr>
                <w:b w:val="0"/>
                <w:bCs w:val="0"/>
              </w:rPr>
            </w:pPr>
            <w:r w:rsidRPr="001872B8">
              <w:rPr>
                <w:b w:val="0"/>
                <w:bCs w:val="0"/>
              </w:rPr>
              <w:t>Action</w:t>
            </w:r>
          </w:p>
        </w:tc>
        <w:tc>
          <w:tcPr>
            <w:tcW w:w="4148" w:type="dxa"/>
          </w:tcPr>
          <w:p w14:paraId="7CA89AB5"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40B89F5B"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3D05E0A" w14:textId="77777777" w:rsidR="009057C8" w:rsidRPr="001872B8" w:rsidRDefault="009057C8" w:rsidP="009057C8">
            <w:pPr>
              <w:bidi w:val="0"/>
            </w:pPr>
            <w:r w:rsidRPr="001872B8">
              <w:t>User chooses product to buy</w:t>
            </w:r>
          </w:p>
          <w:p w14:paraId="0A1A3705" w14:textId="77777777" w:rsidR="009057C8" w:rsidRPr="001872B8" w:rsidRDefault="009057C8" w:rsidP="0058278E">
            <w:pPr>
              <w:bidi w:val="0"/>
              <w:rPr>
                <w:b w:val="0"/>
                <w:bCs w:val="0"/>
              </w:rPr>
            </w:pPr>
          </w:p>
        </w:tc>
        <w:tc>
          <w:tcPr>
            <w:tcW w:w="4148" w:type="dxa"/>
          </w:tcPr>
          <w:p w14:paraId="49424BD5"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adds this product to the user's shopping cart.</w:t>
            </w:r>
          </w:p>
          <w:p w14:paraId="2ABD7184" w14:textId="49547CBD"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7F630435"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900212B" w14:textId="77777777" w:rsidR="009057C8" w:rsidRPr="001872B8" w:rsidRDefault="009057C8" w:rsidP="009057C8">
            <w:pPr>
              <w:bidi w:val="0"/>
            </w:pPr>
            <w:r w:rsidRPr="001872B8">
              <w:t>User chooses product to buy and the owner just removed the product</w:t>
            </w:r>
          </w:p>
          <w:p w14:paraId="23AD73C9" w14:textId="77777777" w:rsidR="009057C8" w:rsidRPr="001872B8" w:rsidRDefault="009057C8" w:rsidP="0058278E">
            <w:pPr>
              <w:bidi w:val="0"/>
              <w:rPr>
                <w:b w:val="0"/>
                <w:bCs w:val="0"/>
              </w:rPr>
            </w:pPr>
          </w:p>
        </w:tc>
        <w:tc>
          <w:tcPr>
            <w:tcW w:w="4148" w:type="dxa"/>
          </w:tcPr>
          <w:p w14:paraId="36E1616B" w14:textId="2F37B15E"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The system shows message indicates that the product is no longer available</w:t>
            </w:r>
            <w:r w:rsidRPr="001872B8">
              <w:rPr>
                <w:b/>
                <w:bCs/>
              </w:rPr>
              <w:t xml:space="preserve"> </w:t>
            </w:r>
          </w:p>
        </w:tc>
      </w:tr>
      <w:tr w:rsidR="009057C8" w:rsidRPr="001872B8" w14:paraId="3480EF9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A56A41" w14:textId="7ECA4961" w:rsidR="009057C8" w:rsidRPr="001872B8" w:rsidRDefault="009057C8" w:rsidP="0058278E">
            <w:pPr>
              <w:bidi w:val="0"/>
              <w:rPr>
                <w:b w:val="0"/>
                <w:bCs w:val="0"/>
              </w:rPr>
            </w:pPr>
            <w:r w:rsidRPr="001872B8">
              <w:t>User enters a negative amount of the product.</w:t>
            </w:r>
          </w:p>
        </w:tc>
        <w:tc>
          <w:tcPr>
            <w:tcW w:w="4148" w:type="dxa"/>
          </w:tcPr>
          <w:p w14:paraId="65FAAF7C"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message indicates that the amount is no valid.</w:t>
            </w:r>
          </w:p>
          <w:p w14:paraId="28EA02FA" w14:textId="2A2B9B89"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63AD1BF4" w14:textId="03163EA7" w:rsidR="00A0331A" w:rsidRPr="001872B8" w:rsidRDefault="00A0331A" w:rsidP="00A0331A">
      <w:pPr>
        <w:bidi w:val="0"/>
      </w:pPr>
    </w:p>
    <w:p w14:paraId="314AE2FA" w14:textId="343BC101" w:rsidR="00B362C8" w:rsidRPr="001872B8" w:rsidRDefault="00B362C8" w:rsidP="00B362C8">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View shopping cart</w:t>
      </w:r>
    </w:p>
    <w:p w14:paraId="20F25575" w14:textId="1777F677" w:rsidR="00B362C8" w:rsidRPr="001872B8" w:rsidRDefault="00B362C8" w:rsidP="00B362C8">
      <w:pPr>
        <w:pStyle w:val="a3"/>
        <w:numPr>
          <w:ilvl w:val="1"/>
          <w:numId w:val="1"/>
        </w:numPr>
        <w:bidi w:val="0"/>
        <w:rPr>
          <w:b/>
          <w:bCs/>
        </w:rPr>
      </w:pPr>
      <w:r w:rsidRPr="001872B8">
        <w:rPr>
          <w:b/>
          <w:bCs/>
        </w:rPr>
        <w:t xml:space="preserve">Actor: </w:t>
      </w:r>
      <w:r w:rsidR="00F05747" w:rsidRPr="001872B8">
        <w:rPr>
          <w:b/>
          <w:bCs/>
          <w:color w:val="FF0000"/>
        </w:rPr>
        <w:t>Buyer</w:t>
      </w:r>
    </w:p>
    <w:p w14:paraId="0BC52BAB" w14:textId="2EBCACE5" w:rsidR="00B362C8" w:rsidRPr="001872B8" w:rsidRDefault="00B362C8" w:rsidP="00B362C8">
      <w:pPr>
        <w:pStyle w:val="a3"/>
        <w:numPr>
          <w:ilvl w:val="1"/>
          <w:numId w:val="1"/>
        </w:numPr>
        <w:bidi w:val="0"/>
        <w:rPr>
          <w:b/>
          <w:bCs/>
        </w:rPr>
      </w:pPr>
      <w:r w:rsidRPr="001872B8">
        <w:rPr>
          <w:b/>
          <w:bCs/>
        </w:rPr>
        <w:t xml:space="preserve">Precondition: </w:t>
      </w:r>
    </w:p>
    <w:p w14:paraId="26290182" w14:textId="51465D92" w:rsidR="00B362C8" w:rsidRPr="001872B8" w:rsidRDefault="00B362C8" w:rsidP="00B362C8">
      <w:pPr>
        <w:pStyle w:val="a3"/>
        <w:numPr>
          <w:ilvl w:val="1"/>
          <w:numId w:val="1"/>
        </w:numPr>
        <w:bidi w:val="0"/>
        <w:rPr>
          <w:b/>
          <w:bCs/>
        </w:rPr>
      </w:pPr>
      <w:r w:rsidRPr="001872B8">
        <w:rPr>
          <w:b/>
          <w:bCs/>
        </w:rPr>
        <w:t xml:space="preserve">Parameter: </w:t>
      </w:r>
    </w:p>
    <w:p w14:paraId="0E2BAF85" w14:textId="77777777" w:rsidR="00B362C8" w:rsidRPr="001872B8" w:rsidRDefault="00B362C8" w:rsidP="00B362C8">
      <w:pPr>
        <w:pStyle w:val="a3"/>
        <w:numPr>
          <w:ilvl w:val="1"/>
          <w:numId w:val="1"/>
        </w:numPr>
        <w:bidi w:val="0"/>
        <w:rPr>
          <w:b/>
          <w:bCs/>
        </w:rPr>
      </w:pPr>
      <w:r w:rsidRPr="001872B8">
        <w:rPr>
          <w:b/>
          <w:bCs/>
        </w:rPr>
        <w:t>Actions:</w:t>
      </w:r>
    </w:p>
    <w:p w14:paraId="3CF94C3F" w14:textId="0953D05B" w:rsidR="00B362C8" w:rsidRPr="001872B8" w:rsidRDefault="00F05747" w:rsidP="00B362C8">
      <w:pPr>
        <w:pStyle w:val="a3"/>
        <w:numPr>
          <w:ilvl w:val="2"/>
          <w:numId w:val="1"/>
        </w:numPr>
        <w:bidi w:val="0"/>
      </w:pPr>
      <w:r w:rsidRPr="001872B8">
        <w:rPr>
          <w:b/>
          <w:bCs/>
          <w:color w:val="FF0000"/>
        </w:rPr>
        <w:t>Buyer</w:t>
      </w:r>
      <w:r w:rsidRPr="001872B8">
        <w:t xml:space="preserve"> </w:t>
      </w:r>
      <w:r w:rsidR="00B362C8" w:rsidRPr="001872B8">
        <w:t>asks to present the shopping cart</w:t>
      </w:r>
    </w:p>
    <w:p w14:paraId="1F2F4904" w14:textId="53B55A11" w:rsidR="00B362C8" w:rsidRPr="001872B8" w:rsidRDefault="00B362C8" w:rsidP="00B362C8">
      <w:pPr>
        <w:pStyle w:val="a3"/>
        <w:numPr>
          <w:ilvl w:val="2"/>
          <w:numId w:val="1"/>
        </w:numPr>
        <w:bidi w:val="0"/>
      </w:pPr>
      <w:r w:rsidRPr="001872B8">
        <w:rPr>
          <w:b/>
          <w:bCs/>
          <w:color w:val="FF0000"/>
        </w:rPr>
        <w:t>System</w:t>
      </w:r>
      <w:r w:rsidRPr="001872B8">
        <w:rPr>
          <w:color w:val="FF0000"/>
        </w:rPr>
        <w:t xml:space="preserve"> </w:t>
      </w:r>
      <w:r w:rsidRPr="001872B8">
        <w:t>presets all the products in the shopping cart, their amount and total amount and price in the cart</w:t>
      </w:r>
    </w:p>
    <w:tbl>
      <w:tblPr>
        <w:tblStyle w:val="4"/>
        <w:tblW w:w="0" w:type="auto"/>
        <w:tblLook w:val="04A0" w:firstRow="1" w:lastRow="0" w:firstColumn="1" w:lastColumn="0" w:noHBand="0" w:noVBand="1"/>
      </w:tblPr>
      <w:tblGrid>
        <w:gridCol w:w="4148"/>
        <w:gridCol w:w="4148"/>
      </w:tblGrid>
      <w:tr w:rsidR="009057C8" w:rsidRPr="001872B8" w14:paraId="364390D6"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CE24705" w14:textId="77777777" w:rsidR="009057C8" w:rsidRPr="001872B8" w:rsidRDefault="009057C8" w:rsidP="0058278E">
            <w:pPr>
              <w:bidi w:val="0"/>
              <w:rPr>
                <w:b w:val="0"/>
                <w:bCs w:val="0"/>
              </w:rPr>
            </w:pPr>
            <w:r w:rsidRPr="001872B8">
              <w:rPr>
                <w:b w:val="0"/>
                <w:bCs w:val="0"/>
              </w:rPr>
              <w:t>Action</w:t>
            </w:r>
          </w:p>
        </w:tc>
        <w:tc>
          <w:tcPr>
            <w:tcW w:w="4148" w:type="dxa"/>
          </w:tcPr>
          <w:p w14:paraId="7FCB5332"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147E5009"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C603311" w14:textId="77777777" w:rsidR="009057C8" w:rsidRPr="001872B8" w:rsidRDefault="009057C8" w:rsidP="009057C8">
            <w:pPr>
              <w:bidi w:val="0"/>
            </w:pPr>
            <w:r w:rsidRPr="001872B8">
              <w:t>User request to present shopping cart- when the shopping cart isn't empty.</w:t>
            </w:r>
          </w:p>
          <w:p w14:paraId="11CF5383" w14:textId="77777777" w:rsidR="009057C8" w:rsidRPr="001872B8" w:rsidRDefault="009057C8" w:rsidP="0058278E">
            <w:pPr>
              <w:bidi w:val="0"/>
              <w:rPr>
                <w:b w:val="0"/>
                <w:bCs w:val="0"/>
              </w:rPr>
            </w:pPr>
          </w:p>
        </w:tc>
        <w:tc>
          <w:tcPr>
            <w:tcW w:w="4148" w:type="dxa"/>
          </w:tcPr>
          <w:p w14:paraId="0C9B8605"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presents the requested shopping cart.</w:t>
            </w:r>
          </w:p>
          <w:p w14:paraId="3AFCEF8A"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1DFBEF1D"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23082A09" w14:textId="77777777" w:rsidR="009057C8" w:rsidRPr="001872B8" w:rsidRDefault="009057C8" w:rsidP="009057C8">
            <w:pPr>
              <w:bidi w:val="0"/>
            </w:pPr>
            <w:r w:rsidRPr="001872B8">
              <w:t>User request to present shopping cart- when the shopping cart is empty.</w:t>
            </w:r>
          </w:p>
          <w:p w14:paraId="0ED26B58" w14:textId="77777777" w:rsidR="009057C8" w:rsidRPr="001872B8" w:rsidRDefault="009057C8" w:rsidP="0058278E">
            <w:pPr>
              <w:bidi w:val="0"/>
              <w:rPr>
                <w:b w:val="0"/>
                <w:bCs w:val="0"/>
              </w:rPr>
            </w:pPr>
          </w:p>
        </w:tc>
        <w:tc>
          <w:tcPr>
            <w:tcW w:w="4148" w:type="dxa"/>
          </w:tcPr>
          <w:p w14:paraId="7592149A"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The system presents the requested shopping cart.</w:t>
            </w:r>
          </w:p>
          <w:p w14:paraId="396CCCDC" w14:textId="68508F30"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50DA048A"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0090769" w14:textId="77777777" w:rsidR="009057C8" w:rsidRPr="001872B8" w:rsidRDefault="009057C8" w:rsidP="009057C8">
            <w:pPr>
              <w:bidi w:val="0"/>
            </w:pPr>
            <w:r w:rsidRPr="001872B8">
              <w:t>User request to present shopping cart- when the shopping cart is empty.</w:t>
            </w:r>
          </w:p>
          <w:p w14:paraId="6510E12F" w14:textId="661FE109" w:rsidR="009057C8" w:rsidRPr="001872B8" w:rsidRDefault="009057C8" w:rsidP="0058278E">
            <w:pPr>
              <w:bidi w:val="0"/>
              <w:rPr>
                <w:b w:val="0"/>
                <w:bCs w:val="0"/>
              </w:rPr>
            </w:pPr>
          </w:p>
        </w:tc>
        <w:tc>
          <w:tcPr>
            <w:tcW w:w="4148" w:type="dxa"/>
          </w:tcPr>
          <w:p w14:paraId="10B44A1A"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an empty list of products and the total price will be 0.</w:t>
            </w:r>
          </w:p>
          <w:p w14:paraId="14EFDC10"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5B975E52" w14:textId="77777777" w:rsidR="00B362C8" w:rsidRPr="001872B8" w:rsidRDefault="00B362C8" w:rsidP="00B362C8">
      <w:pPr>
        <w:bidi w:val="0"/>
      </w:pPr>
    </w:p>
    <w:p w14:paraId="590A4DBF" w14:textId="30B8B205" w:rsidR="00B362C8" w:rsidRPr="001872B8" w:rsidRDefault="00B362C8" w:rsidP="00B362C8">
      <w:pPr>
        <w:pStyle w:val="a3"/>
        <w:numPr>
          <w:ilvl w:val="0"/>
          <w:numId w:val="1"/>
        </w:numPr>
        <w:bidi w:val="0"/>
        <w:rPr>
          <w:b/>
          <w:bCs/>
          <w:sz w:val="24"/>
          <w:szCs w:val="24"/>
          <w:u w:val="single"/>
        </w:rPr>
      </w:pPr>
      <w:r w:rsidRPr="001872B8">
        <w:rPr>
          <w:sz w:val="24"/>
          <w:szCs w:val="24"/>
          <w:u w:val="single"/>
        </w:rPr>
        <w:t xml:space="preserve">Use case: </w:t>
      </w:r>
      <w:r w:rsidRPr="001872B8">
        <w:rPr>
          <w:b/>
          <w:bCs/>
          <w:sz w:val="24"/>
          <w:szCs w:val="24"/>
          <w:u w:val="single"/>
        </w:rPr>
        <w:t>Edit shopping cart</w:t>
      </w:r>
      <w:r w:rsidR="000411AD" w:rsidRPr="001872B8">
        <w:rPr>
          <w:b/>
          <w:bCs/>
          <w:sz w:val="24"/>
          <w:szCs w:val="24"/>
          <w:u w:val="single"/>
        </w:rPr>
        <w:t>-</w:t>
      </w:r>
    </w:p>
    <w:p w14:paraId="7B55900B" w14:textId="3F33EEAF" w:rsidR="00B362C8" w:rsidRPr="001872B8" w:rsidRDefault="00B362C8" w:rsidP="00B362C8">
      <w:pPr>
        <w:pStyle w:val="a3"/>
        <w:numPr>
          <w:ilvl w:val="1"/>
          <w:numId w:val="1"/>
        </w:numPr>
        <w:bidi w:val="0"/>
        <w:rPr>
          <w:b/>
          <w:bCs/>
        </w:rPr>
      </w:pPr>
      <w:r w:rsidRPr="001872B8">
        <w:rPr>
          <w:b/>
          <w:bCs/>
        </w:rPr>
        <w:t xml:space="preserve">Actor: </w:t>
      </w:r>
      <w:r w:rsidR="00F05747" w:rsidRPr="001872B8">
        <w:rPr>
          <w:b/>
          <w:bCs/>
          <w:color w:val="FF0000"/>
        </w:rPr>
        <w:t>Buyer</w:t>
      </w:r>
    </w:p>
    <w:p w14:paraId="1C83F946" w14:textId="0D0CFEBA" w:rsidR="00B362C8" w:rsidRPr="001872B8" w:rsidRDefault="00B362C8" w:rsidP="00B362C8">
      <w:pPr>
        <w:pStyle w:val="a3"/>
        <w:numPr>
          <w:ilvl w:val="1"/>
          <w:numId w:val="1"/>
        </w:numPr>
        <w:bidi w:val="0"/>
        <w:rPr>
          <w:b/>
          <w:bCs/>
        </w:rPr>
      </w:pPr>
      <w:r w:rsidRPr="001872B8">
        <w:rPr>
          <w:b/>
          <w:bCs/>
        </w:rPr>
        <w:t xml:space="preserve">Precondition: </w:t>
      </w:r>
      <w:r w:rsidRPr="001872B8">
        <w:t>Shopping cart not empty</w:t>
      </w:r>
    </w:p>
    <w:p w14:paraId="0DFEAEE6" w14:textId="6642FB5B" w:rsidR="00B362C8" w:rsidRPr="001872B8" w:rsidRDefault="00B362C8" w:rsidP="00B362C8">
      <w:pPr>
        <w:pStyle w:val="a3"/>
        <w:numPr>
          <w:ilvl w:val="1"/>
          <w:numId w:val="1"/>
        </w:numPr>
        <w:bidi w:val="0"/>
        <w:rPr>
          <w:b/>
          <w:bCs/>
        </w:rPr>
      </w:pPr>
      <w:r w:rsidRPr="001872B8">
        <w:rPr>
          <w:b/>
          <w:bCs/>
        </w:rPr>
        <w:t xml:space="preserve">Parameter: </w:t>
      </w:r>
      <w:r w:rsidRPr="001872B8">
        <w:t xml:space="preserve">Product to update and chosen </w:t>
      </w:r>
      <w:proofErr w:type="gramStart"/>
      <w:r w:rsidRPr="001872B8">
        <w:t>change</w:t>
      </w:r>
      <w:proofErr w:type="gramEnd"/>
      <w:r w:rsidRPr="001872B8">
        <w:t xml:space="preserve"> to make</w:t>
      </w:r>
    </w:p>
    <w:p w14:paraId="7E88776E" w14:textId="77777777" w:rsidR="00B362C8" w:rsidRPr="001872B8" w:rsidRDefault="00B362C8" w:rsidP="00B362C8">
      <w:pPr>
        <w:pStyle w:val="a3"/>
        <w:numPr>
          <w:ilvl w:val="1"/>
          <w:numId w:val="1"/>
        </w:numPr>
        <w:bidi w:val="0"/>
        <w:rPr>
          <w:b/>
          <w:bCs/>
        </w:rPr>
      </w:pPr>
      <w:r w:rsidRPr="001872B8">
        <w:rPr>
          <w:b/>
          <w:bCs/>
        </w:rPr>
        <w:t>Actions:</w:t>
      </w:r>
    </w:p>
    <w:p w14:paraId="545ABAE9" w14:textId="234A64DD" w:rsidR="00B362C8" w:rsidRPr="001872B8" w:rsidRDefault="00B362C8" w:rsidP="00B362C8">
      <w:pPr>
        <w:pStyle w:val="a3"/>
        <w:numPr>
          <w:ilvl w:val="2"/>
          <w:numId w:val="1"/>
        </w:numPr>
        <w:bidi w:val="0"/>
        <w:rPr>
          <w:b/>
          <w:bCs/>
          <w:color w:val="FF0000"/>
        </w:rPr>
      </w:pPr>
      <w:r w:rsidRPr="001872B8">
        <w:rPr>
          <w:b/>
          <w:bCs/>
          <w:color w:val="FF0000"/>
        </w:rPr>
        <w:t>System</w:t>
      </w:r>
      <w:r w:rsidRPr="001872B8">
        <w:rPr>
          <w:color w:val="FF0000"/>
        </w:rPr>
        <w:t xml:space="preserve"> </w:t>
      </w:r>
      <w:r w:rsidRPr="001872B8">
        <w:t xml:space="preserve">presents the existing </w:t>
      </w:r>
      <w:r w:rsidRPr="001872B8">
        <w:rPr>
          <w:b/>
          <w:bCs/>
          <w:color w:val="FF0000"/>
        </w:rPr>
        <w:t>shopping cart</w:t>
      </w:r>
    </w:p>
    <w:p w14:paraId="37C1518A" w14:textId="4DA7F8A9" w:rsidR="00B362C8" w:rsidRPr="001872B8" w:rsidRDefault="00F05747" w:rsidP="00B362C8">
      <w:pPr>
        <w:pStyle w:val="a3"/>
        <w:numPr>
          <w:ilvl w:val="2"/>
          <w:numId w:val="1"/>
        </w:numPr>
        <w:bidi w:val="0"/>
      </w:pPr>
      <w:r w:rsidRPr="001872B8">
        <w:rPr>
          <w:b/>
          <w:bCs/>
          <w:color w:val="FF0000"/>
        </w:rPr>
        <w:t>Buyer</w:t>
      </w:r>
      <w:r w:rsidRPr="001872B8">
        <w:t xml:space="preserve"> </w:t>
      </w:r>
      <w:r w:rsidR="00B362C8" w:rsidRPr="001872B8">
        <w:t xml:space="preserve">choose a </w:t>
      </w:r>
      <w:r w:rsidR="00B362C8" w:rsidRPr="001872B8">
        <w:rPr>
          <w:b/>
          <w:bCs/>
          <w:color w:val="FF0000"/>
        </w:rPr>
        <w:t>product</w:t>
      </w:r>
      <w:r w:rsidR="00B362C8" w:rsidRPr="001872B8">
        <w:rPr>
          <w:color w:val="FF0000"/>
        </w:rPr>
        <w:t xml:space="preserve"> </w:t>
      </w:r>
      <w:r w:rsidR="00B362C8" w:rsidRPr="001872B8">
        <w:t xml:space="preserve">from the </w:t>
      </w:r>
      <w:r w:rsidR="00B362C8" w:rsidRPr="001872B8">
        <w:rPr>
          <w:b/>
          <w:bCs/>
          <w:color w:val="FF0000"/>
        </w:rPr>
        <w:t>cart</w:t>
      </w:r>
    </w:p>
    <w:p w14:paraId="0E61ED42" w14:textId="28D1FB7C" w:rsidR="00B362C8" w:rsidRPr="001872B8" w:rsidRDefault="00B362C8" w:rsidP="00B362C8">
      <w:pPr>
        <w:pStyle w:val="a3"/>
        <w:numPr>
          <w:ilvl w:val="2"/>
          <w:numId w:val="1"/>
        </w:numPr>
        <w:bidi w:val="0"/>
      </w:pPr>
      <w:r w:rsidRPr="001872B8">
        <w:t xml:space="preserve">If the </w:t>
      </w:r>
      <w:r w:rsidR="00F05747" w:rsidRPr="001872B8">
        <w:rPr>
          <w:b/>
          <w:bCs/>
          <w:color w:val="FF0000"/>
        </w:rPr>
        <w:t>Buyer</w:t>
      </w:r>
      <w:r w:rsidR="00F05747" w:rsidRPr="001872B8">
        <w:t xml:space="preserve"> </w:t>
      </w:r>
      <w:r w:rsidRPr="001872B8">
        <w:t>choose changing the amount</w:t>
      </w:r>
    </w:p>
    <w:p w14:paraId="4B0F257F" w14:textId="54BB5515" w:rsidR="00B362C8" w:rsidRPr="001872B8" w:rsidRDefault="00B362C8" w:rsidP="00B362C8">
      <w:pPr>
        <w:pStyle w:val="a3"/>
        <w:numPr>
          <w:ilvl w:val="3"/>
          <w:numId w:val="1"/>
        </w:numPr>
        <w:bidi w:val="0"/>
      </w:pPr>
      <w:r w:rsidRPr="001872B8">
        <w:t xml:space="preserve">If the new requested amount is 0, the </w:t>
      </w:r>
      <w:r w:rsidRPr="001872B8">
        <w:rPr>
          <w:b/>
          <w:bCs/>
          <w:color w:val="FF0000"/>
        </w:rPr>
        <w:t>product</w:t>
      </w:r>
      <w:r w:rsidRPr="001872B8">
        <w:rPr>
          <w:color w:val="FF0000"/>
        </w:rPr>
        <w:t xml:space="preserve"> </w:t>
      </w:r>
      <w:r w:rsidR="00572135">
        <w:t>is</w:t>
      </w:r>
      <w:r w:rsidRPr="001872B8">
        <w:t xml:space="preserve"> removed from the </w:t>
      </w:r>
      <w:r w:rsidRPr="001872B8">
        <w:rPr>
          <w:b/>
          <w:bCs/>
          <w:color w:val="FF0000"/>
        </w:rPr>
        <w:t>cart</w:t>
      </w:r>
    </w:p>
    <w:p w14:paraId="5543A1AB" w14:textId="6C368826" w:rsidR="00C64573" w:rsidRPr="001872B8" w:rsidRDefault="00C64573" w:rsidP="00C64573">
      <w:pPr>
        <w:pStyle w:val="a3"/>
        <w:numPr>
          <w:ilvl w:val="3"/>
          <w:numId w:val="1"/>
        </w:numPr>
        <w:bidi w:val="0"/>
      </w:pPr>
      <w:r w:rsidRPr="001872B8">
        <w:t>Else the amount is updated as requested</w:t>
      </w:r>
    </w:p>
    <w:tbl>
      <w:tblPr>
        <w:tblStyle w:val="4"/>
        <w:tblW w:w="0" w:type="auto"/>
        <w:tblLook w:val="04A0" w:firstRow="1" w:lastRow="0" w:firstColumn="1" w:lastColumn="0" w:noHBand="0" w:noVBand="1"/>
      </w:tblPr>
      <w:tblGrid>
        <w:gridCol w:w="4148"/>
        <w:gridCol w:w="4148"/>
      </w:tblGrid>
      <w:tr w:rsidR="009057C8" w:rsidRPr="001872B8" w14:paraId="5F51958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5C87BB" w14:textId="77777777" w:rsidR="009057C8" w:rsidRPr="001872B8" w:rsidRDefault="009057C8" w:rsidP="0058278E">
            <w:pPr>
              <w:bidi w:val="0"/>
              <w:rPr>
                <w:b w:val="0"/>
                <w:bCs w:val="0"/>
              </w:rPr>
            </w:pPr>
            <w:r w:rsidRPr="001872B8">
              <w:rPr>
                <w:b w:val="0"/>
                <w:bCs w:val="0"/>
              </w:rPr>
              <w:t>Action</w:t>
            </w:r>
          </w:p>
        </w:tc>
        <w:tc>
          <w:tcPr>
            <w:tcW w:w="4148" w:type="dxa"/>
          </w:tcPr>
          <w:p w14:paraId="57CFF0B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7AF3A798"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6F31545" w14:textId="152676D5" w:rsidR="009057C8" w:rsidRPr="001872B8" w:rsidRDefault="00754ACE" w:rsidP="004C2F70">
            <w:pPr>
              <w:bidi w:val="0"/>
              <w:rPr>
                <w:b w:val="0"/>
                <w:bCs w:val="0"/>
              </w:rPr>
            </w:pPr>
            <w:r w:rsidRPr="001872B8">
              <w:t>User adds a valid amount of a product (</w:t>
            </w:r>
            <w:proofErr w:type="spellStart"/>
            <w:r w:rsidRPr="001872B8">
              <w:t>i.e</w:t>
            </w:r>
            <w:proofErr w:type="spellEnd"/>
            <w:r w:rsidRPr="001872B8">
              <w:t xml:space="preserve"> less then what the Store is offering) </w:t>
            </w:r>
          </w:p>
        </w:tc>
        <w:tc>
          <w:tcPr>
            <w:tcW w:w="4148" w:type="dxa"/>
          </w:tcPr>
          <w:p w14:paraId="62938AE5" w14:textId="415E3A66" w:rsidR="004C2F70" w:rsidRPr="001872B8" w:rsidRDefault="004C2F70" w:rsidP="004C2F70">
            <w:pPr>
              <w:bidi w:val="0"/>
              <w:cnfStyle w:val="000000100000" w:firstRow="0" w:lastRow="0" w:firstColumn="0" w:lastColumn="0" w:oddVBand="0" w:evenVBand="0" w:oddHBand="1" w:evenHBand="0" w:firstRowFirstColumn="0" w:firstRowLastColumn="0" w:lastRowFirstColumn="0" w:lastRowLastColumn="0"/>
              <w:rPr>
                <w:b/>
                <w:bCs/>
              </w:rPr>
            </w:pPr>
            <w:r w:rsidRPr="001872B8">
              <w:t>The system</w:t>
            </w:r>
            <w:r w:rsidR="00754ACE" w:rsidRPr="001872B8">
              <w:t xml:space="preserve"> adds the required products and</w:t>
            </w:r>
            <w:r w:rsidRPr="001872B8">
              <w:t xml:space="preserve"> presents the requested shopping cart.</w:t>
            </w:r>
          </w:p>
          <w:p w14:paraId="16A60AA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2A4D5824"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44885ADD" w14:textId="4427AF24" w:rsidR="004C2F70" w:rsidRPr="001872B8" w:rsidRDefault="004C2F70" w:rsidP="004C2F70">
            <w:pPr>
              <w:bidi w:val="0"/>
            </w:pPr>
            <w:r w:rsidRPr="001872B8">
              <w:t xml:space="preserve">User </w:t>
            </w:r>
            <w:r w:rsidR="00754ACE" w:rsidRPr="001872B8">
              <w:t>reduces the amount of a product to a number above 0</w:t>
            </w:r>
          </w:p>
          <w:p w14:paraId="4984BEE6" w14:textId="77777777" w:rsidR="009057C8" w:rsidRPr="001872B8" w:rsidRDefault="009057C8" w:rsidP="0058278E">
            <w:pPr>
              <w:bidi w:val="0"/>
              <w:rPr>
                <w:b w:val="0"/>
                <w:bCs w:val="0"/>
              </w:rPr>
            </w:pPr>
          </w:p>
        </w:tc>
        <w:tc>
          <w:tcPr>
            <w:tcW w:w="4148" w:type="dxa"/>
          </w:tcPr>
          <w:p w14:paraId="7B2DE23E" w14:textId="4E0A8AAC" w:rsidR="009057C8" w:rsidRPr="001872B8" w:rsidRDefault="004C2F70"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w:t>
            </w:r>
            <w:r w:rsidR="00754ACE" w:rsidRPr="001872B8">
              <w:t>the reduces the amount in the cart as requested</w:t>
            </w:r>
          </w:p>
        </w:tc>
      </w:tr>
      <w:tr w:rsidR="00754ACE" w:rsidRPr="001872B8" w14:paraId="03843890"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F609F9" w14:textId="6E4B8B94" w:rsidR="00754ACE" w:rsidRPr="001872B8" w:rsidRDefault="00754ACE" w:rsidP="004C2F70">
            <w:pPr>
              <w:bidi w:val="0"/>
            </w:pPr>
            <w:r w:rsidRPr="001872B8">
              <w:t>User reduces the amount of a product to 0</w:t>
            </w:r>
          </w:p>
        </w:tc>
        <w:tc>
          <w:tcPr>
            <w:tcW w:w="4148" w:type="dxa"/>
          </w:tcPr>
          <w:p w14:paraId="7DE98AF1" w14:textId="5057EEB7" w:rsidR="00754ACE" w:rsidRPr="001872B8" w:rsidRDefault="00754ACE" w:rsidP="0058278E">
            <w:pPr>
              <w:bidi w:val="0"/>
              <w:cnfStyle w:val="000000100000" w:firstRow="0" w:lastRow="0" w:firstColumn="0" w:lastColumn="0" w:oddVBand="0" w:evenVBand="0" w:oddHBand="1" w:evenHBand="0" w:firstRowFirstColumn="0" w:firstRowLastColumn="0" w:lastRowFirstColumn="0" w:lastRowLastColumn="0"/>
            </w:pPr>
            <w:r w:rsidRPr="001872B8">
              <w:t>The system removes the product from the user’s cart</w:t>
            </w:r>
          </w:p>
        </w:tc>
      </w:tr>
      <w:tr w:rsidR="00754ACE" w:rsidRPr="001872B8" w14:paraId="2F2960A6"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4193471" w14:textId="5AB6A658" w:rsidR="00754ACE" w:rsidRPr="001872B8" w:rsidRDefault="00754ACE" w:rsidP="004C2F70">
            <w:pPr>
              <w:bidi w:val="0"/>
            </w:pPr>
            <w:r w:rsidRPr="001872B8">
              <w:t>User reduces the amount of a product to a negative number</w:t>
            </w:r>
          </w:p>
        </w:tc>
        <w:tc>
          <w:tcPr>
            <w:tcW w:w="4148" w:type="dxa"/>
          </w:tcPr>
          <w:p w14:paraId="45FDA82B" w14:textId="4E9BAA0D" w:rsidR="00754ACE" w:rsidRPr="001872B8" w:rsidRDefault="00754ACE" w:rsidP="0058278E">
            <w:pPr>
              <w:bidi w:val="0"/>
              <w:cnfStyle w:val="000000000000" w:firstRow="0" w:lastRow="0" w:firstColumn="0" w:lastColumn="0" w:oddVBand="0" w:evenVBand="0" w:oddHBand="0" w:evenHBand="0" w:firstRowFirstColumn="0" w:firstRowLastColumn="0" w:lastRowFirstColumn="0" w:lastRowLastColumn="0"/>
            </w:pPr>
            <w:r w:rsidRPr="001872B8">
              <w:t>The system removes the product from the user’s cart</w:t>
            </w:r>
          </w:p>
        </w:tc>
      </w:tr>
    </w:tbl>
    <w:p w14:paraId="2AFDEDD5" w14:textId="327DBE36" w:rsidR="00C64573" w:rsidRPr="001872B8" w:rsidRDefault="00C64573" w:rsidP="00C64573">
      <w:pPr>
        <w:bidi w:val="0"/>
      </w:pPr>
    </w:p>
    <w:p w14:paraId="48E6C5C3" w14:textId="344F5E75" w:rsidR="00407BEE" w:rsidRDefault="00407BEE" w:rsidP="00C64573">
      <w:pPr>
        <w:pStyle w:val="a3"/>
        <w:numPr>
          <w:ilvl w:val="0"/>
          <w:numId w:val="1"/>
        </w:numPr>
        <w:bidi w:val="0"/>
        <w:rPr>
          <w:b/>
          <w:bCs/>
          <w:sz w:val="24"/>
          <w:szCs w:val="24"/>
          <w:u w:val="single"/>
        </w:rPr>
      </w:pPr>
      <w:r>
        <w:rPr>
          <w:b/>
          <w:bCs/>
          <w:sz w:val="24"/>
          <w:szCs w:val="24"/>
          <w:u w:val="single"/>
        </w:rPr>
        <w:t>Use case: buy all products in cart</w:t>
      </w:r>
    </w:p>
    <w:p w14:paraId="63E771CA" w14:textId="743C0468" w:rsidR="00407BEE" w:rsidRDefault="00407BEE" w:rsidP="00407BEE">
      <w:pPr>
        <w:pStyle w:val="a3"/>
        <w:numPr>
          <w:ilvl w:val="1"/>
          <w:numId w:val="1"/>
        </w:numPr>
        <w:bidi w:val="0"/>
        <w:rPr>
          <w:sz w:val="24"/>
          <w:szCs w:val="24"/>
        </w:rPr>
      </w:pPr>
      <w:r>
        <w:rPr>
          <w:sz w:val="24"/>
          <w:szCs w:val="24"/>
        </w:rPr>
        <w:t>Actor: User</w:t>
      </w:r>
    </w:p>
    <w:p w14:paraId="3D81F933" w14:textId="303BD2EF" w:rsidR="00407BEE" w:rsidRDefault="00407BEE" w:rsidP="00407BEE">
      <w:pPr>
        <w:pStyle w:val="a3"/>
        <w:numPr>
          <w:ilvl w:val="1"/>
          <w:numId w:val="1"/>
        </w:numPr>
        <w:bidi w:val="0"/>
        <w:rPr>
          <w:sz w:val="24"/>
          <w:szCs w:val="24"/>
        </w:rPr>
      </w:pPr>
      <w:r>
        <w:rPr>
          <w:sz w:val="24"/>
          <w:szCs w:val="24"/>
        </w:rPr>
        <w:t>Precondition: Shopping cart not empty</w:t>
      </w:r>
    </w:p>
    <w:p w14:paraId="0217F544" w14:textId="048D4C7C" w:rsidR="00407BEE" w:rsidRDefault="00407BEE" w:rsidP="00407BEE">
      <w:pPr>
        <w:pStyle w:val="a3"/>
        <w:numPr>
          <w:ilvl w:val="1"/>
          <w:numId w:val="1"/>
        </w:numPr>
        <w:bidi w:val="0"/>
        <w:rPr>
          <w:sz w:val="24"/>
          <w:szCs w:val="24"/>
        </w:rPr>
      </w:pPr>
      <w:r>
        <w:rPr>
          <w:sz w:val="24"/>
          <w:szCs w:val="24"/>
        </w:rPr>
        <w:t>Parameter: Cart- list of baskets to buy</w:t>
      </w:r>
    </w:p>
    <w:p w14:paraId="3BBBDCCE" w14:textId="075F3524" w:rsidR="00407BEE" w:rsidRDefault="00407BEE" w:rsidP="00407BEE">
      <w:pPr>
        <w:pStyle w:val="a3"/>
        <w:numPr>
          <w:ilvl w:val="1"/>
          <w:numId w:val="1"/>
        </w:numPr>
        <w:bidi w:val="0"/>
        <w:rPr>
          <w:sz w:val="24"/>
          <w:szCs w:val="24"/>
        </w:rPr>
      </w:pPr>
      <w:r>
        <w:rPr>
          <w:sz w:val="24"/>
          <w:szCs w:val="24"/>
        </w:rPr>
        <w:t>Actions:</w:t>
      </w:r>
    </w:p>
    <w:p w14:paraId="6A86682A" w14:textId="2E3D0470" w:rsidR="00407BEE" w:rsidRDefault="00407BEE" w:rsidP="00407BEE">
      <w:pPr>
        <w:pStyle w:val="a3"/>
        <w:numPr>
          <w:ilvl w:val="2"/>
          <w:numId w:val="1"/>
        </w:numPr>
        <w:bidi w:val="0"/>
        <w:rPr>
          <w:sz w:val="24"/>
          <w:szCs w:val="24"/>
        </w:rPr>
      </w:pPr>
      <w:r>
        <w:rPr>
          <w:sz w:val="24"/>
          <w:szCs w:val="24"/>
        </w:rPr>
        <w:t>User asks to buy all products in the cart</w:t>
      </w:r>
    </w:p>
    <w:p w14:paraId="75E005BD" w14:textId="6528F89E" w:rsidR="00407BEE" w:rsidRDefault="00407BEE" w:rsidP="00407BEE">
      <w:pPr>
        <w:pStyle w:val="a3"/>
        <w:numPr>
          <w:ilvl w:val="2"/>
          <w:numId w:val="1"/>
        </w:numPr>
        <w:bidi w:val="0"/>
        <w:rPr>
          <w:sz w:val="24"/>
          <w:szCs w:val="24"/>
        </w:rPr>
      </w:pPr>
      <w:r>
        <w:rPr>
          <w:sz w:val="24"/>
          <w:szCs w:val="24"/>
        </w:rPr>
        <w:t xml:space="preserve">System </w:t>
      </w:r>
      <w:r w:rsidR="00833697">
        <w:rPr>
          <w:sz w:val="24"/>
          <w:szCs w:val="24"/>
        </w:rPr>
        <w:t>runs basket buying for each basket</w:t>
      </w:r>
    </w:p>
    <w:p w14:paraId="6FD6B2A4" w14:textId="7310F484" w:rsidR="00833697" w:rsidRDefault="00833697" w:rsidP="00833697">
      <w:pPr>
        <w:pStyle w:val="a3"/>
        <w:numPr>
          <w:ilvl w:val="3"/>
          <w:numId w:val="1"/>
        </w:numPr>
        <w:bidi w:val="0"/>
        <w:rPr>
          <w:sz w:val="24"/>
          <w:szCs w:val="24"/>
        </w:rPr>
      </w:pPr>
      <w:r>
        <w:rPr>
          <w:sz w:val="24"/>
          <w:szCs w:val="24"/>
        </w:rPr>
        <w:t xml:space="preserve">System checks </w:t>
      </w:r>
      <w:r w:rsidR="00D03979">
        <w:rPr>
          <w:sz w:val="24"/>
          <w:szCs w:val="24"/>
        </w:rPr>
        <w:t>validity</w:t>
      </w:r>
      <w:r>
        <w:rPr>
          <w:sz w:val="24"/>
          <w:szCs w:val="24"/>
        </w:rPr>
        <w:t xml:space="preserve"> of products in the cart</w:t>
      </w:r>
      <w:r w:rsidR="00D03979">
        <w:rPr>
          <w:sz w:val="24"/>
          <w:szCs w:val="24"/>
        </w:rPr>
        <w:t>-</w:t>
      </w:r>
    </w:p>
    <w:p w14:paraId="12303FBB" w14:textId="1B19A38A" w:rsidR="00D03979" w:rsidRDefault="00D03979" w:rsidP="00D03979">
      <w:pPr>
        <w:pStyle w:val="a3"/>
        <w:numPr>
          <w:ilvl w:val="4"/>
          <w:numId w:val="1"/>
        </w:numPr>
        <w:bidi w:val="0"/>
        <w:rPr>
          <w:sz w:val="24"/>
          <w:szCs w:val="24"/>
        </w:rPr>
      </w:pPr>
      <w:r>
        <w:rPr>
          <w:sz w:val="24"/>
          <w:szCs w:val="24"/>
        </w:rPr>
        <w:t>System checks for basic logics- amounts</w:t>
      </w:r>
    </w:p>
    <w:p w14:paraId="51544228" w14:textId="75A33B8B" w:rsidR="00833697" w:rsidRDefault="00833697" w:rsidP="00D03979">
      <w:pPr>
        <w:pStyle w:val="a3"/>
        <w:numPr>
          <w:ilvl w:val="4"/>
          <w:numId w:val="1"/>
        </w:numPr>
        <w:bidi w:val="0"/>
        <w:rPr>
          <w:sz w:val="24"/>
          <w:szCs w:val="24"/>
        </w:rPr>
      </w:pPr>
      <w:r w:rsidRPr="00833697">
        <w:rPr>
          <w:sz w:val="24"/>
          <w:szCs w:val="24"/>
        </w:rPr>
        <w:t xml:space="preserve">System send </w:t>
      </w:r>
      <w:r w:rsidR="00D03979" w:rsidRPr="00833697">
        <w:rPr>
          <w:sz w:val="24"/>
          <w:szCs w:val="24"/>
        </w:rPr>
        <w:t>request</w:t>
      </w:r>
      <w:r w:rsidRPr="00833697">
        <w:rPr>
          <w:sz w:val="24"/>
          <w:szCs w:val="24"/>
        </w:rPr>
        <w:t xml:space="preserve"> to store's policy check with products</w:t>
      </w:r>
    </w:p>
    <w:p w14:paraId="0F6103D8" w14:textId="77DC1702" w:rsidR="00833697" w:rsidRDefault="00833697" w:rsidP="00D03979">
      <w:pPr>
        <w:pStyle w:val="a3"/>
        <w:numPr>
          <w:ilvl w:val="4"/>
          <w:numId w:val="1"/>
        </w:numPr>
        <w:bidi w:val="0"/>
        <w:rPr>
          <w:sz w:val="24"/>
          <w:szCs w:val="24"/>
        </w:rPr>
      </w:pPr>
      <w:r>
        <w:rPr>
          <w:sz w:val="24"/>
          <w:szCs w:val="24"/>
        </w:rPr>
        <w:t>Store validates products with store's policy</w:t>
      </w:r>
    </w:p>
    <w:p w14:paraId="516B9F89" w14:textId="2E1ED64A" w:rsidR="00833697" w:rsidRPr="00833697" w:rsidRDefault="00833697" w:rsidP="00D03979">
      <w:pPr>
        <w:pStyle w:val="a3"/>
        <w:numPr>
          <w:ilvl w:val="3"/>
          <w:numId w:val="1"/>
        </w:numPr>
        <w:bidi w:val="0"/>
        <w:rPr>
          <w:sz w:val="24"/>
          <w:szCs w:val="24"/>
        </w:rPr>
      </w:pPr>
      <w:r>
        <w:rPr>
          <w:sz w:val="24"/>
          <w:szCs w:val="24"/>
        </w:rPr>
        <w:t>System checks for discounts with store's discount policy</w:t>
      </w:r>
    </w:p>
    <w:p w14:paraId="02271818" w14:textId="41A27DB7" w:rsidR="00833697" w:rsidRDefault="00833697" w:rsidP="00D03979">
      <w:pPr>
        <w:pStyle w:val="a3"/>
        <w:numPr>
          <w:ilvl w:val="3"/>
          <w:numId w:val="1"/>
        </w:numPr>
        <w:bidi w:val="0"/>
        <w:rPr>
          <w:sz w:val="24"/>
          <w:szCs w:val="24"/>
        </w:rPr>
      </w:pPr>
      <w:r>
        <w:rPr>
          <w:sz w:val="24"/>
          <w:szCs w:val="24"/>
        </w:rPr>
        <w:t>Store's discount policy calculates and returns updated prices for products</w:t>
      </w:r>
    </w:p>
    <w:p w14:paraId="71C00010" w14:textId="7DE2FA25" w:rsidR="00407BEE" w:rsidRDefault="00833697" w:rsidP="00407BEE">
      <w:pPr>
        <w:pStyle w:val="a3"/>
        <w:numPr>
          <w:ilvl w:val="3"/>
          <w:numId w:val="1"/>
        </w:numPr>
        <w:bidi w:val="0"/>
        <w:rPr>
          <w:b/>
          <w:bCs/>
          <w:sz w:val="24"/>
          <w:szCs w:val="24"/>
          <w:u w:val="single"/>
        </w:rPr>
      </w:pPr>
      <w:r w:rsidRPr="00833697">
        <w:rPr>
          <w:sz w:val="24"/>
          <w:szCs w:val="24"/>
        </w:rPr>
        <w:t>System checks</w:t>
      </w:r>
      <w:r w:rsidR="00C97722">
        <w:rPr>
          <w:sz w:val="24"/>
          <w:szCs w:val="24"/>
        </w:rPr>
        <w:t xml:space="preserve"> with store</w:t>
      </w:r>
      <w:r w:rsidRPr="00833697">
        <w:rPr>
          <w:sz w:val="24"/>
          <w:szCs w:val="24"/>
        </w:rPr>
        <w:t xml:space="preserve"> for availability of all products, that all are in stock</w:t>
      </w:r>
    </w:p>
    <w:p w14:paraId="07A36331" w14:textId="5FD95C67" w:rsidR="00C97722" w:rsidRPr="00C97722" w:rsidRDefault="00C97722" w:rsidP="00C97722">
      <w:pPr>
        <w:pStyle w:val="a3"/>
        <w:numPr>
          <w:ilvl w:val="3"/>
          <w:numId w:val="1"/>
        </w:numPr>
        <w:bidi w:val="0"/>
        <w:rPr>
          <w:sz w:val="24"/>
          <w:szCs w:val="24"/>
        </w:rPr>
      </w:pPr>
      <w:r w:rsidRPr="00C97722">
        <w:rPr>
          <w:sz w:val="24"/>
          <w:szCs w:val="24"/>
        </w:rPr>
        <w:t>Store responds that all products are in stock</w:t>
      </w:r>
      <w:r>
        <w:rPr>
          <w:sz w:val="24"/>
          <w:szCs w:val="24"/>
        </w:rPr>
        <w:t>- available</w:t>
      </w:r>
    </w:p>
    <w:p w14:paraId="1804633F" w14:textId="08535C88" w:rsidR="00833697" w:rsidRPr="00833697" w:rsidRDefault="00833697" w:rsidP="00833697">
      <w:pPr>
        <w:pStyle w:val="a3"/>
        <w:numPr>
          <w:ilvl w:val="2"/>
          <w:numId w:val="1"/>
        </w:numPr>
        <w:bidi w:val="0"/>
        <w:rPr>
          <w:b/>
          <w:bCs/>
          <w:sz w:val="24"/>
          <w:szCs w:val="24"/>
          <w:u w:val="single"/>
        </w:rPr>
      </w:pPr>
      <w:r>
        <w:rPr>
          <w:sz w:val="24"/>
          <w:szCs w:val="24"/>
        </w:rPr>
        <w:t>System updates all information and presenting to user</w:t>
      </w:r>
    </w:p>
    <w:p w14:paraId="01118741" w14:textId="4269F3DF" w:rsidR="00833697" w:rsidRPr="00833697" w:rsidRDefault="00833697" w:rsidP="00833697">
      <w:pPr>
        <w:pStyle w:val="a3"/>
        <w:numPr>
          <w:ilvl w:val="2"/>
          <w:numId w:val="1"/>
        </w:numPr>
        <w:bidi w:val="0"/>
        <w:rPr>
          <w:b/>
          <w:bCs/>
          <w:sz w:val="24"/>
          <w:szCs w:val="24"/>
          <w:u w:val="single"/>
        </w:rPr>
      </w:pPr>
      <w:r>
        <w:rPr>
          <w:sz w:val="24"/>
          <w:szCs w:val="24"/>
        </w:rPr>
        <w:t>User accepts and move to buying process</w:t>
      </w:r>
    </w:p>
    <w:p w14:paraId="75BD9464" w14:textId="2BE7CF4C" w:rsidR="00833697" w:rsidRPr="00833697" w:rsidRDefault="00833697" w:rsidP="00833697">
      <w:pPr>
        <w:pStyle w:val="a3"/>
        <w:numPr>
          <w:ilvl w:val="2"/>
          <w:numId w:val="1"/>
        </w:numPr>
        <w:bidi w:val="0"/>
        <w:rPr>
          <w:b/>
          <w:bCs/>
          <w:sz w:val="24"/>
          <w:szCs w:val="24"/>
          <w:u w:val="single"/>
        </w:rPr>
      </w:pPr>
      <w:r>
        <w:rPr>
          <w:sz w:val="24"/>
          <w:szCs w:val="24"/>
        </w:rPr>
        <w:t>System asks for payment information</w:t>
      </w:r>
    </w:p>
    <w:p w14:paraId="77086D60" w14:textId="30D1B499" w:rsidR="00833697" w:rsidRPr="00833697" w:rsidRDefault="00833697" w:rsidP="00833697">
      <w:pPr>
        <w:pStyle w:val="a3"/>
        <w:numPr>
          <w:ilvl w:val="2"/>
          <w:numId w:val="1"/>
        </w:numPr>
        <w:bidi w:val="0"/>
        <w:rPr>
          <w:b/>
          <w:bCs/>
          <w:sz w:val="24"/>
          <w:szCs w:val="24"/>
          <w:u w:val="single"/>
        </w:rPr>
      </w:pPr>
      <w:r>
        <w:rPr>
          <w:sz w:val="24"/>
          <w:szCs w:val="24"/>
        </w:rPr>
        <w:t>User provides payment information requested</w:t>
      </w:r>
    </w:p>
    <w:p w14:paraId="780A10AB" w14:textId="366204D3" w:rsidR="00833697" w:rsidRPr="00833697" w:rsidRDefault="00833697" w:rsidP="00833697">
      <w:pPr>
        <w:pStyle w:val="a3"/>
        <w:numPr>
          <w:ilvl w:val="2"/>
          <w:numId w:val="1"/>
        </w:numPr>
        <w:bidi w:val="0"/>
        <w:rPr>
          <w:b/>
          <w:bCs/>
          <w:sz w:val="24"/>
          <w:szCs w:val="24"/>
          <w:u w:val="single"/>
        </w:rPr>
      </w:pPr>
      <w:r>
        <w:rPr>
          <w:sz w:val="24"/>
          <w:szCs w:val="24"/>
        </w:rPr>
        <w:t>System sends payment information to payment proxy- to connect to external payment system</w:t>
      </w:r>
    </w:p>
    <w:p w14:paraId="695FF4BB" w14:textId="3CD4A466" w:rsidR="00833697" w:rsidRPr="00833697" w:rsidRDefault="00833697" w:rsidP="00833697">
      <w:pPr>
        <w:pStyle w:val="a3"/>
        <w:numPr>
          <w:ilvl w:val="2"/>
          <w:numId w:val="1"/>
        </w:numPr>
        <w:bidi w:val="0"/>
        <w:rPr>
          <w:b/>
          <w:bCs/>
          <w:sz w:val="24"/>
          <w:szCs w:val="24"/>
          <w:u w:val="single"/>
        </w:rPr>
      </w:pPr>
      <w:r>
        <w:rPr>
          <w:sz w:val="24"/>
          <w:szCs w:val="24"/>
        </w:rPr>
        <w:t xml:space="preserve">External payment system responds with positive </w:t>
      </w:r>
      <w:r w:rsidR="00C97722">
        <w:rPr>
          <w:sz w:val="24"/>
          <w:szCs w:val="24"/>
        </w:rPr>
        <w:t>feedback</w:t>
      </w:r>
    </w:p>
    <w:p w14:paraId="5D2504C2" w14:textId="13552803" w:rsidR="00833697" w:rsidRPr="00833697" w:rsidRDefault="00833697" w:rsidP="00833697">
      <w:pPr>
        <w:pStyle w:val="a3"/>
        <w:numPr>
          <w:ilvl w:val="2"/>
          <w:numId w:val="1"/>
        </w:numPr>
        <w:bidi w:val="0"/>
        <w:rPr>
          <w:b/>
          <w:bCs/>
          <w:sz w:val="24"/>
          <w:szCs w:val="24"/>
          <w:u w:val="single"/>
        </w:rPr>
      </w:pPr>
      <w:r>
        <w:rPr>
          <w:sz w:val="24"/>
          <w:szCs w:val="24"/>
        </w:rPr>
        <w:t>System sends shipping request to a shipping proxy- to connect to an external shipping system</w:t>
      </w:r>
    </w:p>
    <w:p w14:paraId="44ECBAC7" w14:textId="59AA9927" w:rsidR="00833697" w:rsidRPr="00833697" w:rsidRDefault="00833697" w:rsidP="00833697">
      <w:pPr>
        <w:pStyle w:val="a3"/>
        <w:numPr>
          <w:ilvl w:val="2"/>
          <w:numId w:val="1"/>
        </w:numPr>
        <w:bidi w:val="0"/>
        <w:rPr>
          <w:b/>
          <w:bCs/>
          <w:sz w:val="24"/>
          <w:szCs w:val="24"/>
          <w:u w:val="single"/>
        </w:rPr>
      </w:pPr>
      <w:r>
        <w:rPr>
          <w:sz w:val="24"/>
          <w:szCs w:val="24"/>
        </w:rPr>
        <w:t>External shipping system responds with positive feedback</w:t>
      </w:r>
    </w:p>
    <w:p w14:paraId="680B3183" w14:textId="70558D74" w:rsidR="00B362C8" w:rsidRPr="00C97722" w:rsidRDefault="00833697" w:rsidP="00C97722">
      <w:pPr>
        <w:pStyle w:val="a3"/>
        <w:numPr>
          <w:ilvl w:val="2"/>
          <w:numId w:val="1"/>
        </w:numPr>
        <w:bidi w:val="0"/>
        <w:rPr>
          <w:sz w:val="24"/>
          <w:szCs w:val="24"/>
        </w:rPr>
      </w:pPr>
      <w:r w:rsidRPr="00833697">
        <w:rPr>
          <w:sz w:val="24"/>
          <w:szCs w:val="24"/>
        </w:rPr>
        <w:t xml:space="preserve">System informs the user that all the products were </w:t>
      </w:r>
      <w:r w:rsidR="00C97722" w:rsidRPr="00833697">
        <w:rPr>
          <w:sz w:val="24"/>
          <w:szCs w:val="24"/>
        </w:rPr>
        <w:t>successfully</w:t>
      </w:r>
      <w:r w:rsidRPr="00833697">
        <w:rPr>
          <w:sz w:val="24"/>
          <w:szCs w:val="24"/>
        </w:rPr>
        <w:t xml:space="preserve"> purchased and are shipped to the user</w:t>
      </w:r>
    </w:p>
    <w:p w14:paraId="0EC4F92E" w14:textId="7A2E8A06" w:rsidR="00D63A5E" w:rsidRPr="001872B8" w:rsidRDefault="00D63A5E" w:rsidP="00D63A5E">
      <w:pPr>
        <w:pStyle w:val="a3"/>
        <w:numPr>
          <w:ilvl w:val="0"/>
          <w:numId w:val="1"/>
        </w:numPr>
        <w:bidi w:val="0"/>
        <w:rPr>
          <w:b/>
          <w:bCs/>
        </w:rPr>
      </w:pPr>
      <w:r w:rsidRPr="001872B8">
        <w:t xml:space="preserve">Use case: </w:t>
      </w:r>
      <w:r w:rsidRPr="001872B8">
        <w:rPr>
          <w:b/>
          <w:bCs/>
        </w:rPr>
        <w:t>Logout</w:t>
      </w:r>
    </w:p>
    <w:p w14:paraId="35981D5F" w14:textId="355176FF" w:rsidR="00D63A5E" w:rsidRPr="001872B8" w:rsidRDefault="00D63A5E" w:rsidP="00D63A5E">
      <w:pPr>
        <w:pStyle w:val="a3"/>
        <w:numPr>
          <w:ilvl w:val="1"/>
          <w:numId w:val="1"/>
        </w:numPr>
        <w:bidi w:val="0"/>
        <w:rPr>
          <w:b/>
          <w:bCs/>
        </w:rPr>
      </w:pPr>
      <w:r w:rsidRPr="001872B8">
        <w:rPr>
          <w:b/>
          <w:bCs/>
        </w:rPr>
        <w:t xml:space="preserve">Actor: </w:t>
      </w:r>
      <w:r w:rsidRPr="001872B8">
        <w:rPr>
          <w:b/>
          <w:bCs/>
          <w:color w:val="FF0000"/>
        </w:rPr>
        <w:t>Member</w:t>
      </w:r>
    </w:p>
    <w:p w14:paraId="27ABA02D" w14:textId="5A2F19FA" w:rsidR="00D63A5E" w:rsidRPr="001872B8" w:rsidRDefault="00D63A5E" w:rsidP="00D63A5E">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7E2CAFF1" w14:textId="5C04771E" w:rsidR="00D63A5E" w:rsidRPr="001872B8" w:rsidRDefault="00D63A5E" w:rsidP="00D63A5E">
      <w:pPr>
        <w:pStyle w:val="a3"/>
        <w:numPr>
          <w:ilvl w:val="1"/>
          <w:numId w:val="1"/>
        </w:numPr>
        <w:bidi w:val="0"/>
        <w:rPr>
          <w:b/>
          <w:bCs/>
        </w:rPr>
      </w:pPr>
      <w:r w:rsidRPr="001872B8">
        <w:rPr>
          <w:b/>
          <w:bCs/>
        </w:rPr>
        <w:t xml:space="preserve">Parameter: </w:t>
      </w:r>
    </w:p>
    <w:p w14:paraId="1366A957" w14:textId="77777777" w:rsidR="00D63A5E" w:rsidRPr="001872B8" w:rsidRDefault="00D63A5E" w:rsidP="00D63A5E">
      <w:pPr>
        <w:pStyle w:val="a3"/>
        <w:numPr>
          <w:ilvl w:val="1"/>
          <w:numId w:val="1"/>
        </w:numPr>
        <w:bidi w:val="0"/>
        <w:rPr>
          <w:b/>
          <w:bCs/>
        </w:rPr>
      </w:pPr>
      <w:r w:rsidRPr="001872B8">
        <w:rPr>
          <w:b/>
          <w:bCs/>
        </w:rPr>
        <w:t>Actions:</w:t>
      </w:r>
    </w:p>
    <w:p w14:paraId="647B1A96" w14:textId="186B6FCA" w:rsidR="00D63A5E" w:rsidRPr="001872B8" w:rsidRDefault="00F05747" w:rsidP="00D63A5E">
      <w:pPr>
        <w:pStyle w:val="a3"/>
        <w:numPr>
          <w:ilvl w:val="2"/>
          <w:numId w:val="1"/>
        </w:numPr>
        <w:bidi w:val="0"/>
      </w:pPr>
      <w:r w:rsidRPr="001872B8">
        <w:rPr>
          <w:b/>
          <w:bCs/>
          <w:color w:val="FF0000"/>
        </w:rPr>
        <w:t>Member</w:t>
      </w:r>
      <w:r w:rsidRPr="001872B8">
        <w:t xml:space="preserve"> </w:t>
      </w:r>
      <w:r w:rsidR="00D63811" w:rsidRPr="001872B8">
        <w:t xml:space="preserve">asks to logout from the </w:t>
      </w:r>
      <w:r w:rsidR="00D63811" w:rsidRPr="001872B8">
        <w:rPr>
          <w:b/>
          <w:bCs/>
          <w:color w:val="FF0000"/>
        </w:rPr>
        <w:t>system</w:t>
      </w:r>
    </w:p>
    <w:p w14:paraId="61B7DE3B" w14:textId="74EEBAB3" w:rsidR="00D63A5E" w:rsidRPr="001872B8" w:rsidRDefault="00D63811" w:rsidP="00D63A5E">
      <w:pPr>
        <w:pStyle w:val="a3"/>
        <w:numPr>
          <w:ilvl w:val="2"/>
          <w:numId w:val="1"/>
        </w:numPr>
        <w:bidi w:val="0"/>
      </w:pPr>
      <w:r w:rsidRPr="001872B8">
        <w:rPr>
          <w:b/>
          <w:bCs/>
          <w:color w:val="FF0000"/>
        </w:rPr>
        <w:t>System</w:t>
      </w:r>
      <w:r w:rsidRPr="001872B8">
        <w:rPr>
          <w:color w:val="FF0000"/>
        </w:rPr>
        <w:t xml:space="preserve"> </w:t>
      </w:r>
      <w:r w:rsidRPr="001872B8">
        <w:t xml:space="preserve">changes </w:t>
      </w:r>
      <w:r w:rsidRPr="001872B8">
        <w:rPr>
          <w:b/>
          <w:bCs/>
          <w:color w:val="FF0000"/>
        </w:rPr>
        <w:t>user</w:t>
      </w:r>
      <w:r w:rsidRPr="001872B8">
        <w:rPr>
          <w:color w:val="FF0000"/>
        </w:rPr>
        <w:t xml:space="preserve"> </w:t>
      </w:r>
      <w:r w:rsidRPr="001872B8">
        <w:t xml:space="preserve">status from logged in </w:t>
      </w:r>
      <w:r w:rsidRPr="001872B8">
        <w:rPr>
          <w:b/>
          <w:bCs/>
          <w:strike/>
          <w:color w:val="FF0000"/>
        </w:rPr>
        <w:t>member</w:t>
      </w:r>
      <w:r w:rsidRPr="001872B8">
        <w:rPr>
          <w:color w:val="FF0000"/>
        </w:rPr>
        <w:t xml:space="preserve"> </w:t>
      </w:r>
      <w:r w:rsidRPr="001872B8">
        <w:t xml:space="preserve">to </w:t>
      </w:r>
      <w:r w:rsidR="00156370" w:rsidRPr="001872B8">
        <w:rPr>
          <w:b/>
          <w:bCs/>
          <w:color w:val="FF0000"/>
        </w:rPr>
        <w:t>guest</w:t>
      </w:r>
    </w:p>
    <w:p w14:paraId="6D7E608B" w14:textId="4CD9F735" w:rsidR="00D63811" w:rsidRDefault="00F05747" w:rsidP="00D63811">
      <w:pPr>
        <w:pStyle w:val="a3"/>
        <w:numPr>
          <w:ilvl w:val="2"/>
          <w:numId w:val="1"/>
        </w:numPr>
        <w:bidi w:val="0"/>
      </w:pPr>
      <w:r w:rsidRPr="001872B8">
        <w:rPr>
          <w:b/>
          <w:bCs/>
          <w:color w:val="FF0000"/>
        </w:rPr>
        <w:t>Member</w:t>
      </w:r>
      <w:r w:rsidRPr="001872B8">
        <w:t xml:space="preserve"> </w:t>
      </w:r>
      <w:r w:rsidR="00D63811" w:rsidRPr="001872B8">
        <w:t xml:space="preserve">can keep use the </w:t>
      </w:r>
      <w:r w:rsidR="00D63811" w:rsidRPr="001872B8">
        <w:rPr>
          <w:b/>
          <w:bCs/>
          <w:color w:val="FF0000"/>
        </w:rPr>
        <w:t>system</w:t>
      </w:r>
      <w:r w:rsidR="00D63811" w:rsidRPr="001872B8">
        <w:rPr>
          <w:color w:val="FF0000"/>
        </w:rPr>
        <w:t xml:space="preserve"> </w:t>
      </w:r>
      <w:r w:rsidR="00D63811" w:rsidRPr="001872B8">
        <w:t xml:space="preserve">as a </w:t>
      </w:r>
      <w:proofErr w:type="gramStart"/>
      <w:r w:rsidR="00EA157F" w:rsidRPr="001872B8">
        <w:t>guest</w:t>
      </w:r>
      <w:r w:rsidR="00D63811" w:rsidRPr="001872B8">
        <w:t>(</w:t>
      </w:r>
      <w:proofErr w:type="gramEnd"/>
      <w:r w:rsidR="00D63811" w:rsidRPr="001872B8">
        <w:t>not logged in member)</w:t>
      </w:r>
    </w:p>
    <w:tbl>
      <w:tblPr>
        <w:tblStyle w:val="4"/>
        <w:tblW w:w="8409" w:type="dxa"/>
        <w:tblLook w:val="04A0" w:firstRow="1" w:lastRow="0" w:firstColumn="1" w:lastColumn="0" w:noHBand="0" w:noVBand="1"/>
      </w:tblPr>
      <w:tblGrid>
        <w:gridCol w:w="3964"/>
        <w:gridCol w:w="4445"/>
      </w:tblGrid>
      <w:tr w:rsidR="003C56A3" w:rsidRPr="001872B8" w14:paraId="64BFF7C1" w14:textId="77777777" w:rsidTr="003C5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2D99C59" w14:textId="77777777" w:rsidR="003C56A3" w:rsidRPr="001872B8" w:rsidRDefault="003C56A3" w:rsidP="00DE6FAE">
            <w:pPr>
              <w:bidi w:val="0"/>
              <w:rPr>
                <w:b w:val="0"/>
                <w:bCs w:val="0"/>
              </w:rPr>
            </w:pPr>
            <w:r w:rsidRPr="001872B8">
              <w:rPr>
                <w:b w:val="0"/>
                <w:bCs w:val="0"/>
              </w:rPr>
              <w:t>Action</w:t>
            </w:r>
          </w:p>
        </w:tc>
        <w:tc>
          <w:tcPr>
            <w:tcW w:w="4445" w:type="dxa"/>
          </w:tcPr>
          <w:p w14:paraId="114FCE3D" w14:textId="77777777" w:rsidR="003C56A3" w:rsidRPr="001872B8" w:rsidRDefault="003C56A3" w:rsidP="00DE6FA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C56A3" w:rsidRPr="001872B8" w14:paraId="454BABD0" w14:textId="77777777" w:rsidTr="003C5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390A2BF" w14:textId="7E0E4782" w:rsidR="003C56A3" w:rsidRPr="001872B8" w:rsidRDefault="003C56A3" w:rsidP="00DE6FAE">
            <w:pPr>
              <w:bidi w:val="0"/>
              <w:rPr>
                <w:b w:val="0"/>
                <w:bCs w:val="0"/>
              </w:rPr>
            </w:pPr>
            <w:r w:rsidRPr="001872B8">
              <w:t>The user logging out from the system</w:t>
            </w:r>
          </w:p>
        </w:tc>
        <w:tc>
          <w:tcPr>
            <w:tcW w:w="4445" w:type="dxa"/>
          </w:tcPr>
          <w:p w14:paraId="5001147B" w14:textId="77777777" w:rsidR="003C56A3" w:rsidRPr="001872B8" w:rsidRDefault="003C56A3" w:rsidP="003C56A3">
            <w:pPr>
              <w:bidi w:val="0"/>
              <w:cnfStyle w:val="000000100000" w:firstRow="0" w:lastRow="0" w:firstColumn="0" w:lastColumn="0" w:oddVBand="0" w:evenVBand="0" w:oddHBand="1" w:evenHBand="0" w:firstRowFirstColumn="0" w:firstRowLastColumn="0" w:lastRowFirstColumn="0" w:lastRowLastColumn="0"/>
            </w:pPr>
            <w:r w:rsidRPr="001872B8">
              <w:t>The user status changed to guest status, and he can use the system as a guest</w:t>
            </w:r>
          </w:p>
          <w:p w14:paraId="4EC047FC" w14:textId="77777777" w:rsidR="003C56A3" w:rsidRPr="001872B8" w:rsidRDefault="003C56A3" w:rsidP="00DE6FAE">
            <w:pPr>
              <w:bidi w:val="0"/>
              <w:cnfStyle w:val="000000100000" w:firstRow="0" w:lastRow="0" w:firstColumn="0" w:lastColumn="0" w:oddVBand="0" w:evenVBand="0" w:oddHBand="1" w:evenHBand="0" w:firstRowFirstColumn="0" w:firstRowLastColumn="0" w:lastRowFirstColumn="0" w:lastRowLastColumn="0"/>
              <w:rPr>
                <w:b/>
                <w:bCs/>
              </w:rPr>
            </w:pPr>
          </w:p>
        </w:tc>
      </w:tr>
    </w:tbl>
    <w:p w14:paraId="32A0D9DD" w14:textId="614CC5E0" w:rsidR="00D63811" w:rsidRPr="001872B8" w:rsidRDefault="00D63811" w:rsidP="00D63811">
      <w:pPr>
        <w:bidi w:val="0"/>
      </w:pPr>
    </w:p>
    <w:p w14:paraId="5C9E54D8" w14:textId="51B25900" w:rsidR="00D63811" w:rsidRPr="001872B8" w:rsidRDefault="00D63811" w:rsidP="00D63811">
      <w:pPr>
        <w:pStyle w:val="a3"/>
        <w:numPr>
          <w:ilvl w:val="0"/>
          <w:numId w:val="1"/>
        </w:numPr>
        <w:bidi w:val="0"/>
        <w:rPr>
          <w:b/>
          <w:bCs/>
        </w:rPr>
      </w:pPr>
      <w:commentRangeStart w:id="5"/>
      <w:r w:rsidRPr="001872B8">
        <w:t>Use</w:t>
      </w:r>
      <w:commentRangeEnd w:id="5"/>
      <w:r w:rsidR="00A661D6" w:rsidRPr="001872B8">
        <w:rPr>
          <w:rStyle w:val="a7"/>
        </w:rPr>
        <w:commentReference w:id="5"/>
      </w:r>
      <w:r w:rsidRPr="001872B8">
        <w:t xml:space="preserve"> case: </w:t>
      </w:r>
      <w:r w:rsidRPr="001872B8">
        <w:rPr>
          <w:b/>
          <w:bCs/>
        </w:rPr>
        <w:t>Open a store</w:t>
      </w:r>
    </w:p>
    <w:p w14:paraId="4129B9D6" w14:textId="7CBE952D" w:rsidR="00D63811" w:rsidRPr="001872B8" w:rsidRDefault="00D63811" w:rsidP="00D63811">
      <w:pPr>
        <w:pStyle w:val="a3"/>
        <w:numPr>
          <w:ilvl w:val="1"/>
          <w:numId w:val="1"/>
        </w:numPr>
        <w:bidi w:val="0"/>
        <w:rPr>
          <w:b/>
          <w:bCs/>
        </w:rPr>
      </w:pPr>
      <w:r w:rsidRPr="001872B8">
        <w:rPr>
          <w:b/>
          <w:bCs/>
        </w:rPr>
        <w:t xml:space="preserve">Actor: </w:t>
      </w:r>
      <w:r w:rsidRPr="001872B8">
        <w:rPr>
          <w:b/>
          <w:bCs/>
          <w:color w:val="FF0000"/>
        </w:rPr>
        <w:t>Member</w:t>
      </w:r>
    </w:p>
    <w:p w14:paraId="78CB18A3" w14:textId="366DE805" w:rsidR="00D63811" w:rsidRPr="001872B8" w:rsidRDefault="00D63811" w:rsidP="00D63811">
      <w:pPr>
        <w:pStyle w:val="a3"/>
        <w:numPr>
          <w:ilvl w:val="1"/>
          <w:numId w:val="1"/>
        </w:numPr>
        <w:bidi w:val="0"/>
        <w:rPr>
          <w:b/>
          <w:bCs/>
        </w:rPr>
      </w:pPr>
      <w:r w:rsidRPr="001872B8">
        <w:rPr>
          <w:b/>
          <w:bCs/>
        </w:rPr>
        <w:t xml:space="preserve">Precondition: </w:t>
      </w:r>
      <w:r w:rsidRPr="001872B8">
        <w:rPr>
          <w:b/>
          <w:bCs/>
          <w:color w:val="FF0000"/>
        </w:rPr>
        <w:t>Member</w:t>
      </w:r>
      <w:r w:rsidR="002A602A" w:rsidRPr="001872B8">
        <w:rPr>
          <w:color w:val="FF0000"/>
        </w:rPr>
        <w:t xml:space="preserve"> </w:t>
      </w:r>
      <w:r w:rsidRPr="001872B8">
        <w:t xml:space="preserve">is logged in to the </w:t>
      </w:r>
      <w:r w:rsidRPr="001872B8">
        <w:rPr>
          <w:b/>
          <w:bCs/>
          <w:color w:val="FF0000"/>
        </w:rPr>
        <w:t>system</w:t>
      </w:r>
    </w:p>
    <w:p w14:paraId="227D1383" w14:textId="0F62DA66" w:rsidR="00D63811" w:rsidRPr="001872B8" w:rsidRDefault="00D63811" w:rsidP="00D63811">
      <w:pPr>
        <w:pStyle w:val="a3"/>
        <w:numPr>
          <w:ilvl w:val="1"/>
          <w:numId w:val="1"/>
        </w:numPr>
        <w:bidi w:val="0"/>
        <w:rPr>
          <w:b/>
          <w:bCs/>
        </w:rPr>
      </w:pPr>
      <w:r w:rsidRPr="001872B8">
        <w:rPr>
          <w:b/>
          <w:bCs/>
        </w:rPr>
        <w:t xml:space="preserve">Parameter: </w:t>
      </w:r>
      <w:r w:rsidRPr="001872B8">
        <w:t xml:space="preserve">New </w:t>
      </w:r>
      <w:r w:rsidRPr="001872B8">
        <w:rPr>
          <w:b/>
          <w:bCs/>
          <w:color w:val="FF0000"/>
        </w:rPr>
        <w:t>store</w:t>
      </w:r>
      <w:r w:rsidRPr="001872B8">
        <w:rPr>
          <w:color w:val="FF0000"/>
        </w:rPr>
        <w:t xml:space="preserve"> </w:t>
      </w:r>
      <w:r w:rsidRPr="001872B8">
        <w:t>information</w:t>
      </w:r>
    </w:p>
    <w:p w14:paraId="33624A74" w14:textId="77777777" w:rsidR="00D63811" w:rsidRPr="001872B8" w:rsidRDefault="00D63811" w:rsidP="00D63811">
      <w:pPr>
        <w:pStyle w:val="a3"/>
        <w:numPr>
          <w:ilvl w:val="1"/>
          <w:numId w:val="1"/>
        </w:numPr>
        <w:bidi w:val="0"/>
        <w:rPr>
          <w:b/>
          <w:bCs/>
        </w:rPr>
      </w:pPr>
      <w:r w:rsidRPr="001872B8">
        <w:rPr>
          <w:b/>
          <w:bCs/>
        </w:rPr>
        <w:t>Actions:</w:t>
      </w:r>
    </w:p>
    <w:p w14:paraId="5CCF1104" w14:textId="22189C82" w:rsidR="00D63811" w:rsidRPr="001872B8" w:rsidRDefault="00F05747" w:rsidP="00D63811">
      <w:pPr>
        <w:pStyle w:val="a3"/>
        <w:numPr>
          <w:ilvl w:val="2"/>
          <w:numId w:val="1"/>
        </w:numPr>
        <w:bidi w:val="0"/>
      </w:pPr>
      <w:r w:rsidRPr="001872B8">
        <w:rPr>
          <w:b/>
          <w:bCs/>
          <w:color w:val="FF0000"/>
        </w:rPr>
        <w:t>Member</w:t>
      </w:r>
      <w:r w:rsidRPr="001872B8">
        <w:rPr>
          <w:color w:val="FF0000"/>
        </w:rPr>
        <w:t xml:space="preserve"> </w:t>
      </w:r>
      <w:r w:rsidR="00D63811" w:rsidRPr="001872B8">
        <w:t xml:space="preserve">asks to open a new store in the </w:t>
      </w:r>
      <w:r w:rsidR="00D63811" w:rsidRPr="001872B8">
        <w:rPr>
          <w:b/>
          <w:bCs/>
          <w:color w:val="FF0000"/>
        </w:rPr>
        <w:t>system</w:t>
      </w:r>
    </w:p>
    <w:p w14:paraId="0ECCAE3B" w14:textId="517C4C26" w:rsidR="00D63811" w:rsidRPr="001872B8" w:rsidRDefault="00D63811" w:rsidP="00D63811">
      <w:pPr>
        <w:pStyle w:val="a3"/>
        <w:numPr>
          <w:ilvl w:val="2"/>
          <w:numId w:val="1"/>
        </w:numPr>
        <w:bidi w:val="0"/>
      </w:pPr>
      <w:r w:rsidRPr="001872B8">
        <w:rPr>
          <w:b/>
          <w:bCs/>
          <w:color w:val="FF0000"/>
        </w:rPr>
        <w:t>System</w:t>
      </w:r>
      <w:r w:rsidRPr="001872B8">
        <w:rPr>
          <w:color w:val="FF0000"/>
        </w:rPr>
        <w:t xml:space="preserve"> </w:t>
      </w:r>
      <w:r w:rsidRPr="001872B8">
        <w:t xml:space="preserve">asks for </w:t>
      </w:r>
      <w:r w:rsidRPr="001872B8">
        <w:rPr>
          <w:color w:val="FF0000"/>
        </w:rPr>
        <w:t>information</w:t>
      </w:r>
      <w:r w:rsidRPr="001872B8">
        <w:t xml:space="preserve"> about the </w:t>
      </w:r>
      <w:r w:rsidRPr="001872B8">
        <w:rPr>
          <w:b/>
          <w:bCs/>
          <w:color w:val="FF0000"/>
        </w:rPr>
        <w:t>store</w:t>
      </w:r>
      <w:r w:rsidRPr="001872B8">
        <w:rPr>
          <w:color w:val="FF0000"/>
        </w:rPr>
        <w:t xml:space="preserve"> </w:t>
      </w:r>
      <w:r w:rsidRPr="001872B8">
        <w:t xml:space="preserve">from the </w:t>
      </w:r>
      <w:r w:rsidRPr="001872B8">
        <w:rPr>
          <w:b/>
          <w:bCs/>
          <w:color w:val="FF0000"/>
        </w:rPr>
        <w:t>user</w:t>
      </w:r>
    </w:p>
    <w:p w14:paraId="475D252A" w14:textId="169A3E79" w:rsidR="00D63811" w:rsidRPr="001872B8" w:rsidRDefault="00F05747" w:rsidP="00D63811">
      <w:pPr>
        <w:pStyle w:val="a3"/>
        <w:numPr>
          <w:ilvl w:val="2"/>
          <w:numId w:val="1"/>
        </w:numPr>
        <w:bidi w:val="0"/>
      </w:pPr>
      <w:r w:rsidRPr="001872B8">
        <w:rPr>
          <w:b/>
          <w:bCs/>
          <w:color w:val="FF0000"/>
        </w:rPr>
        <w:t>Member</w:t>
      </w:r>
      <w:r w:rsidRPr="001872B8">
        <w:rPr>
          <w:color w:val="FF0000"/>
        </w:rPr>
        <w:t xml:space="preserve"> </w:t>
      </w:r>
      <w:r w:rsidR="00D63811" w:rsidRPr="001872B8">
        <w:t>provides information</w:t>
      </w:r>
    </w:p>
    <w:p w14:paraId="4C1BF761" w14:textId="08A588C3" w:rsidR="00D63811" w:rsidRPr="001872B8" w:rsidRDefault="00D63811" w:rsidP="00D63811">
      <w:pPr>
        <w:pStyle w:val="a3"/>
        <w:numPr>
          <w:ilvl w:val="2"/>
          <w:numId w:val="1"/>
        </w:numPr>
        <w:bidi w:val="0"/>
      </w:pPr>
      <w:r w:rsidRPr="001872B8">
        <w:rPr>
          <w:b/>
          <w:bCs/>
          <w:color w:val="FF0000"/>
        </w:rPr>
        <w:t>System</w:t>
      </w:r>
      <w:r w:rsidRPr="001872B8">
        <w:rPr>
          <w:color w:val="FF0000"/>
        </w:rPr>
        <w:t xml:space="preserve"> </w:t>
      </w:r>
      <w:r w:rsidRPr="001872B8">
        <w:t xml:space="preserve">adds the store to the </w:t>
      </w:r>
      <w:r w:rsidRPr="001872B8">
        <w:rPr>
          <w:b/>
          <w:bCs/>
          <w:color w:val="FF0000"/>
        </w:rPr>
        <w:t>system</w:t>
      </w:r>
    </w:p>
    <w:p w14:paraId="594FFE29" w14:textId="289EE8E3" w:rsidR="00D63811" w:rsidRDefault="00D63811" w:rsidP="00D63811">
      <w:pPr>
        <w:pStyle w:val="a3"/>
        <w:numPr>
          <w:ilvl w:val="3"/>
          <w:numId w:val="1"/>
        </w:numPr>
        <w:bidi w:val="0"/>
      </w:pPr>
      <w:r w:rsidRPr="001872B8">
        <w:rPr>
          <w:b/>
          <w:bCs/>
          <w:color w:val="FF0000"/>
        </w:rPr>
        <w:t>System</w:t>
      </w:r>
      <w:r w:rsidRPr="001872B8">
        <w:rPr>
          <w:color w:val="FF0000"/>
        </w:rPr>
        <w:t xml:space="preserve"> </w:t>
      </w:r>
      <w:r w:rsidRPr="001872B8">
        <w:t xml:space="preserve">signs the </w:t>
      </w:r>
      <w:r w:rsidR="00F05747" w:rsidRPr="001872B8">
        <w:rPr>
          <w:b/>
          <w:bCs/>
          <w:color w:val="FF0000"/>
        </w:rPr>
        <w:t>Member</w:t>
      </w:r>
      <w:r w:rsidR="00F05747" w:rsidRPr="001872B8">
        <w:rPr>
          <w:color w:val="FF0000"/>
        </w:rPr>
        <w:t xml:space="preserve"> </w:t>
      </w:r>
      <w:r w:rsidRPr="001872B8">
        <w:t xml:space="preserve">as the founder of the </w:t>
      </w:r>
      <w:r w:rsidRPr="001872B8">
        <w:rPr>
          <w:b/>
          <w:bCs/>
          <w:color w:val="FF0000"/>
        </w:rPr>
        <w:t>store</w:t>
      </w:r>
    </w:p>
    <w:p w14:paraId="73590662" w14:textId="1241B298" w:rsidR="00A635D9" w:rsidRPr="001872B8" w:rsidRDefault="00A635D9" w:rsidP="00A635D9">
      <w:pPr>
        <w:pStyle w:val="a3"/>
        <w:numPr>
          <w:ilvl w:val="3"/>
          <w:numId w:val="1"/>
        </w:numPr>
        <w:bidi w:val="0"/>
      </w:pPr>
      <w:r>
        <w:t>***Should go to edit store policy</w:t>
      </w:r>
    </w:p>
    <w:tbl>
      <w:tblPr>
        <w:tblStyle w:val="4"/>
        <w:tblW w:w="8409" w:type="dxa"/>
        <w:tblLook w:val="04A0" w:firstRow="1" w:lastRow="0" w:firstColumn="1" w:lastColumn="0" w:noHBand="0" w:noVBand="1"/>
      </w:tblPr>
      <w:tblGrid>
        <w:gridCol w:w="3964"/>
        <w:gridCol w:w="4445"/>
      </w:tblGrid>
      <w:tr w:rsidR="003C56A3" w:rsidRPr="001872B8" w14:paraId="0CC8B009" w14:textId="77777777" w:rsidTr="00DE6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124322E" w14:textId="77777777" w:rsidR="003C56A3" w:rsidRPr="001872B8" w:rsidRDefault="003C56A3" w:rsidP="00DE6FAE">
            <w:pPr>
              <w:bidi w:val="0"/>
              <w:rPr>
                <w:b w:val="0"/>
                <w:bCs w:val="0"/>
              </w:rPr>
            </w:pPr>
            <w:r w:rsidRPr="001872B8">
              <w:rPr>
                <w:b w:val="0"/>
                <w:bCs w:val="0"/>
              </w:rPr>
              <w:t>Action</w:t>
            </w:r>
          </w:p>
        </w:tc>
        <w:tc>
          <w:tcPr>
            <w:tcW w:w="4445" w:type="dxa"/>
          </w:tcPr>
          <w:p w14:paraId="24A5EED9" w14:textId="77777777" w:rsidR="003C56A3" w:rsidRPr="001872B8" w:rsidRDefault="003C56A3" w:rsidP="00DE6FA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C56A3" w:rsidRPr="001872B8" w14:paraId="401FBFAE"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622B176" w14:textId="77777777" w:rsidR="003C56A3" w:rsidRPr="003C56A3" w:rsidRDefault="003C56A3" w:rsidP="003C56A3">
            <w:pPr>
              <w:bidi w:val="0"/>
            </w:pPr>
            <w:r w:rsidRPr="003C56A3">
              <w:t>The user is logged to the system and provides valid information while opening the store</w:t>
            </w:r>
          </w:p>
          <w:p w14:paraId="0A15FB66" w14:textId="6119641E" w:rsidR="003C56A3" w:rsidRPr="001872B8" w:rsidRDefault="003C56A3" w:rsidP="00DE6FAE">
            <w:pPr>
              <w:bidi w:val="0"/>
              <w:rPr>
                <w:b w:val="0"/>
                <w:bCs w:val="0"/>
              </w:rPr>
            </w:pPr>
          </w:p>
        </w:tc>
        <w:tc>
          <w:tcPr>
            <w:tcW w:w="4445" w:type="dxa"/>
          </w:tcPr>
          <w:p w14:paraId="093E8FCF" w14:textId="05D86040" w:rsidR="003C56A3" w:rsidRPr="003C56A3" w:rsidRDefault="003C56A3" w:rsidP="003C56A3">
            <w:pPr>
              <w:bidi w:val="0"/>
              <w:cnfStyle w:val="000000100000" w:firstRow="0" w:lastRow="0" w:firstColumn="0" w:lastColumn="0" w:oddVBand="0" w:evenVBand="0" w:oddHBand="1" w:evenHBand="0" w:firstRowFirstColumn="0" w:firstRowLastColumn="0" w:lastRowFirstColumn="0" w:lastRowLastColumn="0"/>
            </w:pPr>
            <w:r w:rsidRPr="001872B8">
              <w:t>The store is added to the system with the provided information and the user is signed as co-founder of the store</w:t>
            </w:r>
          </w:p>
        </w:tc>
      </w:tr>
      <w:tr w:rsidR="003C56A3" w:rsidRPr="001872B8" w14:paraId="4F292901" w14:textId="77777777" w:rsidTr="00DE6FAE">
        <w:tc>
          <w:tcPr>
            <w:cnfStyle w:val="001000000000" w:firstRow="0" w:lastRow="0" w:firstColumn="1" w:lastColumn="0" w:oddVBand="0" w:evenVBand="0" w:oddHBand="0" w:evenHBand="0" w:firstRowFirstColumn="0" w:firstRowLastColumn="0" w:lastRowFirstColumn="0" w:lastRowLastColumn="0"/>
            <w:tcW w:w="3964" w:type="dxa"/>
          </w:tcPr>
          <w:p w14:paraId="49EC1A0A" w14:textId="77777777" w:rsidR="003C56A3" w:rsidRPr="003C56A3" w:rsidRDefault="003C56A3" w:rsidP="003C56A3">
            <w:pPr>
              <w:bidi w:val="0"/>
            </w:pPr>
            <w:r w:rsidRPr="003C56A3">
              <w:t>The user is logged to the system and provides non valid information while opening the store</w:t>
            </w:r>
          </w:p>
          <w:p w14:paraId="50A92E82" w14:textId="77777777" w:rsidR="003C56A3" w:rsidRPr="001872B8" w:rsidRDefault="003C56A3" w:rsidP="003C56A3">
            <w:pPr>
              <w:pStyle w:val="a3"/>
              <w:bidi w:val="0"/>
            </w:pPr>
          </w:p>
        </w:tc>
        <w:tc>
          <w:tcPr>
            <w:tcW w:w="4445" w:type="dxa"/>
          </w:tcPr>
          <w:p w14:paraId="056A0407" w14:textId="2BAAE054" w:rsidR="003C56A3" w:rsidRPr="001872B8" w:rsidRDefault="003C56A3" w:rsidP="003C56A3">
            <w:pPr>
              <w:bidi w:val="0"/>
              <w:cnfStyle w:val="000000000000" w:firstRow="0" w:lastRow="0" w:firstColumn="0" w:lastColumn="0" w:oddVBand="0" w:evenVBand="0" w:oddHBand="0" w:evenHBand="0" w:firstRowFirstColumn="0" w:firstRowLastColumn="0" w:lastRowFirstColumn="0" w:lastRowLastColumn="0"/>
            </w:pPr>
            <w:r w:rsidRPr="001872B8">
              <w:t>Message indicates the information provided for creating a store is invalid showed to the user.</w:t>
            </w:r>
          </w:p>
        </w:tc>
      </w:tr>
      <w:tr w:rsidR="003C56A3" w:rsidRPr="001872B8" w14:paraId="30F6B43D"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EEA46BA" w14:textId="77777777" w:rsidR="003C56A3" w:rsidRPr="003C56A3" w:rsidRDefault="003C56A3" w:rsidP="003C56A3">
            <w:pPr>
              <w:bidi w:val="0"/>
            </w:pPr>
            <w:r w:rsidRPr="003C56A3">
              <w:t>The user is not logged to the system and provides valid information while opening the store</w:t>
            </w:r>
          </w:p>
          <w:p w14:paraId="0EE108E2" w14:textId="77777777" w:rsidR="003C56A3" w:rsidRPr="001872B8" w:rsidRDefault="003C56A3" w:rsidP="003C56A3">
            <w:pPr>
              <w:pStyle w:val="a3"/>
              <w:bidi w:val="0"/>
            </w:pPr>
          </w:p>
        </w:tc>
        <w:tc>
          <w:tcPr>
            <w:tcW w:w="4445" w:type="dxa"/>
          </w:tcPr>
          <w:p w14:paraId="44999E29" w14:textId="77777777" w:rsidR="003C56A3" w:rsidRPr="001872B8" w:rsidRDefault="003C56A3" w:rsidP="003C56A3">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creating a store required the user to be logged in. </w:t>
            </w:r>
          </w:p>
          <w:p w14:paraId="6A1E8C3B" w14:textId="77777777" w:rsidR="003C56A3" w:rsidRPr="001872B8" w:rsidRDefault="003C56A3" w:rsidP="003C56A3">
            <w:pPr>
              <w:bidi w:val="0"/>
              <w:cnfStyle w:val="000000100000" w:firstRow="0" w:lastRow="0" w:firstColumn="0" w:lastColumn="0" w:oddVBand="0" w:evenVBand="0" w:oddHBand="1" w:evenHBand="0" w:firstRowFirstColumn="0" w:firstRowLastColumn="0" w:lastRowFirstColumn="0" w:lastRowLastColumn="0"/>
            </w:pPr>
          </w:p>
        </w:tc>
      </w:tr>
    </w:tbl>
    <w:p w14:paraId="063B367C" w14:textId="79A6E18B" w:rsidR="002A602A" w:rsidRPr="001872B8" w:rsidRDefault="002A602A" w:rsidP="00A661D6">
      <w:pPr>
        <w:bidi w:val="0"/>
      </w:pPr>
    </w:p>
    <w:p w14:paraId="6C8E55A2" w14:textId="59564A75" w:rsidR="00A661D6" w:rsidRPr="001872B8" w:rsidRDefault="00A661D6" w:rsidP="00A661D6">
      <w:pPr>
        <w:pStyle w:val="a3"/>
        <w:numPr>
          <w:ilvl w:val="0"/>
          <w:numId w:val="1"/>
        </w:numPr>
        <w:bidi w:val="0"/>
        <w:rPr>
          <w:b/>
          <w:bCs/>
        </w:rPr>
      </w:pPr>
      <w:commentRangeStart w:id="6"/>
      <w:r w:rsidRPr="001872B8">
        <w:t>Use</w:t>
      </w:r>
      <w:commentRangeEnd w:id="6"/>
      <w:r w:rsidRPr="001872B8">
        <w:rPr>
          <w:rStyle w:val="a7"/>
        </w:rPr>
        <w:commentReference w:id="6"/>
      </w:r>
      <w:r w:rsidRPr="001872B8">
        <w:t xml:space="preserve"> case: </w:t>
      </w:r>
      <w:r w:rsidRPr="001872B8">
        <w:rPr>
          <w:b/>
          <w:bCs/>
        </w:rPr>
        <w:t>Review purchase history</w:t>
      </w:r>
    </w:p>
    <w:p w14:paraId="2B78274E" w14:textId="7C54763E" w:rsidR="00A661D6" w:rsidRPr="001872B8" w:rsidRDefault="00A661D6" w:rsidP="00A661D6">
      <w:pPr>
        <w:pStyle w:val="a3"/>
        <w:numPr>
          <w:ilvl w:val="1"/>
          <w:numId w:val="1"/>
        </w:numPr>
        <w:bidi w:val="0"/>
        <w:rPr>
          <w:b/>
          <w:bCs/>
        </w:rPr>
      </w:pPr>
      <w:r w:rsidRPr="001872B8">
        <w:rPr>
          <w:b/>
          <w:bCs/>
        </w:rPr>
        <w:t xml:space="preserve">Actor: </w:t>
      </w:r>
      <w:r w:rsidRPr="001872B8">
        <w:rPr>
          <w:b/>
          <w:bCs/>
          <w:color w:val="FF0000"/>
        </w:rPr>
        <w:t>Member</w:t>
      </w:r>
    </w:p>
    <w:p w14:paraId="3B88B420" w14:textId="0AC058B3" w:rsidR="00A661D6" w:rsidRPr="001872B8" w:rsidRDefault="00A661D6" w:rsidP="00A661D6">
      <w:pPr>
        <w:pStyle w:val="a3"/>
        <w:numPr>
          <w:ilvl w:val="1"/>
          <w:numId w:val="1"/>
        </w:numPr>
        <w:bidi w:val="0"/>
        <w:rPr>
          <w:b/>
          <w:bCs/>
        </w:rPr>
      </w:pPr>
      <w:r w:rsidRPr="001872B8">
        <w:rPr>
          <w:b/>
          <w:bCs/>
        </w:rPr>
        <w:t xml:space="preserve">Precondition: </w:t>
      </w:r>
      <w:r w:rsidRPr="001872B8">
        <w:rPr>
          <w:b/>
          <w:bCs/>
          <w:color w:val="FF0000"/>
        </w:rPr>
        <w:t>Member</w:t>
      </w:r>
      <w:r w:rsidR="00F05747" w:rsidRPr="001872B8">
        <w:rPr>
          <w:b/>
          <w:bCs/>
          <w:strike/>
          <w:color w:val="FF0000"/>
        </w:rPr>
        <w:t xml:space="preserve"> </w:t>
      </w:r>
      <w:r w:rsidRPr="001872B8">
        <w:t xml:space="preserve">is logged in to the </w:t>
      </w:r>
      <w:r w:rsidRPr="001872B8">
        <w:rPr>
          <w:b/>
          <w:bCs/>
          <w:color w:val="FF0000"/>
        </w:rPr>
        <w:t>system</w:t>
      </w:r>
    </w:p>
    <w:p w14:paraId="067312D5" w14:textId="5E7356EC" w:rsidR="00A661D6" w:rsidRPr="001872B8" w:rsidRDefault="00A661D6" w:rsidP="00A661D6">
      <w:pPr>
        <w:pStyle w:val="a3"/>
        <w:numPr>
          <w:ilvl w:val="1"/>
          <w:numId w:val="1"/>
        </w:numPr>
        <w:bidi w:val="0"/>
        <w:rPr>
          <w:b/>
          <w:bCs/>
        </w:rPr>
      </w:pPr>
      <w:r w:rsidRPr="001872B8">
        <w:rPr>
          <w:b/>
          <w:bCs/>
        </w:rPr>
        <w:t xml:space="preserve">Parameter: </w:t>
      </w:r>
    </w:p>
    <w:p w14:paraId="07A63BBE" w14:textId="77777777" w:rsidR="00A661D6" w:rsidRPr="001872B8" w:rsidRDefault="00A661D6" w:rsidP="00A661D6">
      <w:pPr>
        <w:pStyle w:val="a3"/>
        <w:numPr>
          <w:ilvl w:val="1"/>
          <w:numId w:val="1"/>
        </w:numPr>
        <w:bidi w:val="0"/>
        <w:rPr>
          <w:b/>
          <w:bCs/>
        </w:rPr>
      </w:pPr>
      <w:r w:rsidRPr="001872B8">
        <w:rPr>
          <w:b/>
          <w:bCs/>
        </w:rPr>
        <w:t>Actions:</w:t>
      </w:r>
    </w:p>
    <w:p w14:paraId="21A8C2DB" w14:textId="33786815" w:rsidR="00A661D6" w:rsidRPr="001872B8" w:rsidRDefault="00A661D6" w:rsidP="00A661D6">
      <w:pPr>
        <w:pStyle w:val="a3"/>
        <w:numPr>
          <w:ilvl w:val="2"/>
          <w:numId w:val="1"/>
        </w:numPr>
        <w:bidi w:val="0"/>
      </w:pPr>
      <w:r w:rsidRPr="001872B8">
        <w:rPr>
          <w:b/>
          <w:bCs/>
          <w:color w:val="FF0000"/>
        </w:rPr>
        <w:t>System</w:t>
      </w:r>
      <w:r w:rsidRPr="001872B8">
        <w:rPr>
          <w:color w:val="FF0000"/>
        </w:rPr>
        <w:t xml:space="preserve"> </w:t>
      </w:r>
      <w:r w:rsidRPr="001872B8">
        <w:t>presents the option to view personal purchase history</w:t>
      </w:r>
    </w:p>
    <w:p w14:paraId="2D3DAC58" w14:textId="6F9F3511" w:rsidR="00956F11" w:rsidRPr="001872B8" w:rsidRDefault="00F05747" w:rsidP="00956F11">
      <w:pPr>
        <w:pStyle w:val="a3"/>
        <w:numPr>
          <w:ilvl w:val="2"/>
          <w:numId w:val="1"/>
        </w:numPr>
        <w:bidi w:val="0"/>
      </w:pPr>
      <w:r w:rsidRPr="001872B8">
        <w:rPr>
          <w:b/>
          <w:bCs/>
          <w:color w:val="FF0000"/>
        </w:rPr>
        <w:t>Member</w:t>
      </w:r>
      <w:r w:rsidRPr="001872B8">
        <w:rPr>
          <w:color w:val="FF0000"/>
        </w:rPr>
        <w:t xml:space="preserve"> </w:t>
      </w:r>
      <w:r w:rsidR="00956F11" w:rsidRPr="001872B8">
        <w:t>asks to view the history</w:t>
      </w:r>
    </w:p>
    <w:p w14:paraId="1637AC3E" w14:textId="10ABF0E9" w:rsidR="00956F11" w:rsidRDefault="00956F11" w:rsidP="00956F11">
      <w:pPr>
        <w:pStyle w:val="a3"/>
        <w:numPr>
          <w:ilvl w:val="2"/>
          <w:numId w:val="1"/>
        </w:numPr>
        <w:bidi w:val="0"/>
      </w:pPr>
      <w:r w:rsidRPr="001872B8">
        <w:t>System presents details about every previous the user performed in the past</w:t>
      </w:r>
    </w:p>
    <w:p w14:paraId="2F45E56D" w14:textId="2C56BDC5" w:rsidR="00DE6FAE" w:rsidRDefault="00DE6FAE" w:rsidP="00DE6FAE">
      <w:pPr>
        <w:bidi w:val="0"/>
      </w:pPr>
    </w:p>
    <w:tbl>
      <w:tblPr>
        <w:tblStyle w:val="4"/>
        <w:tblW w:w="8409" w:type="dxa"/>
        <w:tblLook w:val="04A0" w:firstRow="1" w:lastRow="0" w:firstColumn="1" w:lastColumn="0" w:noHBand="0" w:noVBand="1"/>
      </w:tblPr>
      <w:tblGrid>
        <w:gridCol w:w="4390"/>
        <w:gridCol w:w="4019"/>
      </w:tblGrid>
      <w:tr w:rsidR="00DE6FAE" w:rsidRPr="00E148DE" w14:paraId="7068039A" w14:textId="77777777" w:rsidTr="00DE6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03E4F75" w14:textId="77777777" w:rsidR="00DE6FAE" w:rsidRPr="00E148DE" w:rsidRDefault="00DE6FAE" w:rsidP="00DE6FAE">
            <w:pPr>
              <w:bidi w:val="0"/>
              <w:rPr>
                <w:b w:val="0"/>
                <w:bCs w:val="0"/>
              </w:rPr>
            </w:pPr>
            <w:bookmarkStart w:id="7" w:name="_Hlk67238390"/>
            <w:r w:rsidRPr="00E148DE">
              <w:rPr>
                <w:b w:val="0"/>
                <w:bCs w:val="0"/>
              </w:rPr>
              <w:t>Action</w:t>
            </w:r>
          </w:p>
        </w:tc>
        <w:tc>
          <w:tcPr>
            <w:tcW w:w="4019" w:type="dxa"/>
          </w:tcPr>
          <w:p w14:paraId="117AEE89" w14:textId="77777777" w:rsidR="00DE6FAE" w:rsidRPr="00E148DE" w:rsidRDefault="00DE6FAE" w:rsidP="00DE6FA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DE6FAE" w:rsidRPr="00E148DE" w14:paraId="6977A19C"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3A7A887" w14:textId="77777777" w:rsidR="00DE6FAE" w:rsidRPr="00DE6FAE" w:rsidRDefault="00DE6FAE" w:rsidP="00DE6FAE">
            <w:pPr>
              <w:bidi w:val="0"/>
            </w:pPr>
            <w:r w:rsidRPr="00DE6FAE">
              <w:t>The user is logged to the system and asks to watch his personal purchase history</w:t>
            </w:r>
          </w:p>
          <w:p w14:paraId="615F1D49" w14:textId="77777777" w:rsidR="00DE6FAE" w:rsidRPr="00E148DE" w:rsidRDefault="00DE6FAE" w:rsidP="00DE6FAE">
            <w:pPr>
              <w:bidi w:val="0"/>
              <w:rPr>
                <w:b w:val="0"/>
                <w:bCs w:val="0"/>
              </w:rPr>
            </w:pPr>
          </w:p>
        </w:tc>
        <w:tc>
          <w:tcPr>
            <w:tcW w:w="4019" w:type="dxa"/>
          </w:tcPr>
          <w:p w14:paraId="18F35A8E" w14:textId="06C4CB2E" w:rsidR="00DE6FAE" w:rsidRPr="00E148DE" w:rsidRDefault="00DE6FAE" w:rsidP="00DE6FAE">
            <w:pPr>
              <w:bidi w:val="0"/>
              <w:cnfStyle w:val="000000100000" w:firstRow="0" w:lastRow="0" w:firstColumn="0" w:lastColumn="0" w:oddVBand="0" w:evenVBand="0" w:oddHBand="1" w:evenHBand="0" w:firstRowFirstColumn="0" w:firstRowLastColumn="0" w:lastRowFirstColumn="0" w:lastRowLastColumn="0"/>
              <w:rPr>
                <w:b/>
                <w:bCs/>
              </w:rPr>
            </w:pPr>
            <w:r w:rsidRPr="001872B8">
              <w:t>A list of all the user's previous purchases.</w:t>
            </w:r>
          </w:p>
        </w:tc>
      </w:tr>
      <w:bookmarkEnd w:id="7"/>
    </w:tbl>
    <w:p w14:paraId="26E79B54" w14:textId="5F16D5F5" w:rsidR="002A602A" w:rsidRPr="001872B8" w:rsidRDefault="002A602A" w:rsidP="002A602A">
      <w:pPr>
        <w:bidi w:val="0"/>
        <w:ind w:left="2520"/>
      </w:pPr>
    </w:p>
    <w:p w14:paraId="5B9975D2" w14:textId="14E59A35" w:rsidR="00956F11" w:rsidRPr="001872B8" w:rsidRDefault="00956F11" w:rsidP="00956F11">
      <w:pPr>
        <w:pStyle w:val="a3"/>
        <w:numPr>
          <w:ilvl w:val="0"/>
          <w:numId w:val="1"/>
        </w:numPr>
        <w:bidi w:val="0"/>
        <w:rPr>
          <w:b/>
          <w:bCs/>
        </w:rPr>
      </w:pPr>
      <w:commentRangeStart w:id="8"/>
      <w:r w:rsidRPr="001872B8">
        <w:t>Use</w:t>
      </w:r>
      <w:commentRangeEnd w:id="8"/>
      <w:r w:rsidRPr="001872B8">
        <w:rPr>
          <w:rStyle w:val="a7"/>
        </w:rPr>
        <w:commentReference w:id="8"/>
      </w:r>
      <w:r w:rsidRPr="001872B8">
        <w:t xml:space="preserve"> case: </w:t>
      </w:r>
      <w:r w:rsidRPr="001872B8">
        <w:rPr>
          <w:b/>
          <w:bCs/>
        </w:rPr>
        <w:t>Add new product to store</w:t>
      </w:r>
    </w:p>
    <w:p w14:paraId="2949F0CD" w14:textId="06122C87" w:rsidR="00956F11" w:rsidRPr="001872B8" w:rsidRDefault="00956F11" w:rsidP="00956F11">
      <w:pPr>
        <w:pStyle w:val="a3"/>
        <w:numPr>
          <w:ilvl w:val="1"/>
          <w:numId w:val="1"/>
        </w:numPr>
        <w:bidi w:val="0"/>
        <w:rPr>
          <w:b/>
          <w:bCs/>
        </w:rPr>
      </w:pPr>
      <w:r w:rsidRPr="001872B8">
        <w:rPr>
          <w:b/>
          <w:bCs/>
        </w:rPr>
        <w:t xml:space="preserve">Actor: </w:t>
      </w:r>
      <w:r w:rsidR="00FA0729">
        <w:rPr>
          <w:b/>
          <w:bCs/>
        </w:rPr>
        <w:t>Member</w:t>
      </w:r>
    </w:p>
    <w:p w14:paraId="4D981DF4" w14:textId="77777777" w:rsidR="008964A0" w:rsidRPr="001872B8" w:rsidRDefault="00956F11" w:rsidP="00956F11">
      <w:pPr>
        <w:pStyle w:val="a3"/>
        <w:numPr>
          <w:ilvl w:val="1"/>
          <w:numId w:val="1"/>
        </w:numPr>
        <w:bidi w:val="0"/>
        <w:rPr>
          <w:b/>
          <w:bCs/>
        </w:rPr>
      </w:pPr>
      <w:r w:rsidRPr="001872B8">
        <w:rPr>
          <w:b/>
          <w:bCs/>
        </w:rPr>
        <w:t xml:space="preserve">Precondition: </w:t>
      </w:r>
    </w:p>
    <w:p w14:paraId="0943A971" w14:textId="5A1AD9C8" w:rsidR="008964A0" w:rsidRPr="001872B8" w:rsidRDefault="00FA0729" w:rsidP="008964A0">
      <w:pPr>
        <w:pStyle w:val="a3"/>
        <w:numPr>
          <w:ilvl w:val="2"/>
          <w:numId w:val="1"/>
        </w:numPr>
        <w:bidi w:val="0"/>
        <w:rPr>
          <w:b/>
          <w:bCs/>
        </w:rPr>
      </w:pPr>
      <w:r>
        <w:rPr>
          <w:b/>
          <w:bCs/>
        </w:rPr>
        <w:t>Member</w:t>
      </w:r>
      <w:r w:rsidR="00956F11" w:rsidRPr="001872B8">
        <w:rPr>
          <w:color w:val="FF0000"/>
        </w:rPr>
        <w:t xml:space="preserve"> </w:t>
      </w:r>
      <w:r w:rsidR="00956F11" w:rsidRPr="001872B8">
        <w:t xml:space="preserve">is logged in to the </w:t>
      </w:r>
      <w:r w:rsidR="00956F11" w:rsidRPr="001872B8">
        <w:rPr>
          <w:b/>
          <w:bCs/>
          <w:color w:val="FF0000"/>
        </w:rPr>
        <w:t>system</w:t>
      </w:r>
    </w:p>
    <w:p w14:paraId="14A7B773" w14:textId="517929E4" w:rsidR="00956F11" w:rsidRPr="001872B8" w:rsidRDefault="00FA0729" w:rsidP="008964A0">
      <w:pPr>
        <w:pStyle w:val="a3"/>
        <w:numPr>
          <w:ilvl w:val="2"/>
          <w:numId w:val="1"/>
        </w:numPr>
        <w:bidi w:val="0"/>
        <w:rPr>
          <w:b/>
          <w:bCs/>
        </w:rPr>
      </w:pPr>
      <w:r>
        <w:rPr>
          <w:b/>
          <w:bCs/>
        </w:rPr>
        <w:t>Member</w:t>
      </w:r>
      <w:r w:rsidR="00643424" w:rsidRPr="001872B8">
        <w:t xml:space="preserve"> </w:t>
      </w:r>
      <w:r w:rsidR="008964A0" w:rsidRPr="001872B8">
        <w:t>is an owner of an existing store</w:t>
      </w:r>
    </w:p>
    <w:p w14:paraId="5032B261" w14:textId="185FEA0E" w:rsidR="008964A0" w:rsidRPr="001872B8" w:rsidRDefault="008964A0" w:rsidP="008964A0">
      <w:pPr>
        <w:pStyle w:val="a3"/>
        <w:numPr>
          <w:ilvl w:val="2"/>
          <w:numId w:val="1"/>
        </w:numPr>
        <w:bidi w:val="0"/>
        <w:rPr>
          <w:b/>
          <w:bCs/>
        </w:rPr>
      </w:pPr>
      <w:r w:rsidRPr="001872B8">
        <w:rPr>
          <w:b/>
          <w:bCs/>
        </w:rPr>
        <w:t xml:space="preserve">Same product </w:t>
      </w:r>
      <w:r w:rsidR="009E3621" w:rsidRPr="001872B8">
        <w:rPr>
          <w:b/>
          <w:bCs/>
        </w:rPr>
        <w:t>does not</w:t>
      </w:r>
      <w:r w:rsidRPr="001872B8">
        <w:rPr>
          <w:b/>
          <w:bCs/>
        </w:rPr>
        <w:t xml:space="preserve"> already exist in the store</w:t>
      </w:r>
    </w:p>
    <w:p w14:paraId="01357B7E" w14:textId="26DA7098" w:rsidR="00956F11" w:rsidRPr="001872B8" w:rsidRDefault="00956F11" w:rsidP="00956F11">
      <w:pPr>
        <w:pStyle w:val="a3"/>
        <w:numPr>
          <w:ilvl w:val="1"/>
          <w:numId w:val="1"/>
        </w:numPr>
        <w:bidi w:val="0"/>
        <w:rPr>
          <w:b/>
          <w:bCs/>
        </w:rPr>
      </w:pPr>
      <w:r w:rsidRPr="001872B8">
        <w:rPr>
          <w:b/>
          <w:bCs/>
        </w:rPr>
        <w:t xml:space="preserve">Parameter: </w:t>
      </w:r>
      <w:r w:rsidR="008964A0" w:rsidRPr="001872B8">
        <w:t>Store identification and new product</w:t>
      </w:r>
    </w:p>
    <w:p w14:paraId="7BCF3389" w14:textId="77777777" w:rsidR="00956F11" w:rsidRPr="001872B8" w:rsidRDefault="00956F11" w:rsidP="00956F11">
      <w:pPr>
        <w:pStyle w:val="a3"/>
        <w:numPr>
          <w:ilvl w:val="1"/>
          <w:numId w:val="1"/>
        </w:numPr>
        <w:bidi w:val="0"/>
        <w:rPr>
          <w:b/>
          <w:bCs/>
        </w:rPr>
      </w:pPr>
      <w:r w:rsidRPr="001872B8">
        <w:rPr>
          <w:b/>
          <w:bCs/>
        </w:rPr>
        <w:t>Actions:</w:t>
      </w:r>
    </w:p>
    <w:p w14:paraId="5EA6580D" w14:textId="79DFA3C7" w:rsidR="008964A0" w:rsidRPr="001872B8" w:rsidRDefault="00FA0729" w:rsidP="008964A0">
      <w:pPr>
        <w:pStyle w:val="a3"/>
        <w:numPr>
          <w:ilvl w:val="2"/>
          <w:numId w:val="1"/>
        </w:numPr>
        <w:bidi w:val="0"/>
      </w:pPr>
      <w:r>
        <w:t>Member</w:t>
      </w:r>
      <w:r w:rsidR="008964A0" w:rsidRPr="001872B8">
        <w:t xml:space="preserve"> asks to add a new product to </w:t>
      </w:r>
      <w:r w:rsidR="009E3621" w:rsidRPr="001872B8">
        <w:t>a</w:t>
      </w:r>
      <w:r w:rsidR="008964A0" w:rsidRPr="001872B8">
        <w:t xml:space="preserve"> store he owns</w:t>
      </w:r>
    </w:p>
    <w:p w14:paraId="56F919C3" w14:textId="1D5F5CC8" w:rsidR="00956F11" w:rsidRPr="001872B8" w:rsidRDefault="008964A0" w:rsidP="00956F11">
      <w:pPr>
        <w:pStyle w:val="a3"/>
        <w:numPr>
          <w:ilvl w:val="2"/>
          <w:numId w:val="1"/>
        </w:numPr>
        <w:bidi w:val="0"/>
      </w:pPr>
      <w:r w:rsidRPr="001872B8">
        <w:t xml:space="preserve">The system asks for </w:t>
      </w:r>
      <w:r w:rsidR="009E3621" w:rsidRPr="001872B8">
        <w:t xml:space="preserve">store </w:t>
      </w:r>
      <w:r w:rsidR="00643424" w:rsidRPr="001872B8">
        <w:t>identification</w:t>
      </w:r>
    </w:p>
    <w:p w14:paraId="7CC8B86F" w14:textId="3EEA71BF" w:rsidR="009E3621" w:rsidRPr="001872B8" w:rsidRDefault="00FA0729" w:rsidP="009E3621">
      <w:pPr>
        <w:pStyle w:val="a3"/>
        <w:numPr>
          <w:ilvl w:val="2"/>
          <w:numId w:val="1"/>
        </w:numPr>
        <w:bidi w:val="0"/>
      </w:pPr>
      <w:r>
        <w:t>Member</w:t>
      </w:r>
      <w:r w:rsidR="009E3621" w:rsidRPr="001872B8">
        <w:t xml:space="preserve"> enters store id</w:t>
      </w:r>
    </w:p>
    <w:p w14:paraId="4D6493B6" w14:textId="45452B21" w:rsidR="009E3621" w:rsidRPr="001872B8" w:rsidRDefault="009E3621" w:rsidP="009E3621">
      <w:pPr>
        <w:pStyle w:val="a3"/>
        <w:numPr>
          <w:ilvl w:val="2"/>
          <w:numId w:val="1"/>
        </w:numPr>
        <w:bidi w:val="0"/>
      </w:pPr>
      <w:r w:rsidRPr="001872B8">
        <w:t>System asks for product's details</w:t>
      </w:r>
    </w:p>
    <w:p w14:paraId="0FEA71CF" w14:textId="6C68478F" w:rsidR="008964A0" w:rsidRPr="001872B8" w:rsidRDefault="00FA0729" w:rsidP="008964A0">
      <w:pPr>
        <w:pStyle w:val="a3"/>
        <w:numPr>
          <w:ilvl w:val="2"/>
          <w:numId w:val="1"/>
        </w:numPr>
        <w:bidi w:val="0"/>
      </w:pPr>
      <w:r>
        <w:rPr>
          <w:b/>
          <w:bCs/>
        </w:rPr>
        <w:t>Member</w:t>
      </w:r>
      <w:r w:rsidR="008964A0" w:rsidRPr="001872B8">
        <w:t xml:space="preserve"> provides required details- product details</w:t>
      </w:r>
    </w:p>
    <w:p w14:paraId="6D33E573" w14:textId="17E44E0A" w:rsidR="008964A0" w:rsidRPr="001872B8" w:rsidRDefault="008964A0" w:rsidP="008964A0">
      <w:pPr>
        <w:pStyle w:val="a3"/>
        <w:numPr>
          <w:ilvl w:val="2"/>
          <w:numId w:val="1"/>
        </w:numPr>
        <w:bidi w:val="0"/>
      </w:pPr>
      <w:r w:rsidRPr="001872B8">
        <w:t>System checks if such a program already exist in the system</w:t>
      </w:r>
    </w:p>
    <w:p w14:paraId="2C9286A3" w14:textId="414CDA84" w:rsidR="008964A0" w:rsidRPr="001872B8" w:rsidRDefault="008964A0" w:rsidP="009E3621">
      <w:pPr>
        <w:pStyle w:val="a3"/>
        <w:numPr>
          <w:ilvl w:val="2"/>
          <w:numId w:val="1"/>
        </w:numPr>
        <w:bidi w:val="0"/>
      </w:pPr>
      <w:r w:rsidRPr="001872B8">
        <w:t xml:space="preserve">If the product </w:t>
      </w:r>
      <w:r w:rsidR="009E3621" w:rsidRPr="001872B8">
        <w:t xml:space="preserve">with the same product id exists already in the </w:t>
      </w:r>
      <w:proofErr w:type="spellStart"/>
      <w:r w:rsidR="009E3621" w:rsidRPr="001872B8">
        <w:t>stor</w:t>
      </w:r>
      <w:proofErr w:type="spellEnd"/>
    </w:p>
    <w:p w14:paraId="3C67D478" w14:textId="22876922" w:rsidR="009E3621" w:rsidRPr="001872B8" w:rsidRDefault="009E3621" w:rsidP="009E3621">
      <w:pPr>
        <w:pStyle w:val="a3"/>
        <w:numPr>
          <w:ilvl w:val="3"/>
          <w:numId w:val="1"/>
        </w:numPr>
        <w:bidi w:val="0"/>
      </w:pPr>
      <w:r w:rsidRPr="001872B8">
        <w:t xml:space="preserve">System informs </w:t>
      </w:r>
      <w:r w:rsidR="00FA0729">
        <w:t>Member</w:t>
      </w:r>
      <w:r w:rsidRPr="001872B8">
        <w:t xml:space="preserve"> that a product already exists</w:t>
      </w:r>
    </w:p>
    <w:p w14:paraId="6112E4ED" w14:textId="4B8B5E93" w:rsidR="009E3621" w:rsidRPr="001872B8" w:rsidRDefault="009E3621" w:rsidP="009E3621">
      <w:pPr>
        <w:pStyle w:val="a3"/>
        <w:numPr>
          <w:ilvl w:val="2"/>
          <w:numId w:val="1"/>
        </w:numPr>
        <w:bidi w:val="0"/>
      </w:pPr>
      <w:r w:rsidRPr="001872B8">
        <w:t>Else</w:t>
      </w:r>
    </w:p>
    <w:p w14:paraId="3CB7FEB3" w14:textId="622B1D4D" w:rsidR="009E3621" w:rsidRPr="001872B8" w:rsidRDefault="009E3621" w:rsidP="009E3621">
      <w:pPr>
        <w:pStyle w:val="a3"/>
        <w:numPr>
          <w:ilvl w:val="3"/>
          <w:numId w:val="1"/>
        </w:numPr>
        <w:bidi w:val="0"/>
      </w:pPr>
      <w:r w:rsidRPr="001872B8">
        <w:t>System adds the product to the store's products resource</w:t>
      </w:r>
    </w:p>
    <w:p w14:paraId="2B0FEB77" w14:textId="2DFEA9E0" w:rsidR="009E3621" w:rsidRPr="001872B8" w:rsidRDefault="009E3621" w:rsidP="009E3621">
      <w:pPr>
        <w:pStyle w:val="a3"/>
        <w:numPr>
          <w:ilvl w:val="3"/>
          <w:numId w:val="1"/>
        </w:numPr>
        <w:bidi w:val="0"/>
      </w:pPr>
      <w:r w:rsidRPr="001872B8">
        <w:t>System updates product's current stock to 0</w:t>
      </w:r>
    </w:p>
    <w:p w14:paraId="1DC7B4F1" w14:textId="01483EEF" w:rsidR="009E3621" w:rsidRPr="001872B8" w:rsidRDefault="009E3621" w:rsidP="009E3621">
      <w:pPr>
        <w:pStyle w:val="a3"/>
        <w:numPr>
          <w:ilvl w:val="3"/>
          <w:numId w:val="1"/>
        </w:numPr>
        <w:bidi w:val="0"/>
      </w:pPr>
      <w:r w:rsidRPr="001872B8">
        <w:t xml:space="preserve">System informs the </w:t>
      </w:r>
      <w:r w:rsidR="00FA0729">
        <w:t>Member</w:t>
      </w:r>
      <w:r w:rsidRPr="001872B8">
        <w:t xml:space="preserve"> that the product was added successfully</w:t>
      </w:r>
    </w:p>
    <w:p w14:paraId="7DE515BF" w14:textId="77777777" w:rsidR="00DE6FAE" w:rsidRDefault="00DE6FAE" w:rsidP="00956F11">
      <w:pPr>
        <w:pStyle w:val="a3"/>
        <w:bidi w:val="0"/>
        <w:rPr>
          <w:b/>
          <w:bCs/>
        </w:rPr>
      </w:pPr>
    </w:p>
    <w:tbl>
      <w:tblPr>
        <w:tblStyle w:val="4"/>
        <w:tblW w:w="10491" w:type="dxa"/>
        <w:tblInd w:w="-998" w:type="dxa"/>
        <w:tblLook w:val="04A0" w:firstRow="1" w:lastRow="0" w:firstColumn="1" w:lastColumn="0" w:noHBand="0" w:noVBand="1"/>
      </w:tblPr>
      <w:tblGrid>
        <w:gridCol w:w="4962"/>
        <w:gridCol w:w="5529"/>
      </w:tblGrid>
      <w:tr w:rsidR="00DE6FAE" w:rsidRPr="00E148DE" w14:paraId="231E3B8B" w14:textId="77777777" w:rsidTr="00DE6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0F0DE5B" w14:textId="77777777" w:rsidR="00DE6FAE" w:rsidRPr="00E148DE" w:rsidRDefault="00DE6FAE" w:rsidP="00DE6FAE">
            <w:pPr>
              <w:bidi w:val="0"/>
              <w:rPr>
                <w:b w:val="0"/>
                <w:bCs w:val="0"/>
              </w:rPr>
            </w:pPr>
            <w:r w:rsidRPr="00E148DE">
              <w:rPr>
                <w:b w:val="0"/>
                <w:bCs w:val="0"/>
              </w:rPr>
              <w:t>Action</w:t>
            </w:r>
          </w:p>
        </w:tc>
        <w:tc>
          <w:tcPr>
            <w:tcW w:w="5529" w:type="dxa"/>
          </w:tcPr>
          <w:p w14:paraId="038F14D1" w14:textId="77777777" w:rsidR="00DE6FAE" w:rsidRPr="00E148DE" w:rsidRDefault="00DE6FAE" w:rsidP="00DE6FA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DE6FAE" w:rsidRPr="00E148DE" w14:paraId="20DC2D1A"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E500A70" w14:textId="462E5BE8" w:rsidR="00DE6FAE" w:rsidRPr="00DE6FAE" w:rsidRDefault="00FA0729" w:rsidP="00DE6FAE">
            <w:pPr>
              <w:bidi w:val="0"/>
            </w:pPr>
            <w:r>
              <w:t>Member</w:t>
            </w:r>
            <w:r w:rsidR="00DE6FAE" w:rsidRPr="00DE6FAE">
              <w:t xml:space="preserve"> is logged to the system and provides an identification of an existing store that he owns and valid new product details</w:t>
            </w:r>
          </w:p>
          <w:p w14:paraId="59DEFE04" w14:textId="77777777" w:rsidR="00DE6FAE" w:rsidRPr="00E148DE" w:rsidRDefault="00DE6FAE" w:rsidP="00DE6FAE">
            <w:pPr>
              <w:bidi w:val="0"/>
              <w:rPr>
                <w:b w:val="0"/>
                <w:bCs w:val="0"/>
              </w:rPr>
            </w:pPr>
          </w:p>
        </w:tc>
        <w:tc>
          <w:tcPr>
            <w:tcW w:w="5529" w:type="dxa"/>
          </w:tcPr>
          <w:p w14:paraId="570424E6" w14:textId="77777777" w:rsidR="00DE6FAE" w:rsidRPr="001872B8" w:rsidRDefault="00DE6FAE" w:rsidP="00DE6FAE">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system added the new product to the store</w:t>
            </w:r>
          </w:p>
          <w:p w14:paraId="55088310" w14:textId="77777777" w:rsidR="00DE6FAE" w:rsidRPr="001872B8" w:rsidRDefault="00DE6FAE" w:rsidP="00DE6FAE">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 can be found when searching for products in the store</w:t>
            </w:r>
          </w:p>
          <w:p w14:paraId="4298F226" w14:textId="77777777" w:rsidR="00DE6FAE" w:rsidRPr="001872B8" w:rsidRDefault="00DE6FAE" w:rsidP="00DE6FAE">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 can be found when searching for products in all the system</w:t>
            </w:r>
          </w:p>
          <w:p w14:paraId="008E86E2" w14:textId="77777777" w:rsidR="00DE6FAE" w:rsidRPr="001872B8" w:rsidRDefault="00DE6FAE" w:rsidP="00DE6FAE">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product's stock is 0</w:t>
            </w:r>
          </w:p>
          <w:p w14:paraId="5AC3B3F9" w14:textId="77777777" w:rsidR="00DE6FAE" w:rsidRPr="00E148DE" w:rsidRDefault="00DE6FAE" w:rsidP="00DE6FAE">
            <w:pPr>
              <w:bidi w:val="0"/>
              <w:cnfStyle w:val="000000100000" w:firstRow="0" w:lastRow="0" w:firstColumn="0" w:lastColumn="0" w:oddVBand="0" w:evenVBand="0" w:oddHBand="1" w:evenHBand="0" w:firstRowFirstColumn="0" w:firstRowLastColumn="0" w:lastRowFirstColumn="0" w:lastRowLastColumn="0"/>
              <w:rPr>
                <w:b/>
                <w:bCs/>
              </w:rPr>
            </w:pPr>
          </w:p>
        </w:tc>
      </w:tr>
      <w:tr w:rsidR="00DE6FAE" w:rsidRPr="00E148DE" w14:paraId="649ADA79" w14:textId="77777777" w:rsidTr="00DE6FAE">
        <w:tc>
          <w:tcPr>
            <w:cnfStyle w:val="001000000000" w:firstRow="0" w:lastRow="0" w:firstColumn="1" w:lastColumn="0" w:oddVBand="0" w:evenVBand="0" w:oddHBand="0" w:evenHBand="0" w:firstRowFirstColumn="0" w:firstRowLastColumn="0" w:lastRowFirstColumn="0" w:lastRowLastColumn="0"/>
            <w:tcW w:w="4962" w:type="dxa"/>
          </w:tcPr>
          <w:p w14:paraId="23BC4B2C" w14:textId="47D613DF" w:rsidR="00DE6FAE" w:rsidRPr="00DE6FAE" w:rsidRDefault="00FA0729" w:rsidP="00DE6FAE">
            <w:pPr>
              <w:bidi w:val="0"/>
            </w:pPr>
            <w:r>
              <w:t>Member</w:t>
            </w:r>
            <w:r w:rsidR="00DE6FAE" w:rsidRPr="00DE6FAE">
              <w:t xml:space="preserve"> is logged to the system and provides identification of a store that doesn't exist</w:t>
            </w:r>
          </w:p>
          <w:p w14:paraId="3884FCF4" w14:textId="77777777" w:rsidR="00DE6FAE" w:rsidRPr="00DE6FAE" w:rsidRDefault="00DE6FAE" w:rsidP="00DE6FAE">
            <w:pPr>
              <w:bidi w:val="0"/>
              <w:rPr>
                <w:b w:val="0"/>
                <w:bCs w:val="0"/>
              </w:rPr>
            </w:pPr>
          </w:p>
        </w:tc>
        <w:tc>
          <w:tcPr>
            <w:tcW w:w="5529" w:type="dxa"/>
          </w:tcPr>
          <w:p w14:paraId="40C11667" w14:textId="7758B113" w:rsidR="00DE6FAE" w:rsidRPr="001872B8" w:rsidRDefault="00DE6FAE" w:rsidP="00DE6FAE">
            <w:pPr>
              <w:bidi w:val="0"/>
              <w:cnfStyle w:val="000000000000" w:firstRow="0" w:lastRow="0" w:firstColumn="0" w:lastColumn="0" w:oddVBand="0" w:evenVBand="0" w:oddHBand="0" w:evenHBand="0" w:firstRowFirstColumn="0" w:firstRowLastColumn="0" w:lastRowFirstColumn="0" w:lastRowLastColumn="0"/>
            </w:pPr>
            <w:r w:rsidRPr="00DE6FAE">
              <w:rPr>
                <w:b/>
                <w:bCs/>
              </w:rPr>
              <w:t>System</w:t>
            </w:r>
            <w:r w:rsidRPr="001872B8">
              <w:t xml:space="preserve"> informs </w:t>
            </w:r>
            <w:r w:rsidR="00FA0729">
              <w:rPr>
                <w:b/>
                <w:bCs/>
              </w:rPr>
              <w:t>Member</w:t>
            </w:r>
            <w:r w:rsidRPr="00DE6FAE">
              <w:rPr>
                <w:b/>
                <w:bCs/>
              </w:rPr>
              <w:t xml:space="preserve"> </w:t>
            </w:r>
            <w:r w:rsidRPr="001872B8">
              <w:t xml:space="preserve">that the </w:t>
            </w:r>
            <w:r w:rsidRPr="00DE6FAE">
              <w:rPr>
                <w:b/>
                <w:bCs/>
              </w:rPr>
              <w:t>store</w:t>
            </w:r>
            <w:r w:rsidRPr="001872B8">
              <w:t xml:space="preserve"> doesn’t exist in his owned store repository</w:t>
            </w:r>
          </w:p>
          <w:p w14:paraId="60E8F8BA" w14:textId="77777777" w:rsidR="00DE6FAE" w:rsidRPr="001872B8" w:rsidRDefault="00DE6FAE" w:rsidP="00DE6FAE">
            <w:pPr>
              <w:bidi w:val="0"/>
              <w:cnfStyle w:val="000000000000" w:firstRow="0" w:lastRow="0" w:firstColumn="0" w:lastColumn="0" w:oddVBand="0" w:evenVBand="0" w:oddHBand="0" w:evenHBand="0" w:firstRowFirstColumn="0" w:firstRowLastColumn="0" w:lastRowFirstColumn="0" w:lastRowLastColumn="0"/>
            </w:pPr>
          </w:p>
        </w:tc>
      </w:tr>
      <w:tr w:rsidR="00DE6FAE" w:rsidRPr="00E148DE" w14:paraId="343C29C5"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D23D2A8" w14:textId="0619C56D" w:rsidR="00DE6FAE" w:rsidRPr="00DE6FAE" w:rsidRDefault="00DE6FAE" w:rsidP="00DE6FAE">
            <w:pPr>
              <w:bidi w:val="0"/>
            </w:pPr>
            <w:r w:rsidRPr="00DE6FAE">
              <w:t xml:space="preserve">The </w:t>
            </w:r>
            <w:r w:rsidR="00FA0729">
              <w:t>Member</w:t>
            </w:r>
            <w:r w:rsidRPr="00DE6FAE">
              <w:t xml:space="preserve"> is logged to the system and provides identification of a store that he doesn’t own</w:t>
            </w:r>
          </w:p>
          <w:p w14:paraId="055D9929" w14:textId="77777777" w:rsidR="00DE6FAE" w:rsidRPr="00DE6FAE" w:rsidRDefault="00DE6FAE" w:rsidP="00DE6FAE">
            <w:pPr>
              <w:bidi w:val="0"/>
              <w:rPr>
                <w:b w:val="0"/>
                <w:bCs w:val="0"/>
              </w:rPr>
            </w:pPr>
          </w:p>
        </w:tc>
        <w:tc>
          <w:tcPr>
            <w:tcW w:w="5529" w:type="dxa"/>
          </w:tcPr>
          <w:p w14:paraId="45BD56DB" w14:textId="0DA1D378" w:rsidR="00DE6FAE" w:rsidRPr="001872B8" w:rsidRDefault="00DE6FAE" w:rsidP="00DE6FAE">
            <w:pPr>
              <w:bidi w:val="0"/>
              <w:cnfStyle w:val="000000100000" w:firstRow="0" w:lastRow="0" w:firstColumn="0" w:lastColumn="0" w:oddVBand="0" w:evenVBand="0" w:oddHBand="1" w:evenHBand="0" w:firstRowFirstColumn="0" w:firstRowLastColumn="0" w:lastRowFirstColumn="0" w:lastRowLastColumn="0"/>
            </w:pPr>
            <w:r w:rsidRPr="00DE6FAE">
              <w:rPr>
                <w:b/>
                <w:bCs/>
              </w:rPr>
              <w:t>System</w:t>
            </w:r>
            <w:r w:rsidRPr="001872B8">
              <w:t xml:space="preserve"> informs </w:t>
            </w:r>
            <w:r w:rsidR="00FA0729">
              <w:rPr>
                <w:b/>
                <w:bCs/>
              </w:rPr>
              <w:t>Member</w:t>
            </w:r>
            <w:r w:rsidRPr="00DE6FAE">
              <w:rPr>
                <w:b/>
                <w:bCs/>
              </w:rPr>
              <w:t xml:space="preserve"> </w:t>
            </w:r>
            <w:r w:rsidRPr="001872B8">
              <w:t xml:space="preserve">that the </w:t>
            </w:r>
            <w:r w:rsidRPr="00DE6FAE">
              <w:rPr>
                <w:b/>
                <w:bCs/>
              </w:rPr>
              <w:t>store</w:t>
            </w:r>
            <w:r w:rsidRPr="001872B8">
              <w:t xml:space="preserve"> doesn’t exist in his owned store repository</w:t>
            </w:r>
          </w:p>
          <w:p w14:paraId="72C96BDE" w14:textId="77777777" w:rsidR="00DE6FAE" w:rsidRPr="001872B8" w:rsidRDefault="00DE6FAE" w:rsidP="00DE6FAE">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DE6FAE" w:rsidRPr="00E148DE" w14:paraId="7FD6196D" w14:textId="77777777" w:rsidTr="00DE6FAE">
        <w:tc>
          <w:tcPr>
            <w:cnfStyle w:val="001000000000" w:firstRow="0" w:lastRow="0" w:firstColumn="1" w:lastColumn="0" w:oddVBand="0" w:evenVBand="0" w:oddHBand="0" w:evenHBand="0" w:firstRowFirstColumn="0" w:firstRowLastColumn="0" w:lastRowFirstColumn="0" w:lastRowLastColumn="0"/>
            <w:tcW w:w="4962" w:type="dxa"/>
          </w:tcPr>
          <w:p w14:paraId="77743EEB" w14:textId="1D07A216" w:rsidR="00DE6FAE" w:rsidRPr="00DE6FAE" w:rsidRDefault="00DE6FAE" w:rsidP="00DE6FAE">
            <w:pPr>
              <w:bidi w:val="0"/>
            </w:pPr>
            <w:r w:rsidRPr="00DE6FAE">
              <w:t xml:space="preserve">The </w:t>
            </w:r>
            <w:r w:rsidR="00FA0729">
              <w:t>Member</w:t>
            </w:r>
            <w:r w:rsidRPr="00DE6FAE">
              <w:t xml:space="preserve"> is logged to the system and provides identification of a store he owns, and of a product that already exists in the store</w:t>
            </w:r>
          </w:p>
        </w:tc>
        <w:tc>
          <w:tcPr>
            <w:tcW w:w="5529" w:type="dxa"/>
          </w:tcPr>
          <w:p w14:paraId="1279A514" w14:textId="1AB14A28" w:rsidR="00DE6FAE" w:rsidRPr="001872B8" w:rsidRDefault="00DE6FAE" w:rsidP="00DE6FAE">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FA0729">
              <w:rPr>
                <w:b/>
                <w:bCs/>
              </w:rPr>
              <w:t>Member</w:t>
            </w:r>
            <w:r w:rsidRPr="00DE6FAE">
              <w:rPr>
                <w:b/>
                <w:bCs/>
              </w:rPr>
              <w:t xml:space="preserve"> that the products he asks to add already </w:t>
            </w:r>
            <w:proofErr w:type="spellStart"/>
            <w:r w:rsidRPr="00DE6FAE">
              <w:rPr>
                <w:b/>
                <w:bCs/>
              </w:rPr>
              <w:t>exits</w:t>
            </w:r>
            <w:proofErr w:type="spellEnd"/>
            <w:r w:rsidRPr="00DE6FAE">
              <w:rPr>
                <w:b/>
                <w:bCs/>
              </w:rPr>
              <w:t xml:space="preserve"> in the store</w:t>
            </w:r>
          </w:p>
          <w:p w14:paraId="419EB016" w14:textId="77777777" w:rsidR="00DE6FAE" w:rsidRPr="001872B8" w:rsidRDefault="00DE6FAE" w:rsidP="00DE6FAE">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DE6FAE" w:rsidRPr="00E148DE" w14:paraId="44268503" w14:textId="77777777" w:rsidTr="00DE6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4C9A952" w14:textId="49351E93" w:rsidR="00DE6FAE" w:rsidRPr="00DE6FAE" w:rsidRDefault="00DE6FAE" w:rsidP="00DE6FAE">
            <w:pPr>
              <w:bidi w:val="0"/>
            </w:pPr>
            <w:r w:rsidRPr="00DE6FAE">
              <w:t xml:space="preserve">The </w:t>
            </w:r>
            <w:r w:rsidR="00FA0729">
              <w:t>Member</w:t>
            </w:r>
            <w:r w:rsidRPr="00DE6FAE">
              <w:t xml:space="preserve"> is not logged to the system</w:t>
            </w:r>
          </w:p>
          <w:p w14:paraId="5D6F3155" w14:textId="77777777" w:rsidR="00DE6FAE" w:rsidRPr="001872B8" w:rsidRDefault="00DE6FAE" w:rsidP="00DE6FAE">
            <w:pPr>
              <w:pStyle w:val="a3"/>
              <w:bidi w:val="0"/>
            </w:pPr>
          </w:p>
        </w:tc>
        <w:tc>
          <w:tcPr>
            <w:tcW w:w="5529" w:type="dxa"/>
          </w:tcPr>
          <w:p w14:paraId="09F8E013" w14:textId="77777777" w:rsidR="00DE6FAE" w:rsidRPr="001872B8" w:rsidRDefault="00DE6FAE" w:rsidP="00DE6FAE">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0DC470C2" w14:textId="77777777" w:rsidR="00DE6FAE" w:rsidRPr="001872B8" w:rsidRDefault="00DE6FAE" w:rsidP="00DE6FAE">
            <w:pPr>
              <w:pStyle w:val="a3"/>
              <w:bidi w:val="0"/>
              <w:cnfStyle w:val="000000100000" w:firstRow="0" w:lastRow="0" w:firstColumn="0" w:lastColumn="0" w:oddVBand="0" w:evenVBand="0" w:oddHBand="1" w:evenHBand="0" w:firstRowFirstColumn="0" w:firstRowLastColumn="0" w:lastRowFirstColumn="0" w:lastRowLastColumn="0"/>
            </w:pPr>
          </w:p>
        </w:tc>
      </w:tr>
      <w:tr w:rsidR="00DE6FAE" w:rsidRPr="00E148DE" w14:paraId="4F01383E" w14:textId="77777777" w:rsidTr="00DE6FAE">
        <w:tc>
          <w:tcPr>
            <w:cnfStyle w:val="001000000000" w:firstRow="0" w:lastRow="0" w:firstColumn="1" w:lastColumn="0" w:oddVBand="0" w:evenVBand="0" w:oddHBand="0" w:evenHBand="0" w:firstRowFirstColumn="0" w:firstRowLastColumn="0" w:lastRowFirstColumn="0" w:lastRowLastColumn="0"/>
            <w:tcW w:w="4962" w:type="dxa"/>
          </w:tcPr>
          <w:p w14:paraId="2B23907F" w14:textId="395877CE" w:rsidR="00DE6FAE" w:rsidRPr="00DE6FAE" w:rsidRDefault="00DE6FAE" w:rsidP="00DE6FAE">
            <w:pPr>
              <w:bidi w:val="0"/>
            </w:pPr>
            <w:r w:rsidRPr="00DE6FAE">
              <w:t xml:space="preserve">The </w:t>
            </w:r>
            <w:r w:rsidR="00FA0729">
              <w:t>Member</w:t>
            </w:r>
            <w:r w:rsidRPr="00DE6FAE">
              <w:t xml:space="preserve"> is logged to the system and provides identification of a store he owns, and of a product that doesn't exists, and with invalid product details</w:t>
            </w:r>
          </w:p>
          <w:p w14:paraId="4CCCEBF7" w14:textId="77777777" w:rsidR="00DE6FAE" w:rsidRPr="001872B8" w:rsidRDefault="00DE6FAE" w:rsidP="00DE6FAE">
            <w:pPr>
              <w:pStyle w:val="a3"/>
              <w:bidi w:val="0"/>
            </w:pPr>
          </w:p>
        </w:tc>
        <w:tc>
          <w:tcPr>
            <w:tcW w:w="5529" w:type="dxa"/>
          </w:tcPr>
          <w:p w14:paraId="277E03D6" w14:textId="17D6D7F1" w:rsidR="00DE6FAE" w:rsidRPr="001872B8" w:rsidRDefault="00DE6FAE" w:rsidP="00DE6FAE">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FA0729">
              <w:rPr>
                <w:b/>
                <w:bCs/>
              </w:rPr>
              <w:t>Member</w:t>
            </w:r>
            <w:r w:rsidRPr="00DE6FAE">
              <w:rPr>
                <w:b/>
                <w:bCs/>
              </w:rPr>
              <w:t xml:space="preserve"> </w:t>
            </w:r>
            <w:r w:rsidRPr="001872B8">
              <w:t>that the product's details are invalid</w:t>
            </w:r>
          </w:p>
          <w:p w14:paraId="6C854050" w14:textId="77777777" w:rsidR="00DE6FAE" w:rsidRPr="001872B8" w:rsidRDefault="00DE6FAE" w:rsidP="00DE6FAE">
            <w:pPr>
              <w:pStyle w:val="a3"/>
              <w:bidi w:val="0"/>
              <w:cnfStyle w:val="000000000000" w:firstRow="0" w:lastRow="0" w:firstColumn="0" w:lastColumn="0" w:oddVBand="0" w:evenVBand="0" w:oddHBand="0" w:evenHBand="0" w:firstRowFirstColumn="0" w:firstRowLastColumn="0" w:lastRowFirstColumn="0" w:lastRowLastColumn="0"/>
            </w:pPr>
          </w:p>
        </w:tc>
      </w:tr>
    </w:tbl>
    <w:p w14:paraId="4A3FC326" w14:textId="77777777" w:rsidR="00CC2670" w:rsidRPr="001872B8" w:rsidRDefault="00CC2670" w:rsidP="00CC2670">
      <w:pPr>
        <w:pStyle w:val="a3"/>
        <w:bidi w:val="0"/>
      </w:pPr>
    </w:p>
    <w:p w14:paraId="246DC2C2" w14:textId="21D54859" w:rsidR="00956F11" w:rsidRPr="001872B8" w:rsidRDefault="00956F11" w:rsidP="00956F11">
      <w:pPr>
        <w:pStyle w:val="a3"/>
        <w:bidi w:val="0"/>
      </w:pPr>
    </w:p>
    <w:p w14:paraId="10553B36" w14:textId="02894B5E" w:rsidR="00956F11" w:rsidRPr="001872B8" w:rsidRDefault="00956F11" w:rsidP="00956F11">
      <w:pPr>
        <w:pStyle w:val="a3"/>
        <w:numPr>
          <w:ilvl w:val="0"/>
          <w:numId w:val="1"/>
        </w:numPr>
        <w:bidi w:val="0"/>
        <w:rPr>
          <w:b/>
          <w:bCs/>
        </w:rPr>
      </w:pPr>
      <w:commentRangeStart w:id="9"/>
      <w:r w:rsidRPr="001872B8">
        <w:t>Use</w:t>
      </w:r>
      <w:commentRangeEnd w:id="9"/>
      <w:r w:rsidRPr="001872B8">
        <w:rPr>
          <w:rStyle w:val="a7"/>
        </w:rPr>
        <w:commentReference w:id="9"/>
      </w:r>
      <w:r w:rsidRPr="001872B8">
        <w:t xml:space="preserve"> case: </w:t>
      </w:r>
      <w:r w:rsidR="004D222E" w:rsidRPr="001872B8">
        <w:rPr>
          <w:b/>
          <w:bCs/>
        </w:rPr>
        <w:t>Remove product from store</w:t>
      </w:r>
    </w:p>
    <w:p w14:paraId="389C720F" w14:textId="7C4D0B44" w:rsidR="00643424" w:rsidRPr="001872B8" w:rsidRDefault="00956F11" w:rsidP="00643424">
      <w:pPr>
        <w:pStyle w:val="a3"/>
        <w:numPr>
          <w:ilvl w:val="1"/>
          <w:numId w:val="1"/>
        </w:numPr>
        <w:bidi w:val="0"/>
        <w:rPr>
          <w:b/>
          <w:bCs/>
        </w:rPr>
      </w:pPr>
      <w:r w:rsidRPr="001872B8">
        <w:rPr>
          <w:b/>
          <w:bCs/>
        </w:rPr>
        <w:t xml:space="preserve">Actor: </w:t>
      </w:r>
      <w:r w:rsidR="00FA0729">
        <w:rPr>
          <w:b/>
          <w:bCs/>
        </w:rPr>
        <w:t>Member</w:t>
      </w:r>
    </w:p>
    <w:p w14:paraId="6BB74D12" w14:textId="2A4F4216" w:rsidR="00643424" w:rsidRPr="001872B8" w:rsidRDefault="00956F11" w:rsidP="00643424">
      <w:pPr>
        <w:pStyle w:val="a3"/>
        <w:numPr>
          <w:ilvl w:val="1"/>
          <w:numId w:val="1"/>
        </w:numPr>
        <w:bidi w:val="0"/>
        <w:rPr>
          <w:b/>
          <w:bCs/>
        </w:rPr>
      </w:pPr>
      <w:r w:rsidRPr="001872B8">
        <w:rPr>
          <w:b/>
          <w:bCs/>
        </w:rPr>
        <w:t xml:space="preserve">Precondition: </w:t>
      </w:r>
    </w:p>
    <w:p w14:paraId="50F159BD" w14:textId="12500958" w:rsidR="00643424" w:rsidRPr="001872B8" w:rsidRDefault="00FA0729" w:rsidP="00643424">
      <w:pPr>
        <w:pStyle w:val="a3"/>
        <w:numPr>
          <w:ilvl w:val="2"/>
          <w:numId w:val="1"/>
        </w:numPr>
        <w:bidi w:val="0"/>
        <w:rPr>
          <w:b/>
          <w:bCs/>
        </w:rPr>
      </w:pPr>
      <w:r>
        <w:rPr>
          <w:b/>
          <w:bCs/>
        </w:rPr>
        <w:t>Member</w:t>
      </w:r>
      <w:r w:rsidR="00643424" w:rsidRPr="001872B8">
        <w:t xml:space="preserve"> is logged in to the </w:t>
      </w:r>
      <w:r w:rsidR="00643424" w:rsidRPr="001872B8">
        <w:rPr>
          <w:b/>
          <w:bCs/>
          <w:color w:val="FF0000"/>
        </w:rPr>
        <w:t>system</w:t>
      </w:r>
    </w:p>
    <w:p w14:paraId="560C92E2" w14:textId="7B7C7A85" w:rsidR="00643424" w:rsidRPr="001872B8" w:rsidRDefault="00FA0729" w:rsidP="00643424">
      <w:pPr>
        <w:pStyle w:val="a3"/>
        <w:numPr>
          <w:ilvl w:val="2"/>
          <w:numId w:val="1"/>
        </w:numPr>
        <w:bidi w:val="0"/>
        <w:rPr>
          <w:b/>
          <w:bCs/>
        </w:rPr>
      </w:pPr>
      <w:r>
        <w:rPr>
          <w:b/>
          <w:bCs/>
        </w:rPr>
        <w:t>Member</w:t>
      </w:r>
      <w:r w:rsidR="00643424" w:rsidRPr="001872B8">
        <w:t xml:space="preserve"> is an owner of an existing store</w:t>
      </w:r>
    </w:p>
    <w:p w14:paraId="2F91B102" w14:textId="3DB069FC" w:rsidR="00643424" w:rsidRPr="001872B8" w:rsidRDefault="00643424" w:rsidP="00643424">
      <w:pPr>
        <w:pStyle w:val="a3"/>
        <w:numPr>
          <w:ilvl w:val="1"/>
          <w:numId w:val="1"/>
        </w:numPr>
        <w:bidi w:val="0"/>
        <w:rPr>
          <w:b/>
          <w:bCs/>
        </w:rPr>
      </w:pPr>
      <w:r w:rsidRPr="001872B8">
        <w:rPr>
          <w:b/>
          <w:bCs/>
        </w:rPr>
        <w:t xml:space="preserve">Parameter: </w:t>
      </w:r>
      <w:r w:rsidRPr="001872B8">
        <w:t>Store identification and product id</w:t>
      </w:r>
    </w:p>
    <w:p w14:paraId="03407225" w14:textId="77777777" w:rsidR="00643424" w:rsidRPr="001872B8" w:rsidRDefault="00643424" w:rsidP="00643424">
      <w:pPr>
        <w:pStyle w:val="a3"/>
        <w:numPr>
          <w:ilvl w:val="1"/>
          <w:numId w:val="1"/>
        </w:numPr>
        <w:bidi w:val="0"/>
        <w:rPr>
          <w:b/>
          <w:bCs/>
        </w:rPr>
      </w:pPr>
      <w:r w:rsidRPr="001872B8">
        <w:rPr>
          <w:b/>
          <w:bCs/>
        </w:rPr>
        <w:t>Actions:</w:t>
      </w:r>
    </w:p>
    <w:p w14:paraId="5A67B5CE" w14:textId="39B1E611" w:rsidR="00643424" w:rsidRPr="001872B8" w:rsidRDefault="00FA0729" w:rsidP="00643424">
      <w:pPr>
        <w:pStyle w:val="a3"/>
        <w:numPr>
          <w:ilvl w:val="2"/>
          <w:numId w:val="1"/>
        </w:numPr>
        <w:bidi w:val="0"/>
      </w:pPr>
      <w:r>
        <w:t>Member</w:t>
      </w:r>
      <w:r w:rsidR="00643424" w:rsidRPr="001872B8">
        <w:t xml:space="preserve"> asks to remove a product from a store he owns</w:t>
      </w:r>
    </w:p>
    <w:p w14:paraId="57B67ACD" w14:textId="727C9B05" w:rsidR="00643424" w:rsidRPr="001872B8" w:rsidRDefault="00643424" w:rsidP="00643424">
      <w:pPr>
        <w:pStyle w:val="a3"/>
        <w:numPr>
          <w:ilvl w:val="2"/>
          <w:numId w:val="1"/>
        </w:numPr>
        <w:bidi w:val="0"/>
      </w:pPr>
      <w:r w:rsidRPr="001872B8">
        <w:t>The system asks for store identification</w:t>
      </w:r>
    </w:p>
    <w:p w14:paraId="0E91E896" w14:textId="767E8C89" w:rsidR="00643424" w:rsidRPr="001872B8" w:rsidRDefault="00FA0729" w:rsidP="00643424">
      <w:pPr>
        <w:pStyle w:val="a3"/>
        <w:numPr>
          <w:ilvl w:val="2"/>
          <w:numId w:val="1"/>
        </w:numPr>
        <w:bidi w:val="0"/>
      </w:pPr>
      <w:r>
        <w:t>Member</w:t>
      </w:r>
      <w:r w:rsidR="00643424" w:rsidRPr="001872B8">
        <w:t xml:space="preserve"> enters store id</w:t>
      </w:r>
    </w:p>
    <w:p w14:paraId="0E947B5E" w14:textId="61C31BDC" w:rsidR="00643424" w:rsidRPr="001872B8" w:rsidRDefault="00643424" w:rsidP="00643424">
      <w:pPr>
        <w:pStyle w:val="a3"/>
        <w:numPr>
          <w:ilvl w:val="2"/>
          <w:numId w:val="1"/>
        </w:numPr>
        <w:bidi w:val="0"/>
      </w:pPr>
      <w:r w:rsidRPr="001872B8">
        <w:t>System asks for product's id</w:t>
      </w:r>
    </w:p>
    <w:p w14:paraId="714D7374" w14:textId="5A3C238C" w:rsidR="00643424" w:rsidRPr="001872B8" w:rsidRDefault="00FA0729" w:rsidP="00643424">
      <w:pPr>
        <w:pStyle w:val="a3"/>
        <w:numPr>
          <w:ilvl w:val="2"/>
          <w:numId w:val="1"/>
        </w:numPr>
        <w:bidi w:val="0"/>
      </w:pPr>
      <w:r>
        <w:rPr>
          <w:b/>
          <w:bCs/>
        </w:rPr>
        <w:t>Member</w:t>
      </w:r>
      <w:r w:rsidR="00643424" w:rsidRPr="001872B8">
        <w:t xml:space="preserve"> provides required details- product id</w:t>
      </w:r>
    </w:p>
    <w:p w14:paraId="43530CB8" w14:textId="77777777" w:rsidR="00643424" w:rsidRPr="001872B8" w:rsidRDefault="00643424" w:rsidP="00643424">
      <w:pPr>
        <w:pStyle w:val="a3"/>
        <w:numPr>
          <w:ilvl w:val="2"/>
          <w:numId w:val="1"/>
        </w:numPr>
        <w:bidi w:val="0"/>
      </w:pPr>
      <w:r w:rsidRPr="001872B8">
        <w:t>System checks if such a program already exist in the system</w:t>
      </w:r>
    </w:p>
    <w:p w14:paraId="641BD81E" w14:textId="3A536943" w:rsidR="00643424" w:rsidRPr="001872B8" w:rsidRDefault="00643424" w:rsidP="00643424">
      <w:pPr>
        <w:pStyle w:val="a3"/>
        <w:numPr>
          <w:ilvl w:val="2"/>
          <w:numId w:val="1"/>
        </w:numPr>
        <w:bidi w:val="0"/>
      </w:pPr>
      <w:r w:rsidRPr="001872B8">
        <w:t>If the product with the same product id exists in the store</w:t>
      </w:r>
    </w:p>
    <w:p w14:paraId="0EAF41DA" w14:textId="612C3B21" w:rsidR="00643424" w:rsidRPr="001872B8" w:rsidRDefault="00643424" w:rsidP="00643424">
      <w:pPr>
        <w:pStyle w:val="a3"/>
        <w:numPr>
          <w:ilvl w:val="3"/>
          <w:numId w:val="1"/>
        </w:numPr>
        <w:bidi w:val="0"/>
      </w:pPr>
      <w:r w:rsidRPr="001872B8">
        <w:t xml:space="preserve">System deletes product from the store resources </w:t>
      </w:r>
    </w:p>
    <w:p w14:paraId="1B3ED89C" w14:textId="5C5EF101" w:rsidR="00643424" w:rsidRPr="001872B8" w:rsidRDefault="00643424" w:rsidP="00643424">
      <w:pPr>
        <w:pStyle w:val="a3"/>
        <w:numPr>
          <w:ilvl w:val="3"/>
          <w:numId w:val="1"/>
        </w:numPr>
        <w:bidi w:val="0"/>
      </w:pPr>
      <w:r w:rsidRPr="001872B8">
        <w:t xml:space="preserve">System informs </w:t>
      </w:r>
      <w:r w:rsidR="00FA0729">
        <w:t>Member</w:t>
      </w:r>
      <w:r w:rsidRPr="001872B8">
        <w:t xml:space="preserve"> that a product was deleted successfully from the store</w:t>
      </w:r>
    </w:p>
    <w:p w14:paraId="550886C0" w14:textId="77777777" w:rsidR="00643424" w:rsidRPr="001872B8" w:rsidRDefault="00643424" w:rsidP="00643424">
      <w:pPr>
        <w:pStyle w:val="a3"/>
        <w:numPr>
          <w:ilvl w:val="2"/>
          <w:numId w:val="1"/>
        </w:numPr>
        <w:bidi w:val="0"/>
      </w:pPr>
      <w:r w:rsidRPr="001872B8">
        <w:t>Else</w:t>
      </w:r>
    </w:p>
    <w:p w14:paraId="0AB119BF" w14:textId="49939D95" w:rsidR="00643424" w:rsidRDefault="00643424" w:rsidP="00643424">
      <w:pPr>
        <w:pStyle w:val="a3"/>
        <w:numPr>
          <w:ilvl w:val="3"/>
          <w:numId w:val="1"/>
        </w:numPr>
        <w:bidi w:val="0"/>
      </w:pPr>
      <w:r w:rsidRPr="001872B8">
        <w:t xml:space="preserve">System informs the </w:t>
      </w:r>
      <w:r w:rsidR="00FA0729">
        <w:rPr>
          <w:b/>
          <w:bCs/>
        </w:rPr>
        <w:t>Member</w:t>
      </w:r>
      <w:r w:rsidRPr="001872B8">
        <w:rPr>
          <w:b/>
          <w:bCs/>
        </w:rPr>
        <w:t xml:space="preserve"> </w:t>
      </w:r>
      <w:r w:rsidRPr="001872B8">
        <w:t>that the product doesn’t exists in the store</w:t>
      </w:r>
    </w:p>
    <w:tbl>
      <w:tblPr>
        <w:tblStyle w:val="4"/>
        <w:tblW w:w="9640" w:type="dxa"/>
        <w:tblInd w:w="-289" w:type="dxa"/>
        <w:tblLook w:val="04A0" w:firstRow="1" w:lastRow="0" w:firstColumn="1" w:lastColumn="0" w:noHBand="0" w:noVBand="1"/>
      </w:tblPr>
      <w:tblGrid>
        <w:gridCol w:w="4679"/>
        <w:gridCol w:w="4961"/>
      </w:tblGrid>
      <w:tr w:rsidR="009C7222" w:rsidRPr="00E148DE" w14:paraId="13FD60D7" w14:textId="77777777" w:rsidTr="009C7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3C66C3C7" w14:textId="77777777" w:rsidR="009C7222" w:rsidRPr="00E148DE" w:rsidRDefault="009C7222" w:rsidP="00407BEE">
            <w:pPr>
              <w:bidi w:val="0"/>
              <w:rPr>
                <w:b w:val="0"/>
                <w:bCs w:val="0"/>
              </w:rPr>
            </w:pPr>
            <w:r w:rsidRPr="00E148DE">
              <w:rPr>
                <w:b w:val="0"/>
                <w:bCs w:val="0"/>
              </w:rPr>
              <w:t>Action</w:t>
            </w:r>
          </w:p>
        </w:tc>
        <w:tc>
          <w:tcPr>
            <w:tcW w:w="4961" w:type="dxa"/>
          </w:tcPr>
          <w:p w14:paraId="4D7170B3" w14:textId="77777777" w:rsidR="009C7222" w:rsidRPr="00E148DE" w:rsidRDefault="009C7222"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C7222" w:rsidRPr="00E148DE" w14:paraId="4C7416D5" w14:textId="77777777" w:rsidTr="009C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48ACEC7A" w14:textId="1071310C" w:rsidR="009C7222" w:rsidRPr="009C7222" w:rsidRDefault="009C7222" w:rsidP="009C7222">
            <w:pPr>
              <w:bidi w:val="0"/>
            </w:pPr>
            <w:r w:rsidRPr="001872B8">
              <w:rPr>
                <w:b w:val="0"/>
                <w:bCs w:val="0"/>
              </w:rPr>
              <w:t xml:space="preserve">Action: </w:t>
            </w:r>
            <w:r w:rsidR="00FA0729">
              <w:rPr>
                <w:b w:val="0"/>
                <w:bCs w:val="0"/>
              </w:rPr>
              <w:t>Member</w:t>
            </w:r>
            <w:r w:rsidRPr="009C7222">
              <w:t xml:space="preserve"> is logged to the system and provides an identification of an existing store that he owns and </w:t>
            </w:r>
            <w:proofErr w:type="gramStart"/>
            <w:r w:rsidRPr="009C7222">
              <w:t>an a</w:t>
            </w:r>
            <w:proofErr w:type="gramEnd"/>
            <w:r w:rsidRPr="009C7222">
              <w:t xml:space="preserve"> product id that exists in the store</w:t>
            </w:r>
          </w:p>
          <w:p w14:paraId="7A78DB76" w14:textId="77777777" w:rsidR="009C7222" w:rsidRPr="00E148DE" w:rsidRDefault="009C7222" w:rsidP="00407BEE">
            <w:pPr>
              <w:bidi w:val="0"/>
              <w:rPr>
                <w:b w:val="0"/>
                <w:bCs w:val="0"/>
              </w:rPr>
            </w:pPr>
          </w:p>
        </w:tc>
        <w:tc>
          <w:tcPr>
            <w:tcW w:w="4961" w:type="dxa"/>
          </w:tcPr>
          <w:p w14:paraId="1E6D7350" w14:textId="77777777" w:rsidR="009C7222" w:rsidRPr="001872B8" w:rsidRDefault="009C7222" w:rsidP="009C7222">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system deleted the product from the store</w:t>
            </w:r>
          </w:p>
          <w:p w14:paraId="67ED76B6" w14:textId="77777777" w:rsidR="009C7222" w:rsidRPr="001872B8" w:rsidRDefault="009C7222" w:rsidP="009C7222">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 can't be found when searching for products in the store</w:t>
            </w:r>
          </w:p>
          <w:p w14:paraId="09884963" w14:textId="77777777" w:rsidR="009C7222" w:rsidRPr="00E148DE" w:rsidRDefault="009C7222" w:rsidP="00407BEE">
            <w:pPr>
              <w:bidi w:val="0"/>
              <w:cnfStyle w:val="000000100000" w:firstRow="0" w:lastRow="0" w:firstColumn="0" w:lastColumn="0" w:oddVBand="0" w:evenVBand="0" w:oddHBand="1" w:evenHBand="0" w:firstRowFirstColumn="0" w:firstRowLastColumn="0" w:lastRowFirstColumn="0" w:lastRowLastColumn="0"/>
              <w:rPr>
                <w:b/>
                <w:bCs/>
              </w:rPr>
            </w:pPr>
          </w:p>
        </w:tc>
      </w:tr>
      <w:tr w:rsidR="009C7222" w:rsidRPr="00E148DE" w14:paraId="7A14DBD7" w14:textId="77777777" w:rsidTr="009C7222">
        <w:tc>
          <w:tcPr>
            <w:cnfStyle w:val="001000000000" w:firstRow="0" w:lastRow="0" w:firstColumn="1" w:lastColumn="0" w:oddVBand="0" w:evenVBand="0" w:oddHBand="0" w:evenHBand="0" w:firstRowFirstColumn="0" w:firstRowLastColumn="0" w:lastRowFirstColumn="0" w:lastRowLastColumn="0"/>
            <w:tcW w:w="4679" w:type="dxa"/>
          </w:tcPr>
          <w:p w14:paraId="0D42BF98" w14:textId="2134A9F3" w:rsidR="009C7222" w:rsidRPr="009C7222" w:rsidRDefault="00FA0729" w:rsidP="009C7222">
            <w:pPr>
              <w:bidi w:val="0"/>
            </w:pPr>
            <w:r>
              <w:rPr>
                <w:b w:val="0"/>
                <w:bCs w:val="0"/>
              </w:rPr>
              <w:t>Member</w:t>
            </w:r>
            <w:r w:rsidR="009C7222" w:rsidRPr="009C7222">
              <w:t xml:space="preserve"> is logged to the system and provides identification of a store that doesn't exist</w:t>
            </w:r>
          </w:p>
          <w:p w14:paraId="2C9AAF3C" w14:textId="77777777" w:rsidR="009C7222" w:rsidRPr="001872B8" w:rsidRDefault="009C7222" w:rsidP="009C7222">
            <w:pPr>
              <w:pStyle w:val="a3"/>
              <w:bidi w:val="0"/>
              <w:rPr>
                <w:b w:val="0"/>
                <w:bCs w:val="0"/>
              </w:rPr>
            </w:pPr>
          </w:p>
        </w:tc>
        <w:tc>
          <w:tcPr>
            <w:tcW w:w="4961" w:type="dxa"/>
          </w:tcPr>
          <w:p w14:paraId="45416D8F" w14:textId="5152ED70" w:rsidR="009C7222" w:rsidRPr="001872B8" w:rsidRDefault="009C7222" w:rsidP="009C7222">
            <w:pPr>
              <w:bidi w:val="0"/>
              <w:cnfStyle w:val="000000000000" w:firstRow="0" w:lastRow="0" w:firstColumn="0" w:lastColumn="0" w:oddVBand="0" w:evenVBand="0" w:oddHBand="0" w:evenHBand="0" w:firstRowFirstColumn="0" w:firstRowLastColumn="0" w:lastRowFirstColumn="0" w:lastRowLastColumn="0"/>
            </w:pPr>
            <w:r w:rsidRPr="009C7222">
              <w:rPr>
                <w:b/>
                <w:bCs/>
              </w:rPr>
              <w:t>System</w:t>
            </w:r>
            <w:r w:rsidRPr="001872B8">
              <w:t xml:space="preserve"> informs </w:t>
            </w:r>
            <w:r w:rsidR="00FA0729">
              <w:rPr>
                <w:b/>
                <w:bCs/>
              </w:rPr>
              <w:t>Member</w:t>
            </w:r>
            <w:r w:rsidRPr="009C7222">
              <w:rPr>
                <w:b/>
                <w:bCs/>
              </w:rPr>
              <w:t xml:space="preserve"> </w:t>
            </w:r>
            <w:r w:rsidRPr="001872B8">
              <w:t xml:space="preserve">that the </w:t>
            </w:r>
            <w:r w:rsidRPr="009C7222">
              <w:rPr>
                <w:b/>
                <w:bCs/>
              </w:rPr>
              <w:t>store</w:t>
            </w:r>
            <w:r w:rsidRPr="001872B8">
              <w:t xml:space="preserve"> doesn’t exist in his owned store repository</w:t>
            </w:r>
          </w:p>
        </w:tc>
      </w:tr>
      <w:tr w:rsidR="009C7222" w:rsidRPr="00E148DE" w14:paraId="358AF7C3" w14:textId="77777777" w:rsidTr="009C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2F4FC404" w14:textId="43506155" w:rsidR="009C7222" w:rsidRPr="009C7222" w:rsidRDefault="009C7222" w:rsidP="009C7222">
            <w:pPr>
              <w:bidi w:val="0"/>
            </w:pPr>
            <w:r w:rsidRPr="009C7222">
              <w:t xml:space="preserve">The </w:t>
            </w:r>
            <w:r w:rsidR="00FA0729">
              <w:rPr>
                <w:b w:val="0"/>
                <w:bCs w:val="0"/>
              </w:rPr>
              <w:t>Member</w:t>
            </w:r>
            <w:r w:rsidRPr="001872B8">
              <w:rPr>
                <w:b w:val="0"/>
                <w:bCs w:val="0"/>
              </w:rPr>
              <w:t xml:space="preserve"> </w:t>
            </w:r>
            <w:r w:rsidRPr="009C7222">
              <w:t>is logged to the system and provides identification of a store that he doesn’t own</w:t>
            </w:r>
          </w:p>
          <w:p w14:paraId="31EC274D" w14:textId="77777777" w:rsidR="009C7222" w:rsidRPr="001872B8" w:rsidRDefault="009C7222" w:rsidP="009C7222">
            <w:pPr>
              <w:pStyle w:val="a3"/>
              <w:bidi w:val="0"/>
              <w:rPr>
                <w:b w:val="0"/>
                <w:bCs w:val="0"/>
              </w:rPr>
            </w:pPr>
          </w:p>
        </w:tc>
        <w:tc>
          <w:tcPr>
            <w:tcW w:w="4961" w:type="dxa"/>
          </w:tcPr>
          <w:p w14:paraId="4BAC8C30" w14:textId="50E40658" w:rsidR="009C7222" w:rsidRPr="009C7222" w:rsidRDefault="009C7222" w:rsidP="009C7222">
            <w:pPr>
              <w:bidi w:val="0"/>
              <w:cnfStyle w:val="000000100000" w:firstRow="0" w:lastRow="0" w:firstColumn="0" w:lastColumn="0" w:oddVBand="0" w:evenVBand="0" w:oddHBand="1" w:evenHBand="0" w:firstRowFirstColumn="0" w:firstRowLastColumn="0" w:lastRowFirstColumn="0" w:lastRowLastColumn="0"/>
              <w:rPr>
                <w:b/>
                <w:bCs/>
              </w:rPr>
            </w:pPr>
            <w:r w:rsidRPr="009C7222">
              <w:rPr>
                <w:b/>
                <w:bCs/>
              </w:rPr>
              <w:t>System</w:t>
            </w:r>
            <w:r w:rsidRPr="001872B8">
              <w:t xml:space="preserve"> informs </w:t>
            </w:r>
            <w:r w:rsidR="00FA0729">
              <w:rPr>
                <w:b/>
                <w:bCs/>
              </w:rPr>
              <w:t>Member</w:t>
            </w:r>
            <w:r w:rsidRPr="009C7222">
              <w:rPr>
                <w:b/>
                <w:bCs/>
              </w:rPr>
              <w:t xml:space="preserve"> </w:t>
            </w:r>
            <w:r w:rsidRPr="001872B8">
              <w:t xml:space="preserve">that the </w:t>
            </w:r>
            <w:r w:rsidRPr="009C7222">
              <w:rPr>
                <w:b/>
                <w:bCs/>
              </w:rPr>
              <w:t>store</w:t>
            </w:r>
            <w:r w:rsidRPr="001872B8">
              <w:t xml:space="preserve"> doesn’t exist in his owned store repository</w:t>
            </w:r>
          </w:p>
        </w:tc>
      </w:tr>
      <w:tr w:rsidR="009C7222" w:rsidRPr="00E148DE" w14:paraId="517422EF" w14:textId="77777777" w:rsidTr="009C7222">
        <w:tc>
          <w:tcPr>
            <w:cnfStyle w:val="001000000000" w:firstRow="0" w:lastRow="0" w:firstColumn="1" w:lastColumn="0" w:oddVBand="0" w:evenVBand="0" w:oddHBand="0" w:evenHBand="0" w:firstRowFirstColumn="0" w:firstRowLastColumn="0" w:lastRowFirstColumn="0" w:lastRowLastColumn="0"/>
            <w:tcW w:w="4679" w:type="dxa"/>
          </w:tcPr>
          <w:p w14:paraId="4B8C8F7E" w14:textId="24AD660C" w:rsidR="009C7222" w:rsidRPr="009C7222" w:rsidRDefault="009C7222" w:rsidP="009C7222">
            <w:pPr>
              <w:bidi w:val="0"/>
            </w:pPr>
            <w:r w:rsidRPr="009C7222">
              <w:t xml:space="preserve">The </w:t>
            </w:r>
            <w:r w:rsidR="00FA0729">
              <w:rPr>
                <w:b w:val="0"/>
                <w:bCs w:val="0"/>
              </w:rPr>
              <w:t>Member</w:t>
            </w:r>
            <w:r w:rsidRPr="001872B8">
              <w:rPr>
                <w:b w:val="0"/>
                <w:bCs w:val="0"/>
              </w:rPr>
              <w:t xml:space="preserve"> </w:t>
            </w:r>
            <w:r w:rsidRPr="009C7222">
              <w:t>is logged to the system and provides identification of a store he owns, and of a product that doesn't exists in the store</w:t>
            </w:r>
          </w:p>
          <w:p w14:paraId="1FACAA51" w14:textId="77777777" w:rsidR="009C7222" w:rsidRPr="001872B8" w:rsidRDefault="009C7222" w:rsidP="009C7222">
            <w:pPr>
              <w:pStyle w:val="a3"/>
              <w:bidi w:val="0"/>
            </w:pPr>
          </w:p>
        </w:tc>
        <w:tc>
          <w:tcPr>
            <w:tcW w:w="4961" w:type="dxa"/>
          </w:tcPr>
          <w:p w14:paraId="549B266C" w14:textId="05082B04" w:rsidR="009C7222" w:rsidRPr="001872B8" w:rsidRDefault="009C7222" w:rsidP="009C7222">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FA0729">
              <w:rPr>
                <w:b/>
                <w:bCs/>
              </w:rPr>
              <w:t>Member</w:t>
            </w:r>
            <w:r w:rsidRPr="009C7222">
              <w:rPr>
                <w:b/>
                <w:bCs/>
              </w:rPr>
              <w:t xml:space="preserve"> that the products he asks to add doesn't exists in the store</w:t>
            </w:r>
          </w:p>
          <w:p w14:paraId="3E0E9B99" w14:textId="77777777" w:rsidR="009C7222" w:rsidRPr="001872B8" w:rsidRDefault="009C7222" w:rsidP="009C7222">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9C7222" w:rsidRPr="00E148DE" w14:paraId="5FC886F6" w14:textId="77777777" w:rsidTr="009C7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6DFE2EF8" w14:textId="7830DE3C" w:rsidR="009C7222" w:rsidRPr="009C7222" w:rsidRDefault="009C7222" w:rsidP="009C7222">
            <w:pPr>
              <w:bidi w:val="0"/>
            </w:pPr>
            <w:r w:rsidRPr="009C7222">
              <w:t xml:space="preserve">The </w:t>
            </w:r>
            <w:r w:rsidR="00FA0729">
              <w:rPr>
                <w:b w:val="0"/>
                <w:bCs w:val="0"/>
              </w:rPr>
              <w:t>Member</w:t>
            </w:r>
            <w:r w:rsidRPr="001872B8">
              <w:rPr>
                <w:b w:val="0"/>
                <w:bCs w:val="0"/>
              </w:rPr>
              <w:t xml:space="preserve"> </w:t>
            </w:r>
            <w:r w:rsidRPr="009C7222">
              <w:t>is not logged to the system</w:t>
            </w:r>
          </w:p>
          <w:p w14:paraId="7B6E7B0C" w14:textId="77777777" w:rsidR="009C7222" w:rsidRPr="001872B8" w:rsidRDefault="009C7222" w:rsidP="009C7222">
            <w:pPr>
              <w:pStyle w:val="a3"/>
              <w:bidi w:val="0"/>
            </w:pPr>
          </w:p>
        </w:tc>
        <w:tc>
          <w:tcPr>
            <w:tcW w:w="4961" w:type="dxa"/>
          </w:tcPr>
          <w:p w14:paraId="17D29DFB" w14:textId="77777777" w:rsidR="009C7222" w:rsidRPr="001872B8" w:rsidRDefault="009C7222" w:rsidP="009C7222">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0603741D" w14:textId="77777777" w:rsidR="009C7222" w:rsidRPr="001872B8" w:rsidRDefault="009C7222" w:rsidP="009C7222">
            <w:pPr>
              <w:pStyle w:val="a3"/>
              <w:bidi w:val="0"/>
              <w:cnfStyle w:val="000000100000" w:firstRow="0" w:lastRow="0" w:firstColumn="0" w:lastColumn="0" w:oddVBand="0" w:evenVBand="0" w:oddHBand="1" w:evenHBand="0" w:firstRowFirstColumn="0" w:firstRowLastColumn="0" w:lastRowFirstColumn="0" w:lastRowLastColumn="0"/>
            </w:pPr>
          </w:p>
          <w:p w14:paraId="58737125" w14:textId="77777777" w:rsidR="009C7222" w:rsidRPr="001872B8" w:rsidRDefault="009C7222" w:rsidP="009C7222">
            <w:pPr>
              <w:pStyle w:val="a3"/>
              <w:bidi w:val="0"/>
              <w:cnfStyle w:val="000000100000" w:firstRow="0" w:lastRow="0" w:firstColumn="0" w:lastColumn="0" w:oddVBand="0" w:evenVBand="0" w:oddHBand="1" w:evenHBand="0" w:firstRowFirstColumn="0" w:firstRowLastColumn="0" w:lastRowFirstColumn="0" w:lastRowLastColumn="0"/>
            </w:pPr>
          </w:p>
        </w:tc>
      </w:tr>
    </w:tbl>
    <w:p w14:paraId="4D23B508" w14:textId="77777777" w:rsidR="009C7222" w:rsidRPr="001872B8" w:rsidRDefault="009C7222" w:rsidP="009C7222">
      <w:pPr>
        <w:bidi w:val="0"/>
      </w:pPr>
    </w:p>
    <w:p w14:paraId="1922DA4E" w14:textId="77777777" w:rsidR="00643424" w:rsidRPr="001872B8" w:rsidRDefault="00643424" w:rsidP="00643424">
      <w:pPr>
        <w:pStyle w:val="a3"/>
        <w:bidi w:val="0"/>
      </w:pPr>
    </w:p>
    <w:p w14:paraId="65F770B2" w14:textId="327606C6" w:rsidR="004D222E" w:rsidRPr="001872B8" w:rsidRDefault="004D222E" w:rsidP="004D222E">
      <w:pPr>
        <w:pStyle w:val="a3"/>
        <w:numPr>
          <w:ilvl w:val="0"/>
          <w:numId w:val="1"/>
        </w:numPr>
        <w:bidi w:val="0"/>
        <w:rPr>
          <w:b/>
          <w:bCs/>
        </w:rPr>
      </w:pPr>
      <w:commentRangeStart w:id="10"/>
      <w:r w:rsidRPr="001872B8">
        <w:t>Use</w:t>
      </w:r>
      <w:commentRangeEnd w:id="10"/>
      <w:r w:rsidRPr="001872B8">
        <w:rPr>
          <w:rStyle w:val="a7"/>
        </w:rPr>
        <w:commentReference w:id="10"/>
      </w:r>
      <w:r w:rsidRPr="001872B8">
        <w:t xml:space="preserve"> case: </w:t>
      </w:r>
      <w:r w:rsidRPr="001872B8">
        <w:rPr>
          <w:b/>
          <w:bCs/>
        </w:rPr>
        <w:t>Update product stock- add items</w:t>
      </w:r>
    </w:p>
    <w:p w14:paraId="1B66C5F8" w14:textId="47844275" w:rsidR="00052377" w:rsidRPr="001872B8" w:rsidRDefault="00052377" w:rsidP="00052377">
      <w:pPr>
        <w:pStyle w:val="a3"/>
        <w:numPr>
          <w:ilvl w:val="1"/>
          <w:numId w:val="1"/>
        </w:numPr>
        <w:bidi w:val="0"/>
        <w:rPr>
          <w:b/>
          <w:bCs/>
        </w:rPr>
      </w:pPr>
      <w:r w:rsidRPr="001872B8">
        <w:rPr>
          <w:b/>
          <w:bCs/>
        </w:rPr>
        <w:t xml:space="preserve">Actor: </w:t>
      </w:r>
      <w:r w:rsidR="00FA0729">
        <w:rPr>
          <w:b/>
          <w:bCs/>
        </w:rPr>
        <w:t>Member</w:t>
      </w:r>
    </w:p>
    <w:p w14:paraId="50C56F2B" w14:textId="37B26B56" w:rsidR="00052377" w:rsidRPr="001872B8" w:rsidRDefault="00052377" w:rsidP="00052377">
      <w:pPr>
        <w:pStyle w:val="a3"/>
        <w:numPr>
          <w:ilvl w:val="1"/>
          <w:numId w:val="1"/>
        </w:numPr>
        <w:bidi w:val="0"/>
        <w:rPr>
          <w:b/>
          <w:bCs/>
        </w:rPr>
      </w:pPr>
      <w:r w:rsidRPr="001872B8">
        <w:rPr>
          <w:b/>
          <w:bCs/>
        </w:rPr>
        <w:t xml:space="preserve">Precondition: </w:t>
      </w:r>
    </w:p>
    <w:p w14:paraId="4146A7AD" w14:textId="015B4C7B" w:rsidR="00052377" w:rsidRPr="001872B8" w:rsidRDefault="00FA0729" w:rsidP="00052377">
      <w:pPr>
        <w:pStyle w:val="a3"/>
        <w:numPr>
          <w:ilvl w:val="2"/>
          <w:numId w:val="1"/>
        </w:numPr>
        <w:bidi w:val="0"/>
        <w:rPr>
          <w:b/>
          <w:bCs/>
        </w:rPr>
      </w:pPr>
      <w:r>
        <w:rPr>
          <w:b/>
          <w:bCs/>
        </w:rPr>
        <w:t>Member</w:t>
      </w:r>
      <w:r w:rsidR="00052377" w:rsidRPr="001872B8">
        <w:t xml:space="preserve"> is logged in to the </w:t>
      </w:r>
      <w:r w:rsidR="00052377" w:rsidRPr="001872B8">
        <w:rPr>
          <w:b/>
          <w:bCs/>
          <w:color w:val="FF0000"/>
        </w:rPr>
        <w:t>system</w:t>
      </w:r>
    </w:p>
    <w:p w14:paraId="4E9B76A2" w14:textId="40589B25" w:rsidR="00052377" w:rsidRPr="001872B8" w:rsidRDefault="00FA0729" w:rsidP="00052377">
      <w:pPr>
        <w:pStyle w:val="a3"/>
        <w:numPr>
          <w:ilvl w:val="2"/>
          <w:numId w:val="1"/>
        </w:numPr>
        <w:bidi w:val="0"/>
        <w:rPr>
          <w:b/>
          <w:bCs/>
        </w:rPr>
      </w:pPr>
      <w:r>
        <w:rPr>
          <w:b/>
          <w:bCs/>
        </w:rPr>
        <w:t>Member</w:t>
      </w:r>
      <w:r w:rsidR="00052377" w:rsidRPr="001872B8">
        <w:t xml:space="preserve"> is an owner of an existing store</w:t>
      </w:r>
    </w:p>
    <w:p w14:paraId="01470CD9" w14:textId="4368399B" w:rsidR="00052377" w:rsidRPr="001872B8" w:rsidRDefault="00052377" w:rsidP="00052377">
      <w:pPr>
        <w:pStyle w:val="a3"/>
        <w:numPr>
          <w:ilvl w:val="1"/>
          <w:numId w:val="1"/>
        </w:numPr>
        <w:bidi w:val="0"/>
        <w:rPr>
          <w:b/>
          <w:bCs/>
        </w:rPr>
      </w:pPr>
      <w:r w:rsidRPr="001872B8">
        <w:rPr>
          <w:b/>
          <w:bCs/>
        </w:rPr>
        <w:t xml:space="preserve">Parameter: </w:t>
      </w:r>
      <w:r w:rsidRPr="001872B8">
        <w:t>Store identification, product id, amount</w:t>
      </w:r>
    </w:p>
    <w:p w14:paraId="1DC4A16C" w14:textId="77777777" w:rsidR="00052377" w:rsidRPr="001872B8" w:rsidRDefault="00052377" w:rsidP="00052377">
      <w:pPr>
        <w:pStyle w:val="a3"/>
        <w:numPr>
          <w:ilvl w:val="1"/>
          <w:numId w:val="1"/>
        </w:numPr>
        <w:bidi w:val="0"/>
        <w:rPr>
          <w:b/>
          <w:bCs/>
        </w:rPr>
      </w:pPr>
      <w:r w:rsidRPr="001872B8">
        <w:rPr>
          <w:b/>
          <w:bCs/>
        </w:rPr>
        <w:t>Actions:</w:t>
      </w:r>
    </w:p>
    <w:p w14:paraId="1B7175BE" w14:textId="4161A8BE" w:rsidR="00052377" w:rsidRPr="001872B8" w:rsidRDefault="00FA0729" w:rsidP="004B3AD7">
      <w:pPr>
        <w:pStyle w:val="a3"/>
        <w:numPr>
          <w:ilvl w:val="2"/>
          <w:numId w:val="1"/>
        </w:numPr>
        <w:bidi w:val="0"/>
      </w:pPr>
      <w:r>
        <w:t>Member</w:t>
      </w:r>
      <w:r w:rsidR="00052377" w:rsidRPr="001872B8">
        <w:t xml:space="preserve"> asks to </w:t>
      </w:r>
      <w:r w:rsidR="004B3AD7" w:rsidRPr="001872B8">
        <w:t xml:space="preserve">add </w:t>
      </w:r>
      <w:r w:rsidR="00052377" w:rsidRPr="001872B8">
        <w:t xml:space="preserve">product </w:t>
      </w:r>
      <w:r w:rsidR="004B3AD7" w:rsidRPr="001872B8">
        <w:t>items to store's stock</w:t>
      </w:r>
    </w:p>
    <w:p w14:paraId="6ABEC044" w14:textId="2D91E99D" w:rsidR="00052377" w:rsidRPr="001872B8" w:rsidRDefault="00052377" w:rsidP="00052377">
      <w:pPr>
        <w:pStyle w:val="a3"/>
        <w:numPr>
          <w:ilvl w:val="2"/>
          <w:numId w:val="1"/>
        </w:numPr>
        <w:bidi w:val="0"/>
      </w:pPr>
      <w:r w:rsidRPr="001872B8">
        <w:t>The system asks for store identification</w:t>
      </w:r>
      <w:r w:rsidR="004B3AD7" w:rsidRPr="001872B8">
        <w:t>, product id and amount</w:t>
      </w:r>
    </w:p>
    <w:p w14:paraId="32E2E8C7" w14:textId="6250DF1C" w:rsidR="00052377" w:rsidRPr="001872B8" w:rsidRDefault="00FA0729" w:rsidP="00052377">
      <w:pPr>
        <w:pStyle w:val="a3"/>
        <w:numPr>
          <w:ilvl w:val="2"/>
          <w:numId w:val="1"/>
        </w:numPr>
        <w:bidi w:val="0"/>
      </w:pPr>
      <w:r>
        <w:t>Member</w:t>
      </w:r>
      <w:r w:rsidR="00052377" w:rsidRPr="001872B8">
        <w:t xml:space="preserve"> enters store id</w:t>
      </w:r>
    </w:p>
    <w:p w14:paraId="5E2089D4" w14:textId="42C08E61" w:rsidR="00052377" w:rsidRPr="001872B8" w:rsidRDefault="00FA0729" w:rsidP="00052377">
      <w:pPr>
        <w:pStyle w:val="a3"/>
        <w:numPr>
          <w:ilvl w:val="2"/>
          <w:numId w:val="1"/>
        </w:numPr>
        <w:bidi w:val="0"/>
      </w:pPr>
      <w:r>
        <w:rPr>
          <w:b/>
          <w:bCs/>
        </w:rPr>
        <w:t>Member</w:t>
      </w:r>
      <w:r w:rsidR="00052377" w:rsidRPr="001872B8">
        <w:t xml:space="preserve"> provides required details- </w:t>
      </w:r>
      <w:r w:rsidR="004B3AD7" w:rsidRPr="001872B8">
        <w:t xml:space="preserve">store id, </w:t>
      </w:r>
      <w:r w:rsidR="00052377" w:rsidRPr="001872B8">
        <w:t>product id</w:t>
      </w:r>
      <w:r w:rsidR="004B3AD7" w:rsidRPr="001872B8">
        <w:t>, amount</w:t>
      </w:r>
    </w:p>
    <w:p w14:paraId="21546714" w14:textId="044E1191" w:rsidR="00052377" w:rsidRPr="001872B8" w:rsidRDefault="00052377" w:rsidP="00052377">
      <w:pPr>
        <w:pStyle w:val="a3"/>
        <w:numPr>
          <w:ilvl w:val="2"/>
          <w:numId w:val="1"/>
        </w:numPr>
        <w:bidi w:val="0"/>
      </w:pPr>
      <w:r w:rsidRPr="001872B8">
        <w:t xml:space="preserve">System checks if such a </w:t>
      </w:r>
      <w:r w:rsidR="004B3AD7" w:rsidRPr="001872B8">
        <w:t>store</w:t>
      </w:r>
      <w:r w:rsidRPr="001872B8">
        <w:t xml:space="preserve"> exist</w:t>
      </w:r>
      <w:r w:rsidR="004B3AD7" w:rsidRPr="001872B8">
        <w:t>s</w:t>
      </w:r>
      <w:r w:rsidRPr="001872B8">
        <w:t xml:space="preserve"> </w:t>
      </w:r>
      <w:r w:rsidR="004B3AD7" w:rsidRPr="001872B8">
        <w:t>in user's store repository</w:t>
      </w:r>
    </w:p>
    <w:p w14:paraId="43C10CE1" w14:textId="1EC9D086" w:rsidR="004B3AD7" w:rsidRPr="001872B8" w:rsidRDefault="004B3AD7" w:rsidP="004B3AD7">
      <w:pPr>
        <w:pStyle w:val="a3"/>
        <w:numPr>
          <w:ilvl w:val="2"/>
          <w:numId w:val="1"/>
        </w:numPr>
        <w:bidi w:val="0"/>
      </w:pPr>
      <w:r w:rsidRPr="001872B8">
        <w:t>If exists</w:t>
      </w:r>
    </w:p>
    <w:p w14:paraId="3F51548F" w14:textId="72A8E360" w:rsidR="004B3AD7" w:rsidRPr="001872B8" w:rsidRDefault="004B3AD7" w:rsidP="004B3AD7">
      <w:pPr>
        <w:pStyle w:val="a3"/>
        <w:numPr>
          <w:ilvl w:val="3"/>
          <w:numId w:val="1"/>
        </w:numPr>
        <w:bidi w:val="0"/>
      </w:pPr>
      <w:r w:rsidRPr="001872B8">
        <w:t>System checks if such product exists in the store</w:t>
      </w:r>
    </w:p>
    <w:p w14:paraId="5427DDE6" w14:textId="13CF0D4F" w:rsidR="004B3AD7" w:rsidRPr="001872B8" w:rsidRDefault="004B3AD7" w:rsidP="004B3AD7">
      <w:pPr>
        <w:pStyle w:val="a3"/>
        <w:numPr>
          <w:ilvl w:val="3"/>
          <w:numId w:val="1"/>
        </w:numPr>
        <w:bidi w:val="0"/>
      </w:pPr>
      <w:r w:rsidRPr="001872B8">
        <w:t>If exists</w:t>
      </w:r>
    </w:p>
    <w:p w14:paraId="45E3774A" w14:textId="03D0E53C" w:rsidR="004B3AD7" w:rsidRPr="001872B8" w:rsidRDefault="004B3AD7" w:rsidP="004B3AD7">
      <w:pPr>
        <w:pStyle w:val="a3"/>
        <w:numPr>
          <w:ilvl w:val="4"/>
          <w:numId w:val="1"/>
        </w:numPr>
        <w:bidi w:val="0"/>
      </w:pPr>
      <w:r w:rsidRPr="001872B8">
        <w:t>System updates the product's current stock to the new amount</w:t>
      </w:r>
    </w:p>
    <w:p w14:paraId="7FF6DA07" w14:textId="18BA181B" w:rsidR="004B3AD7" w:rsidRPr="001872B8" w:rsidRDefault="004B3AD7" w:rsidP="004B3AD7">
      <w:pPr>
        <w:pStyle w:val="a3"/>
        <w:numPr>
          <w:ilvl w:val="3"/>
          <w:numId w:val="1"/>
        </w:numPr>
        <w:bidi w:val="0"/>
      </w:pPr>
      <w:r w:rsidRPr="001872B8">
        <w:t>Else</w:t>
      </w:r>
    </w:p>
    <w:p w14:paraId="363B7018" w14:textId="06811F8C" w:rsidR="004B3AD7" w:rsidRPr="001872B8" w:rsidRDefault="004B3AD7" w:rsidP="004B3AD7">
      <w:pPr>
        <w:pStyle w:val="a3"/>
        <w:numPr>
          <w:ilvl w:val="4"/>
          <w:numId w:val="1"/>
        </w:numPr>
        <w:bidi w:val="0"/>
      </w:pPr>
      <w:r w:rsidRPr="001872B8">
        <w:t xml:space="preserve">Store asks if the </w:t>
      </w:r>
      <w:r w:rsidR="00FA0729">
        <w:rPr>
          <w:b/>
          <w:bCs/>
        </w:rPr>
        <w:t>Member</w:t>
      </w:r>
      <w:r w:rsidRPr="001872B8">
        <w:t xml:space="preserve"> wants to add the new product to the store</w:t>
      </w:r>
    </w:p>
    <w:p w14:paraId="33CF42EE" w14:textId="07E9B0D9" w:rsidR="004B3AD7" w:rsidRPr="001872B8" w:rsidRDefault="004B3AD7" w:rsidP="004B3AD7">
      <w:pPr>
        <w:pStyle w:val="a3"/>
        <w:numPr>
          <w:ilvl w:val="4"/>
          <w:numId w:val="1"/>
        </w:numPr>
        <w:bidi w:val="0"/>
      </w:pPr>
      <w:r w:rsidRPr="001872B8">
        <w:t xml:space="preserve">If </w:t>
      </w:r>
      <w:r w:rsidR="00FA0729">
        <w:rPr>
          <w:b/>
          <w:bCs/>
        </w:rPr>
        <w:t>Member</w:t>
      </w:r>
      <w:r w:rsidRPr="001872B8">
        <w:rPr>
          <w:b/>
          <w:bCs/>
        </w:rPr>
        <w:t xml:space="preserve"> </w:t>
      </w:r>
      <w:r w:rsidRPr="001872B8">
        <w:t>choose to add the product</w:t>
      </w:r>
    </w:p>
    <w:p w14:paraId="334579A3" w14:textId="3D277D0C" w:rsidR="00D62502" w:rsidRPr="001872B8" w:rsidRDefault="00FA0729" w:rsidP="00D62502">
      <w:pPr>
        <w:pStyle w:val="a3"/>
        <w:numPr>
          <w:ilvl w:val="5"/>
          <w:numId w:val="1"/>
        </w:numPr>
        <w:bidi w:val="0"/>
        <w:rPr>
          <w:b/>
          <w:bCs/>
        </w:rPr>
      </w:pPr>
      <w:r>
        <w:rPr>
          <w:b/>
          <w:bCs/>
        </w:rPr>
        <w:t>Member</w:t>
      </w:r>
      <w:r w:rsidR="00D62502" w:rsidRPr="001872B8">
        <w:rPr>
          <w:b/>
          <w:bCs/>
        </w:rPr>
        <w:t xml:space="preserve"> </w:t>
      </w:r>
      <w:r w:rsidR="00D62502" w:rsidRPr="001872B8">
        <w:t xml:space="preserve">start </w:t>
      </w:r>
      <w:r w:rsidR="00D62502" w:rsidRPr="001872B8">
        <w:rPr>
          <w:b/>
          <w:bCs/>
        </w:rPr>
        <w:t>Add new product to store</w:t>
      </w:r>
      <w:r w:rsidR="00D62502" w:rsidRPr="001872B8">
        <w:t xml:space="preserve"> use case</w:t>
      </w:r>
    </w:p>
    <w:p w14:paraId="22CD1747" w14:textId="02DF9792" w:rsidR="00D62502" w:rsidRDefault="00D62502" w:rsidP="00D62502">
      <w:pPr>
        <w:pStyle w:val="a3"/>
        <w:numPr>
          <w:ilvl w:val="5"/>
          <w:numId w:val="1"/>
        </w:numPr>
        <w:bidi w:val="0"/>
      </w:pPr>
      <w:r w:rsidRPr="001872B8">
        <w:t>System updates product's stock to the new amount</w:t>
      </w:r>
    </w:p>
    <w:p w14:paraId="56C67608" w14:textId="2010E166" w:rsidR="009C7222" w:rsidRDefault="009C7222" w:rsidP="009C7222">
      <w:pPr>
        <w:bidi w:val="0"/>
      </w:pPr>
    </w:p>
    <w:tbl>
      <w:tblPr>
        <w:tblStyle w:val="4"/>
        <w:tblW w:w="8409" w:type="dxa"/>
        <w:tblLook w:val="04A0" w:firstRow="1" w:lastRow="0" w:firstColumn="1" w:lastColumn="0" w:noHBand="0" w:noVBand="1"/>
      </w:tblPr>
      <w:tblGrid>
        <w:gridCol w:w="4390"/>
        <w:gridCol w:w="4019"/>
      </w:tblGrid>
      <w:tr w:rsidR="009C7222" w:rsidRPr="00E148DE" w14:paraId="3B2D8546" w14:textId="77777777" w:rsidTr="0040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791223E" w14:textId="77777777" w:rsidR="009C7222" w:rsidRPr="00E148DE" w:rsidRDefault="009C7222" w:rsidP="00407BEE">
            <w:pPr>
              <w:bidi w:val="0"/>
              <w:rPr>
                <w:b w:val="0"/>
                <w:bCs w:val="0"/>
              </w:rPr>
            </w:pPr>
            <w:r w:rsidRPr="00E148DE">
              <w:rPr>
                <w:b w:val="0"/>
                <w:bCs w:val="0"/>
              </w:rPr>
              <w:t>Action</w:t>
            </w:r>
          </w:p>
        </w:tc>
        <w:tc>
          <w:tcPr>
            <w:tcW w:w="4019" w:type="dxa"/>
          </w:tcPr>
          <w:p w14:paraId="35DB5A8C" w14:textId="77777777" w:rsidR="009C7222" w:rsidRPr="00E148DE" w:rsidRDefault="009C7222"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C7222" w:rsidRPr="00E148DE" w14:paraId="3A2BC13F"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B186561" w14:textId="078C0947" w:rsidR="009C7222" w:rsidRPr="009C7222" w:rsidRDefault="00FA0729" w:rsidP="009C7222">
            <w:pPr>
              <w:bidi w:val="0"/>
            </w:pPr>
            <w:r>
              <w:rPr>
                <w:b w:val="0"/>
                <w:bCs w:val="0"/>
              </w:rPr>
              <w:t>Member</w:t>
            </w:r>
            <w:r w:rsidR="009C7222" w:rsidRPr="009C7222">
              <w:t xml:space="preserve"> is logged to the system and provides an identification of an existing store that he owns and </w:t>
            </w:r>
            <w:proofErr w:type="gramStart"/>
            <w:r w:rsidR="009C7222" w:rsidRPr="009C7222">
              <w:t>an a</w:t>
            </w:r>
            <w:proofErr w:type="gramEnd"/>
            <w:r w:rsidR="009C7222" w:rsidRPr="009C7222">
              <w:t xml:space="preserve"> product id that exists in the store, and a valid amount</w:t>
            </w:r>
          </w:p>
          <w:p w14:paraId="5C5EB528" w14:textId="77777777" w:rsidR="009C7222" w:rsidRPr="00E148DE" w:rsidRDefault="009C7222" w:rsidP="00407BEE">
            <w:pPr>
              <w:bidi w:val="0"/>
              <w:rPr>
                <w:b w:val="0"/>
                <w:bCs w:val="0"/>
              </w:rPr>
            </w:pPr>
          </w:p>
        </w:tc>
        <w:tc>
          <w:tcPr>
            <w:tcW w:w="4019" w:type="dxa"/>
          </w:tcPr>
          <w:p w14:paraId="42E70015" w14:textId="52659F03" w:rsidR="009C7222" w:rsidRPr="001872B8" w:rsidRDefault="009C7222" w:rsidP="009C7222">
            <w:pPr>
              <w:bidi w:val="0"/>
              <w:cnfStyle w:val="000000100000" w:firstRow="0" w:lastRow="0" w:firstColumn="0" w:lastColumn="0" w:oddVBand="0" w:evenVBand="0" w:oddHBand="1" w:evenHBand="0" w:firstRowFirstColumn="0" w:firstRowLastColumn="0" w:lastRowFirstColumn="0" w:lastRowLastColumn="0"/>
            </w:pPr>
            <w:r w:rsidRPr="001872B8">
              <w:t>The system updated the product's stock in the store</w:t>
            </w:r>
          </w:p>
          <w:p w14:paraId="38589A7F" w14:textId="77777777" w:rsidR="009C7222" w:rsidRPr="00E148DE" w:rsidRDefault="009C7222"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77C74570"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05B20A98" w14:textId="6DF1AD4F" w:rsidR="00940235" w:rsidRPr="00940235" w:rsidRDefault="00940235" w:rsidP="00940235">
            <w:pPr>
              <w:bidi w:val="0"/>
            </w:pPr>
            <w:r w:rsidRPr="001872B8">
              <w:rPr>
                <w:b w:val="0"/>
                <w:bCs w:val="0"/>
              </w:rPr>
              <w:t xml:space="preserve">Action: </w:t>
            </w:r>
            <w:r w:rsidR="00FA0729">
              <w:rPr>
                <w:b w:val="0"/>
                <w:bCs w:val="0"/>
              </w:rPr>
              <w:t>Member</w:t>
            </w:r>
            <w:r w:rsidRPr="00940235">
              <w:t xml:space="preserve"> is logged to the system and provides identification of a store that doesn't exist</w:t>
            </w:r>
          </w:p>
          <w:p w14:paraId="2CDF6611" w14:textId="77777777" w:rsidR="00940235" w:rsidRPr="001872B8" w:rsidRDefault="00940235" w:rsidP="009C7222">
            <w:pPr>
              <w:bidi w:val="0"/>
            </w:pPr>
          </w:p>
        </w:tc>
        <w:tc>
          <w:tcPr>
            <w:tcW w:w="4019" w:type="dxa"/>
          </w:tcPr>
          <w:p w14:paraId="23D35AC3" w14:textId="71FDAA7F"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00FA0729">
              <w:rPr>
                <w:b/>
                <w:bCs/>
              </w:rPr>
              <w:t>Member</w:t>
            </w:r>
            <w:r w:rsidRPr="00940235">
              <w:rPr>
                <w:b/>
                <w:bCs/>
              </w:rPr>
              <w:t xml:space="preserve"> </w:t>
            </w:r>
            <w:r w:rsidRPr="001872B8">
              <w:t xml:space="preserve">that the </w:t>
            </w:r>
            <w:r w:rsidRPr="00940235">
              <w:rPr>
                <w:b/>
                <w:bCs/>
              </w:rPr>
              <w:t>store</w:t>
            </w:r>
            <w:r w:rsidRPr="001872B8">
              <w:t xml:space="preserve"> doesn’t exist in his owned store repository</w:t>
            </w:r>
          </w:p>
          <w:p w14:paraId="115B548C" w14:textId="77777777" w:rsidR="00940235" w:rsidRPr="001872B8" w:rsidRDefault="00940235" w:rsidP="009C7222">
            <w:pPr>
              <w:bidi w:val="0"/>
              <w:cnfStyle w:val="000000000000" w:firstRow="0" w:lastRow="0" w:firstColumn="0" w:lastColumn="0" w:oddVBand="0" w:evenVBand="0" w:oddHBand="0" w:evenHBand="0" w:firstRowFirstColumn="0" w:firstRowLastColumn="0" w:lastRowFirstColumn="0" w:lastRowLastColumn="0"/>
            </w:pPr>
          </w:p>
        </w:tc>
      </w:tr>
      <w:tr w:rsidR="009C7222" w:rsidRPr="00E148DE" w14:paraId="2C21EB84"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0401420" w14:textId="4F54EE7F" w:rsidR="009C7222" w:rsidRPr="001872B8" w:rsidRDefault="009C7222" w:rsidP="009C7222">
            <w:pPr>
              <w:bidi w:val="0"/>
              <w:rPr>
                <w:b w:val="0"/>
                <w:bCs w:val="0"/>
              </w:rPr>
            </w:pPr>
            <w:r w:rsidRPr="009C7222">
              <w:t xml:space="preserve">The </w:t>
            </w:r>
            <w:r w:rsidR="00FA0729">
              <w:rPr>
                <w:b w:val="0"/>
                <w:bCs w:val="0"/>
              </w:rPr>
              <w:t>Member</w:t>
            </w:r>
            <w:r w:rsidRPr="001872B8">
              <w:rPr>
                <w:b w:val="0"/>
                <w:bCs w:val="0"/>
              </w:rPr>
              <w:t xml:space="preserve"> </w:t>
            </w:r>
            <w:r w:rsidRPr="009C7222">
              <w:t>is logged to the system and provides identification of a store that he doesn’t own</w:t>
            </w:r>
          </w:p>
        </w:tc>
        <w:tc>
          <w:tcPr>
            <w:tcW w:w="4019" w:type="dxa"/>
          </w:tcPr>
          <w:p w14:paraId="1E7BC555" w14:textId="40838424" w:rsidR="009C7222" w:rsidRPr="001872B8" w:rsidRDefault="009C7222" w:rsidP="009C7222">
            <w:pPr>
              <w:bidi w:val="0"/>
              <w:cnfStyle w:val="000000100000" w:firstRow="0" w:lastRow="0" w:firstColumn="0" w:lastColumn="0" w:oddVBand="0" w:evenVBand="0" w:oddHBand="1" w:evenHBand="0" w:firstRowFirstColumn="0" w:firstRowLastColumn="0" w:lastRowFirstColumn="0" w:lastRowLastColumn="0"/>
            </w:pPr>
            <w:r w:rsidRPr="00940235">
              <w:rPr>
                <w:b/>
                <w:bCs/>
              </w:rPr>
              <w:t>System</w:t>
            </w:r>
            <w:r w:rsidRPr="001872B8">
              <w:t xml:space="preserve"> informs </w:t>
            </w:r>
            <w:r w:rsidR="00FA0729">
              <w:rPr>
                <w:b/>
                <w:bCs/>
              </w:rPr>
              <w:t>Member</w:t>
            </w:r>
            <w:r w:rsidRPr="00940235">
              <w:rPr>
                <w:b/>
                <w:bCs/>
              </w:rPr>
              <w:t xml:space="preserve"> </w:t>
            </w:r>
            <w:r w:rsidRPr="001872B8">
              <w:t xml:space="preserve">that the </w:t>
            </w:r>
            <w:r w:rsidRPr="00940235">
              <w:rPr>
                <w:b/>
                <w:bCs/>
              </w:rPr>
              <w:t>store</w:t>
            </w:r>
            <w:r w:rsidRPr="001872B8">
              <w:t xml:space="preserve"> doesn’t exist in his owned store repository</w:t>
            </w:r>
          </w:p>
          <w:p w14:paraId="2550E9B1" w14:textId="77777777" w:rsidR="009C7222" w:rsidRPr="001872B8" w:rsidRDefault="009C7222" w:rsidP="009C7222">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C7222" w:rsidRPr="00E148DE" w14:paraId="2E81DCB9"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46FD7C93" w14:textId="5F00B278" w:rsidR="009C7222" w:rsidRPr="009C7222" w:rsidRDefault="009C7222" w:rsidP="009C7222">
            <w:pPr>
              <w:bidi w:val="0"/>
            </w:pPr>
            <w:r w:rsidRPr="009C7222">
              <w:t xml:space="preserve">The </w:t>
            </w:r>
            <w:r w:rsidR="00FA0729">
              <w:rPr>
                <w:b w:val="0"/>
                <w:bCs w:val="0"/>
              </w:rPr>
              <w:t>Member</w:t>
            </w:r>
            <w:r w:rsidRPr="001872B8">
              <w:rPr>
                <w:b w:val="0"/>
                <w:bCs w:val="0"/>
              </w:rPr>
              <w:t xml:space="preserve"> </w:t>
            </w:r>
            <w:r w:rsidRPr="009C7222">
              <w:t>is logged to the system and provides identification of a store he owns, and of a product that doesn't exists in the store</w:t>
            </w:r>
          </w:p>
          <w:p w14:paraId="1A0233EA" w14:textId="77777777" w:rsidR="009C7222" w:rsidRPr="001872B8" w:rsidRDefault="009C7222" w:rsidP="009C7222">
            <w:pPr>
              <w:pStyle w:val="a3"/>
              <w:bidi w:val="0"/>
            </w:pPr>
          </w:p>
        </w:tc>
        <w:tc>
          <w:tcPr>
            <w:tcW w:w="4019" w:type="dxa"/>
          </w:tcPr>
          <w:p w14:paraId="618E633C" w14:textId="726BB0EA" w:rsidR="009C7222" w:rsidRPr="00940235" w:rsidRDefault="009C7222" w:rsidP="009C7222">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00FA0729">
              <w:rPr>
                <w:b/>
                <w:bCs/>
              </w:rPr>
              <w:t>Member</w:t>
            </w:r>
            <w:r w:rsidRPr="00940235">
              <w:rPr>
                <w:b/>
                <w:bCs/>
              </w:rPr>
              <w:t xml:space="preserve"> </w:t>
            </w:r>
            <w:r w:rsidRPr="001872B8">
              <w:t>that the products he asks to add doesn't exists in the store</w:t>
            </w:r>
          </w:p>
        </w:tc>
      </w:tr>
      <w:tr w:rsidR="009C7222" w:rsidRPr="00E148DE" w14:paraId="6066787C"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68321D9" w14:textId="45352A4C" w:rsidR="009C7222" w:rsidRPr="009C7222" w:rsidRDefault="009C7222" w:rsidP="009C7222">
            <w:pPr>
              <w:bidi w:val="0"/>
            </w:pPr>
            <w:r w:rsidRPr="009C7222">
              <w:t xml:space="preserve">The </w:t>
            </w:r>
            <w:r w:rsidR="00FA0729">
              <w:rPr>
                <w:b w:val="0"/>
                <w:bCs w:val="0"/>
              </w:rPr>
              <w:t>Member</w:t>
            </w:r>
            <w:r w:rsidRPr="001872B8">
              <w:rPr>
                <w:b w:val="0"/>
                <w:bCs w:val="0"/>
              </w:rPr>
              <w:t xml:space="preserve"> </w:t>
            </w:r>
            <w:r w:rsidRPr="009C7222">
              <w:t>is not logged to the system</w:t>
            </w:r>
          </w:p>
        </w:tc>
        <w:tc>
          <w:tcPr>
            <w:tcW w:w="4019" w:type="dxa"/>
          </w:tcPr>
          <w:p w14:paraId="229D32D0" w14:textId="77777777" w:rsidR="009C7222" w:rsidRPr="001872B8" w:rsidRDefault="009C7222" w:rsidP="009C7222">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0FB651A2" w14:textId="77777777" w:rsidR="009C7222" w:rsidRPr="001872B8" w:rsidRDefault="009C7222" w:rsidP="009C7222">
            <w:pPr>
              <w:pStyle w:val="a3"/>
              <w:bidi w:val="0"/>
              <w:cnfStyle w:val="000000100000" w:firstRow="0" w:lastRow="0" w:firstColumn="0" w:lastColumn="0" w:oddVBand="0" w:evenVBand="0" w:oddHBand="1" w:evenHBand="0" w:firstRowFirstColumn="0" w:firstRowLastColumn="0" w:lastRowFirstColumn="0" w:lastRowLastColumn="0"/>
            </w:pPr>
          </w:p>
        </w:tc>
      </w:tr>
      <w:tr w:rsidR="009C7222" w:rsidRPr="00E148DE" w14:paraId="20551695"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56A50361" w14:textId="7A8EBB5E" w:rsidR="009C7222" w:rsidRPr="00940235" w:rsidRDefault="009C7222" w:rsidP="00940235">
            <w:pPr>
              <w:bidi w:val="0"/>
            </w:pPr>
            <w:r w:rsidRPr="009C7222">
              <w:t xml:space="preserve">The </w:t>
            </w:r>
            <w:r w:rsidR="00FA0729">
              <w:rPr>
                <w:b w:val="0"/>
                <w:bCs w:val="0"/>
              </w:rPr>
              <w:t>Member</w:t>
            </w:r>
            <w:r w:rsidRPr="001872B8">
              <w:rPr>
                <w:b w:val="0"/>
                <w:bCs w:val="0"/>
              </w:rPr>
              <w:t xml:space="preserve"> </w:t>
            </w:r>
            <w:r w:rsidRPr="009C7222">
              <w:t>is logged to the system and provides a store id of an existing store he owns and a product id that exits in that store, and an invalid amount</w:t>
            </w:r>
          </w:p>
        </w:tc>
        <w:tc>
          <w:tcPr>
            <w:tcW w:w="4019" w:type="dxa"/>
          </w:tcPr>
          <w:p w14:paraId="137F93C8" w14:textId="6C29CC08" w:rsidR="009C7222" w:rsidRPr="001872B8" w:rsidRDefault="009C7222" w:rsidP="00940235">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tc>
      </w:tr>
    </w:tbl>
    <w:p w14:paraId="27555D3A" w14:textId="77777777" w:rsidR="009C7222" w:rsidRPr="001872B8" w:rsidRDefault="009C7222" w:rsidP="009C7222">
      <w:pPr>
        <w:bidi w:val="0"/>
        <w:rPr>
          <w:b/>
          <w:bCs/>
        </w:rPr>
      </w:pPr>
    </w:p>
    <w:p w14:paraId="351A2DB7" w14:textId="31D17F09" w:rsidR="00D62502" w:rsidRPr="001872B8" w:rsidRDefault="00D62502" w:rsidP="00D62502">
      <w:pPr>
        <w:pStyle w:val="a3"/>
        <w:numPr>
          <w:ilvl w:val="0"/>
          <w:numId w:val="1"/>
        </w:numPr>
        <w:bidi w:val="0"/>
        <w:rPr>
          <w:b/>
          <w:bCs/>
        </w:rPr>
      </w:pPr>
      <w:commentRangeStart w:id="11"/>
      <w:r w:rsidRPr="001872B8">
        <w:t>Use</w:t>
      </w:r>
      <w:commentRangeEnd w:id="11"/>
      <w:r w:rsidRPr="001872B8">
        <w:rPr>
          <w:rStyle w:val="a7"/>
        </w:rPr>
        <w:commentReference w:id="11"/>
      </w:r>
      <w:r w:rsidRPr="001872B8">
        <w:t xml:space="preserve"> case: </w:t>
      </w:r>
      <w:r w:rsidRPr="001872B8">
        <w:rPr>
          <w:b/>
          <w:bCs/>
        </w:rPr>
        <w:t xml:space="preserve">Update product stock- </w:t>
      </w:r>
      <w:r w:rsidR="00F4748D" w:rsidRPr="001872B8">
        <w:rPr>
          <w:b/>
          <w:bCs/>
        </w:rPr>
        <w:t>subtract</w:t>
      </w:r>
      <w:r w:rsidRPr="001872B8">
        <w:rPr>
          <w:b/>
          <w:bCs/>
        </w:rPr>
        <w:t xml:space="preserve"> items</w:t>
      </w:r>
    </w:p>
    <w:p w14:paraId="48589C52" w14:textId="1555A1E6" w:rsidR="00D62502" w:rsidRPr="001872B8" w:rsidRDefault="00D62502" w:rsidP="00D62502">
      <w:pPr>
        <w:pStyle w:val="a3"/>
        <w:numPr>
          <w:ilvl w:val="1"/>
          <w:numId w:val="1"/>
        </w:numPr>
        <w:bidi w:val="0"/>
        <w:rPr>
          <w:b/>
          <w:bCs/>
        </w:rPr>
      </w:pPr>
      <w:r w:rsidRPr="001872B8">
        <w:rPr>
          <w:b/>
          <w:bCs/>
        </w:rPr>
        <w:t xml:space="preserve">Actor: </w:t>
      </w:r>
      <w:r w:rsidR="00FA0729">
        <w:rPr>
          <w:b/>
          <w:bCs/>
        </w:rPr>
        <w:t>Member</w:t>
      </w:r>
    </w:p>
    <w:p w14:paraId="0A71E3A3" w14:textId="52CC89B9" w:rsidR="00D62502" w:rsidRPr="001872B8" w:rsidRDefault="00D62502" w:rsidP="00D62502">
      <w:pPr>
        <w:pStyle w:val="a3"/>
        <w:numPr>
          <w:ilvl w:val="1"/>
          <w:numId w:val="1"/>
        </w:numPr>
        <w:bidi w:val="0"/>
        <w:rPr>
          <w:b/>
          <w:bCs/>
        </w:rPr>
      </w:pPr>
      <w:r w:rsidRPr="001872B8">
        <w:rPr>
          <w:b/>
          <w:bCs/>
        </w:rPr>
        <w:t xml:space="preserve">Precondition: </w:t>
      </w:r>
    </w:p>
    <w:p w14:paraId="4E36A2A1" w14:textId="16850039" w:rsidR="00D62502" w:rsidRPr="001872B8" w:rsidRDefault="00FA0729" w:rsidP="00D62502">
      <w:pPr>
        <w:pStyle w:val="a3"/>
        <w:numPr>
          <w:ilvl w:val="2"/>
          <w:numId w:val="1"/>
        </w:numPr>
        <w:bidi w:val="0"/>
        <w:rPr>
          <w:b/>
          <w:bCs/>
        </w:rPr>
      </w:pPr>
      <w:r>
        <w:rPr>
          <w:b/>
          <w:bCs/>
        </w:rPr>
        <w:t>Member</w:t>
      </w:r>
      <w:r w:rsidR="00D62502" w:rsidRPr="001872B8">
        <w:t xml:space="preserve"> is logged in to the </w:t>
      </w:r>
      <w:r w:rsidR="00D62502" w:rsidRPr="001872B8">
        <w:rPr>
          <w:b/>
          <w:bCs/>
          <w:color w:val="FF0000"/>
        </w:rPr>
        <w:t>system</w:t>
      </w:r>
    </w:p>
    <w:p w14:paraId="2109E018" w14:textId="793E394D" w:rsidR="00D62502" w:rsidRPr="001872B8" w:rsidRDefault="00FA0729" w:rsidP="00D62502">
      <w:pPr>
        <w:pStyle w:val="a3"/>
        <w:numPr>
          <w:ilvl w:val="2"/>
          <w:numId w:val="1"/>
        </w:numPr>
        <w:bidi w:val="0"/>
        <w:rPr>
          <w:b/>
          <w:bCs/>
        </w:rPr>
      </w:pPr>
      <w:r>
        <w:rPr>
          <w:b/>
          <w:bCs/>
        </w:rPr>
        <w:t>Member</w:t>
      </w:r>
      <w:r w:rsidR="00D62502" w:rsidRPr="001872B8">
        <w:t xml:space="preserve"> is an owner of an existing store</w:t>
      </w:r>
    </w:p>
    <w:p w14:paraId="12E6B7E3" w14:textId="77777777" w:rsidR="00D62502" w:rsidRPr="001872B8" w:rsidRDefault="00D62502" w:rsidP="00D62502">
      <w:pPr>
        <w:pStyle w:val="a3"/>
        <w:numPr>
          <w:ilvl w:val="1"/>
          <w:numId w:val="1"/>
        </w:numPr>
        <w:bidi w:val="0"/>
        <w:rPr>
          <w:b/>
          <w:bCs/>
        </w:rPr>
      </w:pPr>
      <w:r w:rsidRPr="001872B8">
        <w:rPr>
          <w:b/>
          <w:bCs/>
        </w:rPr>
        <w:t xml:space="preserve">Parameter: </w:t>
      </w:r>
      <w:r w:rsidRPr="001872B8">
        <w:t>Store identification, product id, amount</w:t>
      </w:r>
    </w:p>
    <w:p w14:paraId="382937A9" w14:textId="77777777" w:rsidR="00D62502" w:rsidRPr="001872B8" w:rsidRDefault="00D62502" w:rsidP="00D62502">
      <w:pPr>
        <w:pStyle w:val="a3"/>
        <w:numPr>
          <w:ilvl w:val="1"/>
          <w:numId w:val="1"/>
        </w:numPr>
        <w:bidi w:val="0"/>
        <w:rPr>
          <w:b/>
          <w:bCs/>
        </w:rPr>
      </w:pPr>
      <w:r w:rsidRPr="001872B8">
        <w:rPr>
          <w:b/>
          <w:bCs/>
        </w:rPr>
        <w:t>Actions:</w:t>
      </w:r>
    </w:p>
    <w:p w14:paraId="20493114" w14:textId="41410978" w:rsidR="00D62502" w:rsidRPr="001872B8" w:rsidRDefault="00FA0729" w:rsidP="00D62502">
      <w:pPr>
        <w:pStyle w:val="a3"/>
        <w:numPr>
          <w:ilvl w:val="2"/>
          <w:numId w:val="1"/>
        </w:numPr>
        <w:bidi w:val="0"/>
      </w:pPr>
      <w:r>
        <w:t>Member</w:t>
      </w:r>
      <w:r w:rsidR="00D62502" w:rsidRPr="001872B8">
        <w:t xml:space="preserve"> asks to subtract product items from store's stock</w:t>
      </w:r>
    </w:p>
    <w:p w14:paraId="32EC8836" w14:textId="77777777" w:rsidR="00D62502" w:rsidRPr="001872B8" w:rsidRDefault="00D62502" w:rsidP="00D62502">
      <w:pPr>
        <w:pStyle w:val="a3"/>
        <w:numPr>
          <w:ilvl w:val="2"/>
          <w:numId w:val="1"/>
        </w:numPr>
        <w:bidi w:val="0"/>
      </w:pPr>
      <w:r w:rsidRPr="001872B8">
        <w:t>The system asks for store identification, product id and amount</w:t>
      </w:r>
    </w:p>
    <w:p w14:paraId="1DAADCB3" w14:textId="0155F279" w:rsidR="00D62502" w:rsidRPr="001872B8" w:rsidRDefault="00FA0729" w:rsidP="00D62502">
      <w:pPr>
        <w:pStyle w:val="a3"/>
        <w:numPr>
          <w:ilvl w:val="2"/>
          <w:numId w:val="1"/>
        </w:numPr>
        <w:bidi w:val="0"/>
      </w:pPr>
      <w:r>
        <w:rPr>
          <w:b/>
          <w:bCs/>
        </w:rPr>
        <w:t>Member</w:t>
      </w:r>
      <w:r w:rsidR="00D62502" w:rsidRPr="001872B8">
        <w:t xml:space="preserve"> provides required details- store id, product id, amount</w:t>
      </w:r>
    </w:p>
    <w:p w14:paraId="3EE19139" w14:textId="77777777" w:rsidR="00D62502" w:rsidRPr="001872B8" w:rsidRDefault="00D62502" w:rsidP="00D62502">
      <w:pPr>
        <w:pStyle w:val="a3"/>
        <w:numPr>
          <w:ilvl w:val="2"/>
          <w:numId w:val="1"/>
        </w:numPr>
        <w:bidi w:val="0"/>
      </w:pPr>
      <w:r w:rsidRPr="001872B8">
        <w:t>System checks if such a store exists in user's store repository</w:t>
      </w:r>
    </w:p>
    <w:p w14:paraId="6E8D1B82" w14:textId="77777777" w:rsidR="00D62502" w:rsidRPr="001872B8" w:rsidRDefault="00D62502" w:rsidP="00D62502">
      <w:pPr>
        <w:pStyle w:val="a3"/>
        <w:numPr>
          <w:ilvl w:val="2"/>
          <w:numId w:val="1"/>
        </w:numPr>
        <w:bidi w:val="0"/>
      </w:pPr>
      <w:r w:rsidRPr="001872B8">
        <w:t>If exists</w:t>
      </w:r>
    </w:p>
    <w:p w14:paraId="36654855" w14:textId="77777777" w:rsidR="00D62502" w:rsidRPr="001872B8" w:rsidRDefault="00D62502" w:rsidP="00D62502">
      <w:pPr>
        <w:pStyle w:val="a3"/>
        <w:numPr>
          <w:ilvl w:val="3"/>
          <w:numId w:val="1"/>
        </w:numPr>
        <w:bidi w:val="0"/>
      </w:pPr>
      <w:r w:rsidRPr="001872B8">
        <w:t>System checks if such product exists in the store</w:t>
      </w:r>
    </w:p>
    <w:p w14:paraId="6694B354" w14:textId="77777777" w:rsidR="00D62502" w:rsidRPr="001872B8" w:rsidRDefault="00D62502" w:rsidP="00D62502">
      <w:pPr>
        <w:pStyle w:val="a3"/>
        <w:numPr>
          <w:ilvl w:val="3"/>
          <w:numId w:val="1"/>
        </w:numPr>
        <w:bidi w:val="0"/>
      </w:pPr>
      <w:r w:rsidRPr="001872B8">
        <w:t>If exists</w:t>
      </w:r>
    </w:p>
    <w:p w14:paraId="71B07E2C" w14:textId="77777777" w:rsidR="00D62502" w:rsidRPr="001872B8" w:rsidRDefault="00D62502" w:rsidP="00D62502">
      <w:pPr>
        <w:pStyle w:val="a3"/>
        <w:numPr>
          <w:ilvl w:val="4"/>
          <w:numId w:val="1"/>
        </w:numPr>
        <w:bidi w:val="0"/>
      </w:pPr>
      <w:r w:rsidRPr="001872B8">
        <w:t>System updates the product's current stock to the new amount</w:t>
      </w:r>
    </w:p>
    <w:p w14:paraId="2FE160F1" w14:textId="61B8AFC9" w:rsidR="00D62502" w:rsidRPr="001872B8" w:rsidRDefault="00D62502" w:rsidP="00D62502">
      <w:pPr>
        <w:pStyle w:val="a3"/>
        <w:numPr>
          <w:ilvl w:val="3"/>
          <w:numId w:val="1"/>
        </w:numPr>
        <w:bidi w:val="0"/>
      </w:pPr>
      <w:r w:rsidRPr="001872B8">
        <w:t>Else</w:t>
      </w:r>
    </w:p>
    <w:p w14:paraId="053C8E8F" w14:textId="15C0A643" w:rsidR="00D62502" w:rsidRDefault="00D62502" w:rsidP="00D62502">
      <w:pPr>
        <w:pStyle w:val="a3"/>
        <w:numPr>
          <w:ilvl w:val="4"/>
          <w:numId w:val="1"/>
        </w:numPr>
        <w:bidi w:val="0"/>
      </w:pPr>
      <w:r w:rsidRPr="001872B8">
        <w:t xml:space="preserve">System informs the </w:t>
      </w:r>
      <w:r w:rsidR="00FA0729">
        <w:rPr>
          <w:b/>
          <w:bCs/>
        </w:rPr>
        <w:t>Member</w:t>
      </w:r>
      <w:r w:rsidRPr="001872B8">
        <w:t xml:space="preserve"> that such product doesn't exist in the system</w:t>
      </w:r>
    </w:p>
    <w:tbl>
      <w:tblPr>
        <w:tblStyle w:val="4"/>
        <w:tblW w:w="10348" w:type="dxa"/>
        <w:tblInd w:w="-714" w:type="dxa"/>
        <w:tblLook w:val="04A0" w:firstRow="1" w:lastRow="0" w:firstColumn="1" w:lastColumn="0" w:noHBand="0" w:noVBand="1"/>
      </w:tblPr>
      <w:tblGrid>
        <w:gridCol w:w="5104"/>
        <w:gridCol w:w="5244"/>
      </w:tblGrid>
      <w:tr w:rsidR="00940235" w:rsidRPr="00E148DE" w14:paraId="25C8582A" w14:textId="77777777" w:rsidTr="00940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0460330E" w14:textId="77777777" w:rsidR="00940235" w:rsidRPr="00E148DE" w:rsidRDefault="00940235" w:rsidP="00407BEE">
            <w:pPr>
              <w:bidi w:val="0"/>
              <w:rPr>
                <w:b w:val="0"/>
                <w:bCs w:val="0"/>
              </w:rPr>
            </w:pPr>
            <w:r w:rsidRPr="00E148DE">
              <w:rPr>
                <w:b w:val="0"/>
                <w:bCs w:val="0"/>
              </w:rPr>
              <w:t>Action</w:t>
            </w:r>
          </w:p>
        </w:tc>
        <w:tc>
          <w:tcPr>
            <w:tcW w:w="5244" w:type="dxa"/>
          </w:tcPr>
          <w:p w14:paraId="79935F9F" w14:textId="77777777" w:rsidR="00940235" w:rsidRPr="00E148DE" w:rsidRDefault="00940235"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40235" w:rsidRPr="00E148DE" w14:paraId="7BA8538E"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11EB1169" w14:textId="7B16850D" w:rsidR="00940235" w:rsidRPr="00940235" w:rsidRDefault="00FA0729" w:rsidP="00940235">
            <w:pPr>
              <w:bidi w:val="0"/>
            </w:pPr>
            <w:r>
              <w:rPr>
                <w:b w:val="0"/>
                <w:bCs w:val="0"/>
              </w:rPr>
              <w:t>Member</w:t>
            </w:r>
            <w:r w:rsidR="00940235" w:rsidRPr="00940235">
              <w:t xml:space="preserve"> is logged to the system and provides an identification of an existing store that he owns and </w:t>
            </w:r>
            <w:proofErr w:type="gramStart"/>
            <w:r w:rsidR="00940235" w:rsidRPr="00940235">
              <w:t>an a</w:t>
            </w:r>
            <w:proofErr w:type="gramEnd"/>
            <w:r w:rsidR="00940235" w:rsidRPr="00940235">
              <w:t xml:space="preserve"> product id that exists in the store, and a valid amount to subtract </w:t>
            </w:r>
          </w:p>
        </w:tc>
        <w:tc>
          <w:tcPr>
            <w:tcW w:w="5244" w:type="dxa"/>
          </w:tcPr>
          <w:p w14:paraId="0207ADEF" w14:textId="7E8526DA" w:rsidR="00940235" w:rsidRPr="00E148DE" w:rsidRDefault="00940235" w:rsidP="00407BE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product's stock in the store</w:t>
            </w:r>
          </w:p>
        </w:tc>
      </w:tr>
      <w:tr w:rsidR="00940235" w:rsidRPr="00E148DE" w14:paraId="2B8A3FD9" w14:textId="77777777" w:rsidTr="00940235">
        <w:tc>
          <w:tcPr>
            <w:cnfStyle w:val="001000000000" w:firstRow="0" w:lastRow="0" w:firstColumn="1" w:lastColumn="0" w:oddVBand="0" w:evenVBand="0" w:oddHBand="0" w:evenHBand="0" w:firstRowFirstColumn="0" w:firstRowLastColumn="0" w:lastRowFirstColumn="0" w:lastRowLastColumn="0"/>
            <w:tcW w:w="5104" w:type="dxa"/>
          </w:tcPr>
          <w:p w14:paraId="71C0438B" w14:textId="2794CAFB" w:rsidR="00940235" w:rsidRPr="00940235" w:rsidRDefault="00FA0729" w:rsidP="00940235">
            <w:pPr>
              <w:bidi w:val="0"/>
            </w:pPr>
            <w:r>
              <w:rPr>
                <w:b w:val="0"/>
                <w:bCs w:val="0"/>
              </w:rPr>
              <w:t>Member</w:t>
            </w:r>
            <w:r w:rsidR="00940235" w:rsidRPr="00940235">
              <w:t xml:space="preserve"> is logged to the system and provides identification of a store that doesn't exist</w:t>
            </w:r>
          </w:p>
          <w:p w14:paraId="66289AD3" w14:textId="77777777" w:rsidR="00940235" w:rsidRPr="001872B8" w:rsidRDefault="00940235" w:rsidP="00940235">
            <w:pPr>
              <w:pStyle w:val="a3"/>
              <w:bidi w:val="0"/>
              <w:rPr>
                <w:b w:val="0"/>
                <w:bCs w:val="0"/>
              </w:rPr>
            </w:pPr>
          </w:p>
        </w:tc>
        <w:tc>
          <w:tcPr>
            <w:tcW w:w="5244" w:type="dxa"/>
          </w:tcPr>
          <w:p w14:paraId="457798F9" w14:textId="1B833E0E"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00FA0729">
              <w:rPr>
                <w:b/>
                <w:bCs/>
              </w:rPr>
              <w:t>Member</w:t>
            </w:r>
            <w:r w:rsidRPr="00940235">
              <w:rPr>
                <w:b/>
                <w:bCs/>
              </w:rPr>
              <w:t xml:space="preserve"> </w:t>
            </w:r>
            <w:r w:rsidRPr="001872B8">
              <w:t xml:space="preserve">that the </w:t>
            </w:r>
            <w:r w:rsidRPr="00940235">
              <w:rPr>
                <w:b/>
                <w:bCs/>
              </w:rPr>
              <w:t>store</w:t>
            </w:r>
            <w:r w:rsidRPr="001872B8">
              <w:t xml:space="preserve"> doesn’t exist in his owned store repository</w:t>
            </w:r>
          </w:p>
          <w:p w14:paraId="3EC87701" w14:textId="77777777" w:rsidR="00940235" w:rsidRPr="001872B8" w:rsidRDefault="00940235" w:rsidP="00407BEE">
            <w:pPr>
              <w:bidi w:val="0"/>
              <w:cnfStyle w:val="000000000000" w:firstRow="0" w:lastRow="0" w:firstColumn="0" w:lastColumn="0" w:oddVBand="0" w:evenVBand="0" w:oddHBand="0" w:evenHBand="0" w:firstRowFirstColumn="0" w:firstRowLastColumn="0" w:lastRowFirstColumn="0" w:lastRowLastColumn="0"/>
            </w:pPr>
          </w:p>
        </w:tc>
      </w:tr>
      <w:tr w:rsidR="00940235" w:rsidRPr="00E148DE" w14:paraId="2C64C256"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30801849" w14:textId="64317DBF" w:rsidR="00940235" w:rsidRPr="00940235" w:rsidRDefault="00940235" w:rsidP="00940235">
            <w:pPr>
              <w:bidi w:val="0"/>
            </w:pPr>
            <w:r w:rsidRPr="00940235">
              <w:t xml:space="preserve">The </w:t>
            </w:r>
            <w:r w:rsidR="00FA0729">
              <w:rPr>
                <w:b w:val="0"/>
                <w:bCs w:val="0"/>
              </w:rPr>
              <w:t>Member</w:t>
            </w:r>
            <w:r w:rsidRPr="001872B8">
              <w:rPr>
                <w:b w:val="0"/>
                <w:bCs w:val="0"/>
              </w:rPr>
              <w:t xml:space="preserve"> </w:t>
            </w:r>
            <w:r w:rsidRPr="00940235">
              <w:t>is logged to the system and provides identification of a store that he doesn’t own</w:t>
            </w:r>
          </w:p>
          <w:p w14:paraId="7CB6A599" w14:textId="77777777" w:rsidR="00940235" w:rsidRPr="001872B8" w:rsidRDefault="00940235" w:rsidP="00940235">
            <w:pPr>
              <w:pStyle w:val="a3"/>
              <w:bidi w:val="0"/>
              <w:rPr>
                <w:b w:val="0"/>
                <w:bCs w:val="0"/>
              </w:rPr>
            </w:pPr>
          </w:p>
        </w:tc>
        <w:tc>
          <w:tcPr>
            <w:tcW w:w="5244" w:type="dxa"/>
          </w:tcPr>
          <w:p w14:paraId="05FBEAA0" w14:textId="1D178501" w:rsidR="00940235" w:rsidRPr="00940235" w:rsidRDefault="00940235" w:rsidP="00940235">
            <w:pPr>
              <w:bidi w:val="0"/>
              <w:cnfStyle w:val="000000100000" w:firstRow="0" w:lastRow="0" w:firstColumn="0" w:lastColumn="0" w:oddVBand="0" w:evenVBand="0" w:oddHBand="1" w:evenHBand="0" w:firstRowFirstColumn="0" w:firstRowLastColumn="0" w:lastRowFirstColumn="0" w:lastRowLastColumn="0"/>
              <w:rPr>
                <w:b/>
                <w:bCs/>
              </w:rPr>
            </w:pPr>
            <w:r w:rsidRPr="00940235">
              <w:rPr>
                <w:b/>
                <w:bCs/>
              </w:rPr>
              <w:t>System</w:t>
            </w:r>
            <w:r w:rsidRPr="001872B8">
              <w:t xml:space="preserve"> informs </w:t>
            </w:r>
            <w:r w:rsidR="00FA0729">
              <w:rPr>
                <w:b/>
                <w:bCs/>
              </w:rPr>
              <w:t>Member</w:t>
            </w:r>
            <w:r w:rsidRPr="00940235">
              <w:rPr>
                <w:b/>
                <w:bCs/>
              </w:rPr>
              <w:t xml:space="preserve"> </w:t>
            </w:r>
            <w:r w:rsidRPr="001872B8">
              <w:t xml:space="preserve">that the </w:t>
            </w:r>
            <w:r w:rsidRPr="00940235">
              <w:rPr>
                <w:b/>
                <w:bCs/>
              </w:rPr>
              <w:t>store</w:t>
            </w:r>
            <w:r w:rsidRPr="001872B8">
              <w:t xml:space="preserve"> doesn’t exist in his owned store repository</w:t>
            </w:r>
          </w:p>
        </w:tc>
      </w:tr>
      <w:tr w:rsidR="00940235" w:rsidRPr="00E148DE" w14:paraId="3154F177" w14:textId="77777777" w:rsidTr="00940235">
        <w:tc>
          <w:tcPr>
            <w:cnfStyle w:val="001000000000" w:firstRow="0" w:lastRow="0" w:firstColumn="1" w:lastColumn="0" w:oddVBand="0" w:evenVBand="0" w:oddHBand="0" w:evenHBand="0" w:firstRowFirstColumn="0" w:firstRowLastColumn="0" w:lastRowFirstColumn="0" w:lastRowLastColumn="0"/>
            <w:tcW w:w="5104" w:type="dxa"/>
          </w:tcPr>
          <w:p w14:paraId="70A3DE08" w14:textId="4AACFE20" w:rsidR="00940235" w:rsidRPr="00940235" w:rsidRDefault="00940235" w:rsidP="00940235">
            <w:pPr>
              <w:bidi w:val="0"/>
            </w:pPr>
            <w:r w:rsidRPr="00940235">
              <w:t xml:space="preserve">The </w:t>
            </w:r>
            <w:r w:rsidR="00FA0729">
              <w:rPr>
                <w:b w:val="0"/>
                <w:bCs w:val="0"/>
              </w:rPr>
              <w:t>Member</w:t>
            </w:r>
            <w:r w:rsidRPr="001872B8">
              <w:rPr>
                <w:b w:val="0"/>
                <w:bCs w:val="0"/>
              </w:rPr>
              <w:t xml:space="preserve"> </w:t>
            </w:r>
            <w:r w:rsidRPr="00940235">
              <w:t>is logged to the system and provides identification of a store he owns, and of a product that doesn't exists in the store</w:t>
            </w:r>
          </w:p>
          <w:p w14:paraId="54B1F9D0" w14:textId="77777777" w:rsidR="00940235" w:rsidRPr="001872B8" w:rsidRDefault="00940235" w:rsidP="00940235">
            <w:pPr>
              <w:pStyle w:val="a3"/>
              <w:bidi w:val="0"/>
            </w:pPr>
          </w:p>
        </w:tc>
        <w:tc>
          <w:tcPr>
            <w:tcW w:w="5244" w:type="dxa"/>
          </w:tcPr>
          <w:p w14:paraId="4AC98DE2" w14:textId="6AC3A160" w:rsidR="00940235" w:rsidRPr="00940235" w:rsidRDefault="00940235" w:rsidP="00940235">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00FA0729">
              <w:rPr>
                <w:b/>
                <w:bCs/>
              </w:rPr>
              <w:t>Member</w:t>
            </w:r>
            <w:r w:rsidRPr="00940235">
              <w:rPr>
                <w:b/>
                <w:bCs/>
              </w:rPr>
              <w:t xml:space="preserve"> </w:t>
            </w:r>
            <w:r w:rsidRPr="001872B8">
              <w:t>that the products he asks to add doesn't exists in the store</w:t>
            </w:r>
          </w:p>
        </w:tc>
      </w:tr>
      <w:tr w:rsidR="00940235" w:rsidRPr="00E148DE" w14:paraId="13877FA1" w14:textId="77777777" w:rsidTr="009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52DFC43C" w14:textId="60BBC405" w:rsidR="00940235" w:rsidRPr="00940235" w:rsidRDefault="00940235" w:rsidP="00940235">
            <w:pPr>
              <w:bidi w:val="0"/>
            </w:pPr>
            <w:r w:rsidRPr="00940235">
              <w:t xml:space="preserve">The </w:t>
            </w:r>
            <w:r w:rsidR="00FA0729">
              <w:rPr>
                <w:b w:val="0"/>
                <w:bCs w:val="0"/>
              </w:rPr>
              <w:t>Member</w:t>
            </w:r>
            <w:r w:rsidRPr="001872B8">
              <w:rPr>
                <w:b w:val="0"/>
                <w:bCs w:val="0"/>
              </w:rPr>
              <w:t xml:space="preserve"> </w:t>
            </w:r>
            <w:r w:rsidRPr="00940235">
              <w:t>is not logged to the system</w:t>
            </w:r>
          </w:p>
          <w:p w14:paraId="284F2719" w14:textId="77777777" w:rsidR="00940235" w:rsidRPr="001872B8" w:rsidRDefault="00940235" w:rsidP="00940235">
            <w:pPr>
              <w:pStyle w:val="a3"/>
              <w:bidi w:val="0"/>
            </w:pPr>
          </w:p>
        </w:tc>
        <w:tc>
          <w:tcPr>
            <w:tcW w:w="5244" w:type="dxa"/>
          </w:tcPr>
          <w:p w14:paraId="45823FF9" w14:textId="77777777" w:rsidR="00940235" w:rsidRPr="001872B8" w:rsidRDefault="00940235" w:rsidP="0094023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7F9BB54E"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78177872" w14:textId="77777777" w:rsidTr="00940235">
        <w:tc>
          <w:tcPr>
            <w:cnfStyle w:val="001000000000" w:firstRow="0" w:lastRow="0" w:firstColumn="1" w:lastColumn="0" w:oddVBand="0" w:evenVBand="0" w:oddHBand="0" w:evenHBand="0" w:firstRowFirstColumn="0" w:firstRowLastColumn="0" w:lastRowFirstColumn="0" w:lastRowLastColumn="0"/>
            <w:tcW w:w="5104" w:type="dxa"/>
          </w:tcPr>
          <w:p w14:paraId="44D171BD" w14:textId="455A5BC5" w:rsidR="00940235" w:rsidRPr="00940235" w:rsidRDefault="00940235" w:rsidP="00940235">
            <w:pPr>
              <w:bidi w:val="0"/>
            </w:pPr>
            <w:r w:rsidRPr="00940235">
              <w:t xml:space="preserve">The </w:t>
            </w:r>
            <w:r w:rsidR="00FA0729">
              <w:rPr>
                <w:b w:val="0"/>
                <w:bCs w:val="0"/>
              </w:rPr>
              <w:t>Member</w:t>
            </w:r>
            <w:r w:rsidRPr="001872B8">
              <w:rPr>
                <w:b w:val="0"/>
                <w:bCs w:val="0"/>
              </w:rPr>
              <w:t xml:space="preserve"> </w:t>
            </w:r>
            <w:r w:rsidRPr="00940235">
              <w:t>is logged to the system and provides a store id of an existing store he owns and a product id that exits in that store, and an invalid amount</w:t>
            </w:r>
          </w:p>
          <w:p w14:paraId="1CC85990" w14:textId="77777777" w:rsidR="00940235" w:rsidRPr="001872B8" w:rsidRDefault="00940235" w:rsidP="00940235">
            <w:pPr>
              <w:pStyle w:val="a3"/>
              <w:bidi w:val="0"/>
              <w:rPr>
                <w:b w:val="0"/>
                <w:bCs w:val="0"/>
              </w:rPr>
            </w:pPr>
          </w:p>
        </w:tc>
        <w:tc>
          <w:tcPr>
            <w:tcW w:w="5244" w:type="dxa"/>
          </w:tcPr>
          <w:p w14:paraId="0EA59B0B" w14:textId="77777777"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p w14:paraId="4D20A2EF"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p>
        </w:tc>
      </w:tr>
    </w:tbl>
    <w:p w14:paraId="3FD83440" w14:textId="425795CA" w:rsidR="00956F11" w:rsidRPr="001872B8" w:rsidRDefault="00956F11" w:rsidP="00D62502">
      <w:pPr>
        <w:bidi w:val="0"/>
      </w:pPr>
    </w:p>
    <w:p w14:paraId="310363AD" w14:textId="77777777" w:rsidR="00F4748D" w:rsidRPr="001872B8" w:rsidRDefault="00F4748D" w:rsidP="00F4748D">
      <w:pPr>
        <w:bidi w:val="0"/>
        <w:rPr>
          <w:b/>
          <w:bCs/>
        </w:rPr>
      </w:pPr>
    </w:p>
    <w:p w14:paraId="6A13B25F" w14:textId="5B367A24" w:rsidR="00F4748D" w:rsidRPr="001872B8" w:rsidRDefault="00F4748D" w:rsidP="00F4748D">
      <w:pPr>
        <w:pStyle w:val="a3"/>
        <w:numPr>
          <w:ilvl w:val="0"/>
          <w:numId w:val="1"/>
        </w:numPr>
        <w:bidi w:val="0"/>
        <w:rPr>
          <w:b/>
          <w:bCs/>
        </w:rPr>
      </w:pPr>
      <w:commentRangeStart w:id="12"/>
      <w:r w:rsidRPr="001872B8">
        <w:t>Use</w:t>
      </w:r>
      <w:commentRangeEnd w:id="12"/>
      <w:r w:rsidRPr="001872B8">
        <w:rPr>
          <w:rStyle w:val="a7"/>
        </w:rPr>
        <w:commentReference w:id="12"/>
      </w:r>
      <w:r w:rsidRPr="001872B8">
        <w:t xml:space="preserve"> case: </w:t>
      </w:r>
      <w:r w:rsidRPr="001872B8">
        <w:rPr>
          <w:b/>
          <w:bCs/>
        </w:rPr>
        <w:t>Update existing product's details</w:t>
      </w:r>
    </w:p>
    <w:p w14:paraId="10AECE24" w14:textId="507F2BAE" w:rsidR="00F4748D" w:rsidRPr="001872B8" w:rsidRDefault="00F4748D" w:rsidP="00F4748D">
      <w:pPr>
        <w:pStyle w:val="a3"/>
        <w:numPr>
          <w:ilvl w:val="1"/>
          <w:numId w:val="1"/>
        </w:numPr>
        <w:bidi w:val="0"/>
        <w:rPr>
          <w:b/>
          <w:bCs/>
        </w:rPr>
      </w:pPr>
      <w:r w:rsidRPr="001872B8">
        <w:rPr>
          <w:b/>
          <w:bCs/>
        </w:rPr>
        <w:t xml:space="preserve">Actor: </w:t>
      </w:r>
      <w:r w:rsidR="00FA0729">
        <w:rPr>
          <w:b/>
          <w:bCs/>
        </w:rPr>
        <w:t>Member</w:t>
      </w:r>
    </w:p>
    <w:p w14:paraId="1D26F693" w14:textId="69971C78" w:rsidR="00F4748D" w:rsidRPr="001872B8" w:rsidRDefault="00F4748D" w:rsidP="00F4748D">
      <w:pPr>
        <w:pStyle w:val="a3"/>
        <w:numPr>
          <w:ilvl w:val="1"/>
          <w:numId w:val="1"/>
        </w:numPr>
        <w:bidi w:val="0"/>
        <w:rPr>
          <w:b/>
          <w:bCs/>
        </w:rPr>
      </w:pPr>
      <w:r w:rsidRPr="001872B8">
        <w:rPr>
          <w:b/>
          <w:bCs/>
        </w:rPr>
        <w:t xml:space="preserve">Precondition: </w:t>
      </w:r>
    </w:p>
    <w:p w14:paraId="7ACE216B" w14:textId="69D92D53" w:rsidR="00F4748D" w:rsidRPr="001872B8" w:rsidRDefault="00FA0729" w:rsidP="00F4748D">
      <w:pPr>
        <w:pStyle w:val="a3"/>
        <w:numPr>
          <w:ilvl w:val="2"/>
          <w:numId w:val="1"/>
        </w:numPr>
        <w:bidi w:val="0"/>
        <w:rPr>
          <w:b/>
          <w:bCs/>
        </w:rPr>
      </w:pPr>
      <w:r>
        <w:rPr>
          <w:b/>
          <w:bCs/>
        </w:rPr>
        <w:t>Member</w:t>
      </w:r>
      <w:r w:rsidR="00F4748D" w:rsidRPr="001872B8">
        <w:t xml:space="preserve"> is logged in to the </w:t>
      </w:r>
      <w:r w:rsidR="00F4748D" w:rsidRPr="001872B8">
        <w:rPr>
          <w:b/>
          <w:bCs/>
          <w:color w:val="FF0000"/>
        </w:rPr>
        <w:t>system</w:t>
      </w:r>
    </w:p>
    <w:p w14:paraId="50E4F2AB" w14:textId="3D28CB94" w:rsidR="00F4748D" w:rsidRPr="001872B8" w:rsidRDefault="00FA0729" w:rsidP="00F4748D">
      <w:pPr>
        <w:pStyle w:val="a3"/>
        <w:numPr>
          <w:ilvl w:val="2"/>
          <w:numId w:val="1"/>
        </w:numPr>
        <w:bidi w:val="0"/>
        <w:rPr>
          <w:b/>
          <w:bCs/>
        </w:rPr>
      </w:pPr>
      <w:r>
        <w:rPr>
          <w:b/>
          <w:bCs/>
        </w:rPr>
        <w:t>Member</w:t>
      </w:r>
      <w:r w:rsidR="00F4748D" w:rsidRPr="001872B8">
        <w:t xml:space="preserve"> is an owner of an existing store</w:t>
      </w:r>
    </w:p>
    <w:p w14:paraId="7A3E5A11" w14:textId="4B1EB0E8" w:rsidR="00F4748D" w:rsidRPr="001872B8" w:rsidRDefault="00F4748D" w:rsidP="00F4748D">
      <w:pPr>
        <w:pStyle w:val="a3"/>
        <w:numPr>
          <w:ilvl w:val="1"/>
          <w:numId w:val="1"/>
        </w:numPr>
        <w:bidi w:val="0"/>
        <w:rPr>
          <w:b/>
          <w:bCs/>
        </w:rPr>
      </w:pPr>
      <w:r w:rsidRPr="001872B8">
        <w:rPr>
          <w:b/>
          <w:bCs/>
        </w:rPr>
        <w:t xml:space="preserve">Parameter: </w:t>
      </w:r>
      <w:r w:rsidRPr="001872B8">
        <w:t xml:space="preserve">Store identification, product id, </w:t>
      </w:r>
      <w:r w:rsidR="00A61585" w:rsidRPr="001872B8">
        <w:t>product details</w:t>
      </w:r>
    </w:p>
    <w:p w14:paraId="4512371C" w14:textId="77777777" w:rsidR="00F4748D" w:rsidRPr="001872B8" w:rsidRDefault="00F4748D" w:rsidP="00F4748D">
      <w:pPr>
        <w:pStyle w:val="a3"/>
        <w:numPr>
          <w:ilvl w:val="1"/>
          <w:numId w:val="1"/>
        </w:numPr>
        <w:bidi w:val="0"/>
        <w:rPr>
          <w:b/>
          <w:bCs/>
        </w:rPr>
      </w:pPr>
      <w:r w:rsidRPr="001872B8">
        <w:rPr>
          <w:b/>
          <w:bCs/>
        </w:rPr>
        <w:t>Actions:</w:t>
      </w:r>
    </w:p>
    <w:p w14:paraId="66D90D9A" w14:textId="40BA0665" w:rsidR="00F4748D" w:rsidRPr="001872B8" w:rsidRDefault="00FA0729" w:rsidP="00F4748D">
      <w:pPr>
        <w:pStyle w:val="a3"/>
        <w:numPr>
          <w:ilvl w:val="2"/>
          <w:numId w:val="1"/>
        </w:numPr>
        <w:bidi w:val="0"/>
      </w:pPr>
      <w:r>
        <w:t>Member</w:t>
      </w:r>
      <w:r w:rsidR="00F4748D" w:rsidRPr="001872B8">
        <w:t xml:space="preserve"> asks to </w:t>
      </w:r>
      <w:r w:rsidR="001C047A" w:rsidRPr="001872B8">
        <w:t>update</w:t>
      </w:r>
      <w:r w:rsidR="00F4748D" w:rsidRPr="001872B8">
        <w:t xml:space="preserve"> product</w:t>
      </w:r>
      <w:r w:rsidR="001C047A" w:rsidRPr="001872B8">
        <w:t>'s</w:t>
      </w:r>
      <w:r w:rsidR="00F4748D" w:rsidRPr="001872B8">
        <w:t xml:space="preserve"> </w:t>
      </w:r>
      <w:r w:rsidR="001C047A" w:rsidRPr="001872B8">
        <w:t>details</w:t>
      </w:r>
    </w:p>
    <w:p w14:paraId="2FEBC462" w14:textId="2AA328C9" w:rsidR="00F4748D" w:rsidRPr="001872B8" w:rsidRDefault="00F4748D" w:rsidP="00F4748D">
      <w:pPr>
        <w:pStyle w:val="a3"/>
        <w:numPr>
          <w:ilvl w:val="2"/>
          <w:numId w:val="1"/>
        </w:numPr>
        <w:bidi w:val="0"/>
      </w:pPr>
      <w:r w:rsidRPr="001872B8">
        <w:t xml:space="preserve">The system asks for store identification, product id </w:t>
      </w:r>
      <w:r w:rsidR="001C047A" w:rsidRPr="001872B8">
        <w:t>and new details</w:t>
      </w:r>
    </w:p>
    <w:p w14:paraId="02D9AB9D" w14:textId="3FEB212A" w:rsidR="00F4748D" w:rsidRPr="001872B8" w:rsidRDefault="00FA0729" w:rsidP="00AE5E33">
      <w:pPr>
        <w:pStyle w:val="a3"/>
        <w:numPr>
          <w:ilvl w:val="2"/>
          <w:numId w:val="1"/>
        </w:numPr>
        <w:bidi w:val="0"/>
      </w:pPr>
      <w:r>
        <w:rPr>
          <w:b/>
          <w:bCs/>
        </w:rPr>
        <w:t>Member</w:t>
      </w:r>
      <w:r w:rsidR="00F4748D" w:rsidRPr="001872B8">
        <w:t xml:space="preserve"> provides required details- store id, product id, </w:t>
      </w:r>
      <w:r w:rsidR="001C047A" w:rsidRPr="001872B8">
        <w:t>new details</w:t>
      </w:r>
    </w:p>
    <w:p w14:paraId="73994880" w14:textId="77777777" w:rsidR="00F4748D" w:rsidRPr="001872B8" w:rsidRDefault="00F4748D" w:rsidP="00F4748D">
      <w:pPr>
        <w:pStyle w:val="a3"/>
        <w:numPr>
          <w:ilvl w:val="2"/>
          <w:numId w:val="1"/>
        </w:numPr>
        <w:bidi w:val="0"/>
      </w:pPr>
      <w:r w:rsidRPr="001872B8">
        <w:t>System checks if such a store exists in user's store repository</w:t>
      </w:r>
    </w:p>
    <w:p w14:paraId="5A7F459F" w14:textId="77777777" w:rsidR="00F4748D" w:rsidRPr="001872B8" w:rsidRDefault="00F4748D" w:rsidP="00F4748D">
      <w:pPr>
        <w:pStyle w:val="a3"/>
        <w:numPr>
          <w:ilvl w:val="2"/>
          <w:numId w:val="1"/>
        </w:numPr>
        <w:bidi w:val="0"/>
      </w:pPr>
      <w:r w:rsidRPr="001872B8">
        <w:t>If exists</w:t>
      </w:r>
    </w:p>
    <w:p w14:paraId="5F9EBD8D" w14:textId="77777777" w:rsidR="00F4748D" w:rsidRPr="001872B8" w:rsidRDefault="00F4748D" w:rsidP="00F4748D">
      <w:pPr>
        <w:pStyle w:val="a3"/>
        <w:numPr>
          <w:ilvl w:val="3"/>
          <w:numId w:val="1"/>
        </w:numPr>
        <w:bidi w:val="0"/>
      </w:pPr>
      <w:r w:rsidRPr="001872B8">
        <w:t>System checks if such product exists in the store</w:t>
      </w:r>
    </w:p>
    <w:p w14:paraId="67DAAD6D" w14:textId="77777777" w:rsidR="00F4748D" w:rsidRPr="001872B8" w:rsidRDefault="00F4748D" w:rsidP="00F4748D">
      <w:pPr>
        <w:pStyle w:val="a3"/>
        <w:numPr>
          <w:ilvl w:val="3"/>
          <w:numId w:val="1"/>
        </w:numPr>
        <w:bidi w:val="0"/>
      </w:pPr>
      <w:r w:rsidRPr="001872B8">
        <w:t>If exists</w:t>
      </w:r>
    </w:p>
    <w:p w14:paraId="4B3C1B51" w14:textId="5F19358A" w:rsidR="00F4748D" w:rsidRPr="001872B8" w:rsidRDefault="00F4748D" w:rsidP="00F4748D">
      <w:pPr>
        <w:pStyle w:val="a3"/>
        <w:numPr>
          <w:ilvl w:val="4"/>
          <w:numId w:val="1"/>
        </w:numPr>
        <w:bidi w:val="0"/>
      </w:pPr>
      <w:r w:rsidRPr="001872B8">
        <w:t xml:space="preserve">System updates the product's </w:t>
      </w:r>
      <w:r w:rsidR="00AE5E33" w:rsidRPr="001872B8">
        <w:t>details as required</w:t>
      </w:r>
    </w:p>
    <w:tbl>
      <w:tblPr>
        <w:tblStyle w:val="4"/>
        <w:tblW w:w="8409" w:type="dxa"/>
        <w:tblLook w:val="04A0" w:firstRow="1" w:lastRow="0" w:firstColumn="1" w:lastColumn="0" w:noHBand="0" w:noVBand="1"/>
      </w:tblPr>
      <w:tblGrid>
        <w:gridCol w:w="4390"/>
        <w:gridCol w:w="4019"/>
      </w:tblGrid>
      <w:tr w:rsidR="00940235" w:rsidRPr="00E148DE" w14:paraId="75C6D645" w14:textId="77777777" w:rsidTr="0040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AC40BC7" w14:textId="77777777" w:rsidR="00940235" w:rsidRPr="00E148DE" w:rsidRDefault="00940235" w:rsidP="00407BEE">
            <w:pPr>
              <w:bidi w:val="0"/>
              <w:rPr>
                <w:b w:val="0"/>
                <w:bCs w:val="0"/>
              </w:rPr>
            </w:pPr>
            <w:r w:rsidRPr="00E148DE">
              <w:rPr>
                <w:b w:val="0"/>
                <w:bCs w:val="0"/>
              </w:rPr>
              <w:t>Action</w:t>
            </w:r>
          </w:p>
        </w:tc>
        <w:tc>
          <w:tcPr>
            <w:tcW w:w="4019" w:type="dxa"/>
          </w:tcPr>
          <w:p w14:paraId="5E04B5FF" w14:textId="77777777" w:rsidR="00940235" w:rsidRPr="00E148DE" w:rsidRDefault="00940235"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40235" w:rsidRPr="00E148DE" w14:paraId="295E6FB4"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28B1564" w14:textId="2B4C8F7C" w:rsidR="00940235" w:rsidRPr="00940235" w:rsidRDefault="00FA0729" w:rsidP="00940235">
            <w:pPr>
              <w:bidi w:val="0"/>
            </w:pPr>
            <w:r>
              <w:rPr>
                <w:b w:val="0"/>
                <w:bCs w:val="0"/>
              </w:rPr>
              <w:t>Member</w:t>
            </w:r>
            <w:r w:rsidR="00940235" w:rsidRPr="00940235">
              <w:t xml:space="preserve"> is logged to the system and provides an identification of an existing store that he owns and </w:t>
            </w:r>
            <w:proofErr w:type="gramStart"/>
            <w:r w:rsidR="00940235" w:rsidRPr="00940235">
              <w:t>an a</w:t>
            </w:r>
            <w:proofErr w:type="gramEnd"/>
            <w:r w:rsidR="00940235" w:rsidRPr="00940235">
              <w:t xml:space="preserve"> product id that exists in the store, and a valid new details </w:t>
            </w:r>
          </w:p>
          <w:p w14:paraId="6816FEB7" w14:textId="77777777" w:rsidR="00940235" w:rsidRPr="00E148DE" w:rsidRDefault="00940235" w:rsidP="00407BEE">
            <w:pPr>
              <w:bidi w:val="0"/>
              <w:rPr>
                <w:b w:val="0"/>
                <w:bCs w:val="0"/>
              </w:rPr>
            </w:pPr>
          </w:p>
        </w:tc>
        <w:tc>
          <w:tcPr>
            <w:tcW w:w="4019" w:type="dxa"/>
          </w:tcPr>
          <w:p w14:paraId="553690D0" w14:textId="7C7EDCB0" w:rsidR="00940235" w:rsidRPr="00E148DE" w:rsidRDefault="00940235" w:rsidP="00407BE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product's details</w:t>
            </w:r>
          </w:p>
        </w:tc>
      </w:tr>
      <w:tr w:rsidR="00940235" w:rsidRPr="00E148DE" w14:paraId="27197F20"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182EABC5" w14:textId="52B77480" w:rsidR="00940235" w:rsidRPr="00940235" w:rsidRDefault="00FA0729" w:rsidP="00940235">
            <w:pPr>
              <w:bidi w:val="0"/>
            </w:pPr>
            <w:r>
              <w:rPr>
                <w:b w:val="0"/>
                <w:bCs w:val="0"/>
              </w:rPr>
              <w:t>Member</w:t>
            </w:r>
            <w:r w:rsidR="00940235" w:rsidRPr="00940235">
              <w:t xml:space="preserve"> is logged to the system and provides identification of a store that doesn't exist</w:t>
            </w:r>
          </w:p>
          <w:p w14:paraId="1ABF82F3" w14:textId="77777777" w:rsidR="00940235" w:rsidRPr="001872B8" w:rsidRDefault="00940235" w:rsidP="00940235">
            <w:pPr>
              <w:pStyle w:val="a3"/>
              <w:bidi w:val="0"/>
              <w:rPr>
                <w:b w:val="0"/>
                <w:bCs w:val="0"/>
              </w:rPr>
            </w:pPr>
          </w:p>
        </w:tc>
        <w:tc>
          <w:tcPr>
            <w:tcW w:w="4019" w:type="dxa"/>
          </w:tcPr>
          <w:p w14:paraId="3A9D2044" w14:textId="29A5A8B9"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00FA0729">
              <w:rPr>
                <w:b/>
                <w:bCs/>
              </w:rPr>
              <w:t>Member</w:t>
            </w:r>
            <w:r w:rsidRPr="00940235">
              <w:rPr>
                <w:b/>
                <w:bCs/>
              </w:rPr>
              <w:t xml:space="preserve"> </w:t>
            </w:r>
            <w:r w:rsidRPr="001872B8">
              <w:t xml:space="preserve">that the </w:t>
            </w:r>
            <w:r w:rsidRPr="00940235">
              <w:rPr>
                <w:b/>
                <w:bCs/>
              </w:rPr>
              <w:t>store</w:t>
            </w:r>
            <w:r w:rsidRPr="001872B8">
              <w:t xml:space="preserve"> doesn’t exist in his owned store repository</w:t>
            </w:r>
          </w:p>
          <w:p w14:paraId="400F5415" w14:textId="77777777" w:rsidR="00940235" w:rsidRPr="001872B8" w:rsidRDefault="00940235" w:rsidP="00407BEE">
            <w:pPr>
              <w:bidi w:val="0"/>
              <w:cnfStyle w:val="000000000000" w:firstRow="0" w:lastRow="0" w:firstColumn="0" w:lastColumn="0" w:oddVBand="0" w:evenVBand="0" w:oddHBand="0" w:evenHBand="0" w:firstRowFirstColumn="0" w:firstRowLastColumn="0" w:lastRowFirstColumn="0" w:lastRowLastColumn="0"/>
            </w:pPr>
          </w:p>
        </w:tc>
      </w:tr>
      <w:tr w:rsidR="00940235" w:rsidRPr="00E148DE" w14:paraId="43FE72B2"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10CD0B5" w14:textId="52C8DA4B" w:rsidR="00940235" w:rsidRPr="001872B8" w:rsidRDefault="00940235" w:rsidP="00940235">
            <w:pPr>
              <w:bidi w:val="0"/>
              <w:rPr>
                <w:b w:val="0"/>
                <w:bCs w:val="0"/>
              </w:rPr>
            </w:pPr>
            <w:r w:rsidRPr="00940235">
              <w:t xml:space="preserve">The </w:t>
            </w:r>
            <w:r w:rsidR="00FA0729">
              <w:rPr>
                <w:b w:val="0"/>
                <w:bCs w:val="0"/>
              </w:rPr>
              <w:t>Member</w:t>
            </w:r>
            <w:r w:rsidRPr="001872B8">
              <w:rPr>
                <w:b w:val="0"/>
                <w:bCs w:val="0"/>
              </w:rPr>
              <w:t xml:space="preserve"> </w:t>
            </w:r>
            <w:r w:rsidRPr="00940235">
              <w:t>is logged to the system and provides identification of a store that he doesn’t own</w:t>
            </w:r>
          </w:p>
        </w:tc>
        <w:tc>
          <w:tcPr>
            <w:tcW w:w="4019" w:type="dxa"/>
          </w:tcPr>
          <w:p w14:paraId="2294747F" w14:textId="783DFBDD" w:rsidR="00940235" w:rsidRPr="001872B8" w:rsidRDefault="00940235" w:rsidP="00940235">
            <w:pPr>
              <w:bidi w:val="0"/>
              <w:cnfStyle w:val="000000100000" w:firstRow="0" w:lastRow="0" w:firstColumn="0" w:lastColumn="0" w:oddVBand="0" w:evenVBand="0" w:oddHBand="1" w:evenHBand="0" w:firstRowFirstColumn="0" w:firstRowLastColumn="0" w:lastRowFirstColumn="0" w:lastRowLastColumn="0"/>
            </w:pPr>
            <w:r w:rsidRPr="00940235">
              <w:rPr>
                <w:b/>
                <w:bCs/>
              </w:rPr>
              <w:t>System</w:t>
            </w:r>
            <w:r w:rsidRPr="001872B8">
              <w:t xml:space="preserve"> informs </w:t>
            </w:r>
            <w:r w:rsidR="00FA0729">
              <w:rPr>
                <w:b/>
                <w:bCs/>
              </w:rPr>
              <w:t>Member</w:t>
            </w:r>
            <w:r w:rsidRPr="00940235">
              <w:rPr>
                <w:b/>
                <w:bCs/>
              </w:rPr>
              <w:t xml:space="preserve"> </w:t>
            </w:r>
            <w:r w:rsidRPr="001872B8">
              <w:t xml:space="preserve">that the </w:t>
            </w:r>
            <w:r w:rsidRPr="00940235">
              <w:rPr>
                <w:b/>
                <w:bCs/>
              </w:rPr>
              <w:t>store</w:t>
            </w:r>
            <w:r w:rsidRPr="001872B8">
              <w:t xml:space="preserve"> doesn’t exist in his owned store repository</w:t>
            </w:r>
          </w:p>
          <w:p w14:paraId="43AFA29E"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1D07FEEA"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12B4A35D" w14:textId="41F495AD" w:rsidR="00940235" w:rsidRPr="00940235" w:rsidRDefault="00940235" w:rsidP="00940235">
            <w:pPr>
              <w:bidi w:val="0"/>
            </w:pPr>
            <w:r w:rsidRPr="00940235">
              <w:t xml:space="preserve">The </w:t>
            </w:r>
            <w:r w:rsidR="00FA0729">
              <w:rPr>
                <w:b w:val="0"/>
                <w:bCs w:val="0"/>
              </w:rPr>
              <w:t>Member</w:t>
            </w:r>
            <w:r w:rsidRPr="001872B8">
              <w:rPr>
                <w:b w:val="0"/>
                <w:bCs w:val="0"/>
              </w:rPr>
              <w:t xml:space="preserve"> </w:t>
            </w:r>
            <w:r w:rsidRPr="00940235">
              <w:t>is logged to the system and provides identification of a store he owns, and of a product that doesn't exists in the store</w:t>
            </w:r>
          </w:p>
          <w:p w14:paraId="2FBE448A" w14:textId="77777777" w:rsidR="00940235" w:rsidRPr="001872B8" w:rsidRDefault="00940235" w:rsidP="00940235">
            <w:pPr>
              <w:pStyle w:val="a3"/>
              <w:bidi w:val="0"/>
            </w:pPr>
          </w:p>
        </w:tc>
        <w:tc>
          <w:tcPr>
            <w:tcW w:w="4019" w:type="dxa"/>
          </w:tcPr>
          <w:p w14:paraId="3281D10E" w14:textId="40071879"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FA0729">
              <w:rPr>
                <w:b/>
                <w:bCs/>
              </w:rPr>
              <w:t>Member</w:t>
            </w:r>
            <w:r w:rsidRPr="00940235">
              <w:rPr>
                <w:b/>
                <w:bCs/>
              </w:rPr>
              <w:t xml:space="preserve"> </w:t>
            </w:r>
            <w:r w:rsidRPr="001872B8">
              <w:t>that the products he asks to add doesn't exists in the store</w:t>
            </w:r>
          </w:p>
          <w:p w14:paraId="31582173"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940235" w:rsidRPr="00E148DE" w14:paraId="481913BF"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0982ACB" w14:textId="76634886" w:rsidR="00940235" w:rsidRPr="00940235" w:rsidRDefault="00940235" w:rsidP="00940235">
            <w:pPr>
              <w:bidi w:val="0"/>
            </w:pPr>
            <w:r w:rsidRPr="00940235">
              <w:t xml:space="preserve">The </w:t>
            </w:r>
            <w:r w:rsidR="00FA0729">
              <w:rPr>
                <w:b w:val="0"/>
                <w:bCs w:val="0"/>
              </w:rPr>
              <w:t>Member</w:t>
            </w:r>
            <w:r w:rsidRPr="001872B8">
              <w:rPr>
                <w:b w:val="0"/>
                <w:bCs w:val="0"/>
              </w:rPr>
              <w:t xml:space="preserve"> </w:t>
            </w:r>
            <w:r w:rsidRPr="00940235">
              <w:t>is not logged to the system</w:t>
            </w:r>
          </w:p>
        </w:tc>
        <w:tc>
          <w:tcPr>
            <w:tcW w:w="4019" w:type="dxa"/>
          </w:tcPr>
          <w:p w14:paraId="4E277D46" w14:textId="77777777" w:rsidR="00940235" w:rsidRPr="001872B8" w:rsidRDefault="00940235" w:rsidP="0094023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28AE7707"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p>
        </w:tc>
      </w:tr>
      <w:tr w:rsidR="00940235" w:rsidRPr="00E148DE" w14:paraId="61410D86"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17B0BD8D" w14:textId="55861006" w:rsidR="00940235" w:rsidRPr="00940235" w:rsidRDefault="00940235" w:rsidP="00940235">
            <w:pPr>
              <w:bidi w:val="0"/>
            </w:pPr>
            <w:r w:rsidRPr="00940235">
              <w:t xml:space="preserve">The </w:t>
            </w:r>
            <w:r w:rsidR="00FA0729">
              <w:rPr>
                <w:b w:val="0"/>
                <w:bCs w:val="0"/>
              </w:rPr>
              <w:t>Member</w:t>
            </w:r>
            <w:r w:rsidRPr="001872B8">
              <w:rPr>
                <w:b w:val="0"/>
                <w:bCs w:val="0"/>
              </w:rPr>
              <w:t xml:space="preserve"> </w:t>
            </w:r>
            <w:r w:rsidRPr="00940235">
              <w:t>is logged to the system and provides a store id of an existing store he owns and a product id that exits in that store, and invalid new details</w:t>
            </w:r>
          </w:p>
          <w:p w14:paraId="4E58F2D6" w14:textId="77777777" w:rsidR="00940235" w:rsidRPr="001872B8" w:rsidRDefault="00940235" w:rsidP="00940235">
            <w:pPr>
              <w:pStyle w:val="a3"/>
              <w:bidi w:val="0"/>
            </w:pPr>
          </w:p>
        </w:tc>
        <w:tc>
          <w:tcPr>
            <w:tcW w:w="4019" w:type="dxa"/>
          </w:tcPr>
          <w:p w14:paraId="67C384E2" w14:textId="77777777" w:rsidR="00940235" w:rsidRPr="001872B8" w:rsidRDefault="00940235" w:rsidP="00940235">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details are invalid</w:t>
            </w:r>
          </w:p>
          <w:p w14:paraId="4568D1AF"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p>
        </w:tc>
      </w:tr>
    </w:tbl>
    <w:p w14:paraId="43EBEAA6" w14:textId="77777777" w:rsidR="00940235" w:rsidRPr="001872B8" w:rsidRDefault="00940235" w:rsidP="00940235">
      <w:pPr>
        <w:bidi w:val="0"/>
      </w:pPr>
    </w:p>
    <w:p w14:paraId="35AE8293" w14:textId="59D238B4" w:rsidR="003519DD" w:rsidRPr="001872B8" w:rsidRDefault="003519DD" w:rsidP="003519DD">
      <w:pPr>
        <w:pStyle w:val="a3"/>
        <w:numPr>
          <w:ilvl w:val="0"/>
          <w:numId w:val="1"/>
        </w:numPr>
        <w:bidi w:val="0"/>
        <w:rPr>
          <w:b/>
          <w:bCs/>
        </w:rPr>
      </w:pPr>
      <w:commentRangeStart w:id="13"/>
      <w:r w:rsidRPr="001872B8">
        <w:t>Use</w:t>
      </w:r>
      <w:commentRangeEnd w:id="13"/>
      <w:r w:rsidRPr="001872B8">
        <w:rPr>
          <w:rStyle w:val="a7"/>
        </w:rPr>
        <w:commentReference w:id="13"/>
      </w:r>
      <w:r w:rsidRPr="001872B8">
        <w:t xml:space="preserve"> case: </w:t>
      </w:r>
      <w:r w:rsidR="009E692E" w:rsidRPr="001872B8">
        <w:rPr>
          <w:b/>
          <w:bCs/>
        </w:rPr>
        <w:t>Add buying strategy to store's policy</w:t>
      </w:r>
    </w:p>
    <w:p w14:paraId="5F54F6C4" w14:textId="09348647" w:rsidR="00F05747" w:rsidRPr="001872B8" w:rsidRDefault="00F05747" w:rsidP="00F05747">
      <w:pPr>
        <w:pStyle w:val="a3"/>
        <w:numPr>
          <w:ilvl w:val="1"/>
          <w:numId w:val="1"/>
        </w:numPr>
        <w:bidi w:val="0"/>
        <w:rPr>
          <w:b/>
          <w:bCs/>
        </w:rPr>
      </w:pPr>
      <w:r w:rsidRPr="001872B8">
        <w:rPr>
          <w:b/>
          <w:bCs/>
        </w:rPr>
        <w:t xml:space="preserve">Actor: </w:t>
      </w:r>
      <w:r w:rsidR="00FA0729">
        <w:rPr>
          <w:b/>
          <w:bCs/>
        </w:rPr>
        <w:t>Member</w:t>
      </w:r>
    </w:p>
    <w:p w14:paraId="598BB277" w14:textId="77777777" w:rsidR="00F05747" w:rsidRPr="001872B8" w:rsidRDefault="00F05747" w:rsidP="00F05747">
      <w:pPr>
        <w:pStyle w:val="a3"/>
        <w:numPr>
          <w:ilvl w:val="1"/>
          <w:numId w:val="1"/>
        </w:numPr>
        <w:bidi w:val="0"/>
        <w:rPr>
          <w:b/>
          <w:bCs/>
        </w:rPr>
      </w:pPr>
      <w:r w:rsidRPr="001872B8">
        <w:rPr>
          <w:b/>
          <w:bCs/>
        </w:rPr>
        <w:t xml:space="preserve">Precondition: </w:t>
      </w:r>
    </w:p>
    <w:p w14:paraId="2DD5D27E" w14:textId="64705C32" w:rsidR="003519DD" w:rsidRPr="001872B8" w:rsidRDefault="00FA0729" w:rsidP="003519DD">
      <w:pPr>
        <w:pStyle w:val="a3"/>
        <w:numPr>
          <w:ilvl w:val="2"/>
          <w:numId w:val="1"/>
        </w:numPr>
        <w:bidi w:val="0"/>
        <w:rPr>
          <w:b/>
          <w:bCs/>
        </w:rPr>
      </w:pPr>
      <w:r>
        <w:rPr>
          <w:b/>
          <w:bCs/>
        </w:rPr>
        <w:t>Member</w:t>
      </w:r>
      <w:r w:rsidR="003519DD" w:rsidRPr="001872B8">
        <w:t xml:space="preserve"> is logged in to the </w:t>
      </w:r>
      <w:r w:rsidR="003519DD" w:rsidRPr="001872B8">
        <w:rPr>
          <w:b/>
          <w:bCs/>
          <w:color w:val="FF0000"/>
        </w:rPr>
        <w:t>system</w:t>
      </w:r>
    </w:p>
    <w:p w14:paraId="7EF90383" w14:textId="6AD04A18" w:rsidR="003519DD" w:rsidRPr="001872B8" w:rsidRDefault="00FA0729" w:rsidP="003519DD">
      <w:pPr>
        <w:pStyle w:val="a3"/>
        <w:numPr>
          <w:ilvl w:val="2"/>
          <w:numId w:val="1"/>
        </w:numPr>
        <w:bidi w:val="0"/>
        <w:rPr>
          <w:b/>
          <w:bCs/>
        </w:rPr>
      </w:pPr>
      <w:r>
        <w:rPr>
          <w:b/>
          <w:bCs/>
        </w:rPr>
        <w:t>Member</w:t>
      </w:r>
      <w:r w:rsidR="003519DD" w:rsidRPr="001872B8">
        <w:t xml:space="preserve"> is an owner of an existing store</w:t>
      </w:r>
    </w:p>
    <w:p w14:paraId="3208AD54" w14:textId="77777777" w:rsidR="003519DD" w:rsidRPr="001872B8" w:rsidRDefault="003519DD" w:rsidP="003519DD">
      <w:pPr>
        <w:pStyle w:val="a3"/>
        <w:numPr>
          <w:ilvl w:val="1"/>
          <w:numId w:val="1"/>
        </w:numPr>
        <w:bidi w:val="0"/>
        <w:rPr>
          <w:b/>
          <w:bCs/>
        </w:rPr>
      </w:pPr>
      <w:r w:rsidRPr="001872B8">
        <w:rPr>
          <w:b/>
          <w:bCs/>
        </w:rPr>
        <w:t xml:space="preserve">Parameter: </w:t>
      </w:r>
      <w:r w:rsidRPr="001872B8">
        <w:t>Store identification, product id, product details</w:t>
      </w:r>
    </w:p>
    <w:p w14:paraId="11EE495C" w14:textId="77777777" w:rsidR="003519DD" w:rsidRPr="001872B8" w:rsidRDefault="003519DD" w:rsidP="003519DD">
      <w:pPr>
        <w:pStyle w:val="a3"/>
        <w:numPr>
          <w:ilvl w:val="1"/>
          <w:numId w:val="1"/>
        </w:numPr>
        <w:bidi w:val="0"/>
        <w:rPr>
          <w:b/>
          <w:bCs/>
        </w:rPr>
      </w:pPr>
      <w:r w:rsidRPr="001872B8">
        <w:rPr>
          <w:b/>
          <w:bCs/>
        </w:rPr>
        <w:t>Actions:</w:t>
      </w:r>
    </w:p>
    <w:p w14:paraId="7D80F9BA" w14:textId="3D5E8AA9" w:rsidR="003519DD" w:rsidRPr="001872B8" w:rsidRDefault="00FA0729" w:rsidP="003519DD">
      <w:pPr>
        <w:pStyle w:val="a3"/>
        <w:numPr>
          <w:ilvl w:val="2"/>
          <w:numId w:val="1"/>
        </w:numPr>
        <w:bidi w:val="0"/>
      </w:pPr>
      <w:r>
        <w:t>Member</w:t>
      </w:r>
      <w:r w:rsidR="003519DD" w:rsidRPr="001872B8">
        <w:t xml:space="preserve"> asks to update product's details</w:t>
      </w:r>
    </w:p>
    <w:p w14:paraId="57F95452" w14:textId="77777777" w:rsidR="003519DD" w:rsidRPr="001872B8" w:rsidRDefault="003519DD" w:rsidP="003519DD">
      <w:pPr>
        <w:pStyle w:val="a3"/>
        <w:numPr>
          <w:ilvl w:val="2"/>
          <w:numId w:val="1"/>
        </w:numPr>
        <w:bidi w:val="0"/>
      </w:pPr>
      <w:r w:rsidRPr="001872B8">
        <w:t>The system asks for store identification, product id and new details</w:t>
      </w:r>
    </w:p>
    <w:p w14:paraId="1324C275" w14:textId="15371188" w:rsidR="003519DD" w:rsidRPr="001872B8" w:rsidRDefault="00FA0729" w:rsidP="003519DD">
      <w:pPr>
        <w:pStyle w:val="a3"/>
        <w:numPr>
          <w:ilvl w:val="2"/>
          <w:numId w:val="1"/>
        </w:numPr>
        <w:bidi w:val="0"/>
      </w:pPr>
      <w:r>
        <w:rPr>
          <w:b/>
          <w:bCs/>
        </w:rPr>
        <w:t>Member</w:t>
      </w:r>
      <w:r w:rsidR="003519DD" w:rsidRPr="001872B8">
        <w:t xml:space="preserve"> provides required details- store id, product id, new details</w:t>
      </w:r>
    </w:p>
    <w:p w14:paraId="0444AEDE" w14:textId="77777777" w:rsidR="003519DD" w:rsidRPr="001872B8" w:rsidRDefault="003519DD" w:rsidP="003519DD">
      <w:pPr>
        <w:pStyle w:val="a3"/>
        <w:numPr>
          <w:ilvl w:val="2"/>
          <w:numId w:val="1"/>
        </w:numPr>
        <w:bidi w:val="0"/>
      </w:pPr>
      <w:r w:rsidRPr="001872B8">
        <w:t>System checks if such a store exists in user's store repository</w:t>
      </w:r>
    </w:p>
    <w:p w14:paraId="59F51C24" w14:textId="77777777" w:rsidR="003519DD" w:rsidRPr="001872B8" w:rsidRDefault="003519DD" w:rsidP="003519DD">
      <w:pPr>
        <w:pStyle w:val="a3"/>
        <w:numPr>
          <w:ilvl w:val="2"/>
          <w:numId w:val="1"/>
        </w:numPr>
        <w:bidi w:val="0"/>
      </w:pPr>
      <w:r w:rsidRPr="001872B8">
        <w:t>If exists</w:t>
      </w:r>
    </w:p>
    <w:p w14:paraId="2B457256" w14:textId="77777777" w:rsidR="003519DD" w:rsidRPr="001872B8" w:rsidRDefault="003519DD" w:rsidP="003519DD">
      <w:pPr>
        <w:pStyle w:val="a3"/>
        <w:numPr>
          <w:ilvl w:val="3"/>
          <w:numId w:val="1"/>
        </w:numPr>
        <w:bidi w:val="0"/>
      </w:pPr>
      <w:r w:rsidRPr="001872B8">
        <w:t>System checks if such product exists in the store</w:t>
      </w:r>
    </w:p>
    <w:p w14:paraId="22401E3E" w14:textId="77777777" w:rsidR="003519DD" w:rsidRPr="001872B8" w:rsidRDefault="003519DD" w:rsidP="003519DD">
      <w:pPr>
        <w:pStyle w:val="a3"/>
        <w:numPr>
          <w:ilvl w:val="3"/>
          <w:numId w:val="1"/>
        </w:numPr>
        <w:bidi w:val="0"/>
      </w:pPr>
      <w:r w:rsidRPr="001872B8">
        <w:t>If exists</w:t>
      </w:r>
    </w:p>
    <w:p w14:paraId="10D4F190" w14:textId="4EF8E5A2" w:rsidR="003519DD" w:rsidRDefault="003519DD" w:rsidP="003519DD">
      <w:pPr>
        <w:pStyle w:val="a3"/>
        <w:numPr>
          <w:ilvl w:val="4"/>
          <w:numId w:val="1"/>
        </w:numPr>
        <w:bidi w:val="0"/>
      </w:pPr>
      <w:r w:rsidRPr="001872B8">
        <w:t>System updates the product's details as required</w:t>
      </w:r>
    </w:p>
    <w:tbl>
      <w:tblPr>
        <w:tblStyle w:val="4"/>
        <w:tblW w:w="8409" w:type="dxa"/>
        <w:tblLook w:val="04A0" w:firstRow="1" w:lastRow="0" w:firstColumn="1" w:lastColumn="0" w:noHBand="0" w:noVBand="1"/>
      </w:tblPr>
      <w:tblGrid>
        <w:gridCol w:w="4390"/>
        <w:gridCol w:w="4019"/>
      </w:tblGrid>
      <w:tr w:rsidR="00940235" w:rsidRPr="00E148DE" w14:paraId="11EEA050" w14:textId="77777777" w:rsidTr="0040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857698B" w14:textId="77777777" w:rsidR="00940235" w:rsidRPr="00E148DE" w:rsidRDefault="00940235" w:rsidP="00407BEE">
            <w:pPr>
              <w:bidi w:val="0"/>
              <w:rPr>
                <w:b w:val="0"/>
                <w:bCs w:val="0"/>
              </w:rPr>
            </w:pPr>
            <w:r w:rsidRPr="00E148DE">
              <w:rPr>
                <w:b w:val="0"/>
                <w:bCs w:val="0"/>
              </w:rPr>
              <w:t>Action</w:t>
            </w:r>
          </w:p>
        </w:tc>
        <w:tc>
          <w:tcPr>
            <w:tcW w:w="4019" w:type="dxa"/>
          </w:tcPr>
          <w:p w14:paraId="0C78D0CB" w14:textId="77777777" w:rsidR="00940235" w:rsidRPr="00E148DE" w:rsidRDefault="00940235"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40235" w:rsidRPr="00E148DE" w14:paraId="3063D75D"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A88E91E" w14:textId="5D7B9234" w:rsidR="00940235" w:rsidRPr="00E148DE" w:rsidRDefault="00FA0729" w:rsidP="00407BEE">
            <w:pPr>
              <w:bidi w:val="0"/>
              <w:rPr>
                <w:b w:val="0"/>
                <w:bCs w:val="0"/>
              </w:rPr>
            </w:pPr>
            <w:r>
              <w:rPr>
                <w:b w:val="0"/>
                <w:bCs w:val="0"/>
              </w:rPr>
              <w:t>Member</w:t>
            </w:r>
            <w:r w:rsidR="00940235" w:rsidRPr="001872B8">
              <w:t xml:space="preserve"> is logged to the system and provides an identification of an existing store that he owns and </w:t>
            </w:r>
            <w:proofErr w:type="gramStart"/>
            <w:r w:rsidR="00940235" w:rsidRPr="001872B8">
              <w:t>an a</w:t>
            </w:r>
            <w:proofErr w:type="gramEnd"/>
            <w:r w:rsidR="00940235" w:rsidRPr="001872B8">
              <w:t xml:space="preserve"> product id that exists in the store, and a valid new details</w:t>
            </w:r>
          </w:p>
        </w:tc>
        <w:tc>
          <w:tcPr>
            <w:tcW w:w="4019" w:type="dxa"/>
          </w:tcPr>
          <w:p w14:paraId="2EE6B970"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r w:rsidRPr="001872B8">
              <w:t>The system updated the product's details</w:t>
            </w:r>
          </w:p>
          <w:p w14:paraId="4163E563" w14:textId="77777777" w:rsidR="00940235" w:rsidRPr="00E148DE" w:rsidRDefault="00940235"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7FFA4C26"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40484AA3" w14:textId="13AFEC80" w:rsidR="00940235" w:rsidRPr="00940235" w:rsidRDefault="00FA0729" w:rsidP="00940235">
            <w:pPr>
              <w:bidi w:val="0"/>
            </w:pPr>
            <w:r>
              <w:rPr>
                <w:b w:val="0"/>
                <w:bCs w:val="0"/>
              </w:rPr>
              <w:t>Member</w:t>
            </w:r>
            <w:r w:rsidR="00940235" w:rsidRPr="00940235">
              <w:t xml:space="preserve"> is logged to the system and provides identification of a store that doesn't exist</w:t>
            </w:r>
          </w:p>
          <w:p w14:paraId="5129A55D" w14:textId="77777777" w:rsidR="00940235" w:rsidRPr="001872B8" w:rsidRDefault="00940235" w:rsidP="00407BEE">
            <w:pPr>
              <w:bidi w:val="0"/>
              <w:rPr>
                <w:b w:val="0"/>
                <w:bCs w:val="0"/>
              </w:rPr>
            </w:pPr>
          </w:p>
        </w:tc>
        <w:tc>
          <w:tcPr>
            <w:tcW w:w="4019" w:type="dxa"/>
          </w:tcPr>
          <w:p w14:paraId="6539E0DC" w14:textId="1E57F12A"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r w:rsidRPr="001872B8">
              <w:rPr>
                <w:b/>
                <w:bCs/>
              </w:rPr>
              <w:t>:</w:t>
            </w:r>
            <w:r w:rsidRPr="001872B8">
              <w:t xml:space="preserve"> </w:t>
            </w:r>
            <w:r w:rsidRPr="001872B8">
              <w:rPr>
                <w:b/>
                <w:bCs/>
              </w:rPr>
              <w:t>System</w:t>
            </w:r>
            <w:r w:rsidRPr="001872B8">
              <w:t xml:space="preserve"> informs </w:t>
            </w:r>
            <w:r w:rsidR="00FA0729">
              <w:rPr>
                <w:b/>
                <w:bCs/>
              </w:rPr>
              <w:t>Member</w:t>
            </w:r>
            <w:r w:rsidRPr="001872B8">
              <w:rPr>
                <w:b/>
                <w:bCs/>
              </w:rPr>
              <w:t xml:space="preserve"> </w:t>
            </w:r>
            <w:r w:rsidRPr="001872B8">
              <w:t xml:space="preserve">that the </w:t>
            </w:r>
            <w:r w:rsidRPr="001872B8">
              <w:rPr>
                <w:b/>
                <w:bCs/>
              </w:rPr>
              <w:t>store</w:t>
            </w:r>
            <w:r w:rsidRPr="001872B8">
              <w:t xml:space="preserve"> doesn’t exist in his owned store repository</w:t>
            </w:r>
          </w:p>
          <w:p w14:paraId="45B9B24F"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p>
        </w:tc>
      </w:tr>
      <w:tr w:rsidR="00940235" w:rsidRPr="00E148DE" w14:paraId="540B9E50"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C553E7" w14:textId="527FF42C" w:rsidR="00940235" w:rsidRPr="001872B8" w:rsidRDefault="00940235" w:rsidP="00940235">
            <w:pPr>
              <w:pStyle w:val="a3"/>
              <w:bidi w:val="0"/>
            </w:pPr>
            <w:r w:rsidRPr="001872B8">
              <w:rPr>
                <w:b w:val="0"/>
                <w:bCs w:val="0"/>
              </w:rPr>
              <w:t xml:space="preserve">: </w:t>
            </w:r>
            <w:r w:rsidRPr="001872B8">
              <w:t xml:space="preserve">The </w:t>
            </w:r>
            <w:r w:rsidR="00FA0729">
              <w:rPr>
                <w:b w:val="0"/>
                <w:bCs w:val="0"/>
              </w:rPr>
              <w:t>Member</w:t>
            </w:r>
            <w:r w:rsidRPr="001872B8">
              <w:rPr>
                <w:b w:val="0"/>
                <w:bCs w:val="0"/>
              </w:rPr>
              <w:t xml:space="preserve"> </w:t>
            </w:r>
            <w:r w:rsidRPr="001872B8">
              <w:t>is logged to the system and provides identification of a store that he doesn’t own</w:t>
            </w:r>
          </w:p>
          <w:p w14:paraId="7ECFE772" w14:textId="77777777" w:rsidR="00940235" w:rsidRPr="001872B8" w:rsidRDefault="00940235" w:rsidP="00940235">
            <w:pPr>
              <w:bidi w:val="0"/>
            </w:pPr>
          </w:p>
        </w:tc>
        <w:tc>
          <w:tcPr>
            <w:tcW w:w="4019" w:type="dxa"/>
          </w:tcPr>
          <w:p w14:paraId="3885125D" w14:textId="218B2410"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00FA0729">
              <w:rPr>
                <w:b/>
                <w:bCs/>
              </w:rPr>
              <w:t>Member</w:t>
            </w:r>
            <w:r w:rsidRPr="001872B8">
              <w:rPr>
                <w:b/>
                <w:bCs/>
              </w:rPr>
              <w:t xml:space="preserve"> </w:t>
            </w:r>
            <w:r w:rsidRPr="001872B8">
              <w:t xml:space="preserve">that the </w:t>
            </w:r>
            <w:r w:rsidRPr="001872B8">
              <w:rPr>
                <w:b/>
                <w:bCs/>
              </w:rPr>
              <w:t>store</w:t>
            </w:r>
            <w:r w:rsidRPr="001872B8">
              <w:t xml:space="preserve"> doesn’t exist in his owned store repository</w:t>
            </w:r>
          </w:p>
          <w:p w14:paraId="08EF0125"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940235" w:rsidRPr="00E148DE" w14:paraId="6D7557D3"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49B71E6E" w14:textId="1B5C27B1" w:rsidR="00940235" w:rsidRPr="001872B8" w:rsidRDefault="00940235" w:rsidP="00940235">
            <w:pPr>
              <w:pStyle w:val="a3"/>
              <w:bidi w:val="0"/>
            </w:pPr>
            <w:r w:rsidRPr="001872B8">
              <w:t xml:space="preserve">The </w:t>
            </w:r>
            <w:r w:rsidR="00FA0729">
              <w:rPr>
                <w:b w:val="0"/>
                <w:bCs w:val="0"/>
              </w:rPr>
              <w:t>Member</w:t>
            </w:r>
            <w:r w:rsidRPr="001872B8">
              <w:rPr>
                <w:b w:val="0"/>
                <w:bCs w:val="0"/>
              </w:rPr>
              <w:t xml:space="preserve"> </w:t>
            </w:r>
            <w:r w:rsidRPr="001872B8">
              <w:t>is logged to the system and provides identification of a store he owns, and of a product that doesn't exists in the store</w:t>
            </w:r>
          </w:p>
          <w:p w14:paraId="14D344E1" w14:textId="77777777" w:rsidR="00940235" w:rsidRPr="001872B8" w:rsidRDefault="00940235" w:rsidP="00940235">
            <w:pPr>
              <w:pStyle w:val="a3"/>
              <w:bidi w:val="0"/>
              <w:rPr>
                <w:b w:val="0"/>
                <w:bCs w:val="0"/>
              </w:rPr>
            </w:pPr>
          </w:p>
        </w:tc>
        <w:tc>
          <w:tcPr>
            <w:tcW w:w="4019" w:type="dxa"/>
          </w:tcPr>
          <w:p w14:paraId="16A1348F" w14:textId="6AF15656"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FA0729">
              <w:rPr>
                <w:b/>
                <w:bCs/>
              </w:rPr>
              <w:t>Member</w:t>
            </w:r>
            <w:r w:rsidRPr="001872B8">
              <w:rPr>
                <w:b/>
                <w:bCs/>
              </w:rPr>
              <w:t xml:space="preserve"> </w:t>
            </w:r>
            <w:r w:rsidRPr="001872B8">
              <w:t>that the products he asks to add doesn't exists in the store</w:t>
            </w:r>
          </w:p>
          <w:p w14:paraId="08061C38"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940235" w:rsidRPr="00E148DE" w14:paraId="042F72F8"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B5A37D6" w14:textId="19882049" w:rsidR="00940235" w:rsidRPr="001872B8" w:rsidRDefault="00940235" w:rsidP="00940235">
            <w:pPr>
              <w:pStyle w:val="a3"/>
              <w:bidi w:val="0"/>
            </w:pPr>
            <w:r w:rsidRPr="001872B8">
              <w:rPr>
                <w:b w:val="0"/>
                <w:bCs w:val="0"/>
              </w:rPr>
              <w:t xml:space="preserve">: </w:t>
            </w:r>
            <w:r w:rsidRPr="001872B8">
              <w:t xml:space="preserve">The </w:t>
            </w:r>
            <w:r w:rsidR="00FA0729">
              <w:rPr>
                <w:b w:val="0"/>
                <w:bCs w:val="0"/>
              </w:rPr>
              <w:t>Member</w:t>
            </w:r>
            <w:r w:rsidRPr="001872B8">
              <w:rPr>
                <w:b w:val="0"/>
                <w:bCs w:val="0"/>
              </w:rPr>
              <w:t xml:space="preserve"> </w:t>
            </w:r>
            <w:r w:rsidRPr="001872B8">
              <w:t>is not logged to the system</w:t>
            </w:r>
          </w:p>
          <w:p w14:paraId="7B791212" w14:textId="77777777" w:rsidR="00940235" w:rsidRPr="001872B8" w:rsidRDefault="00940235" w:rsidP="00940235">
            <w:pPr>
              <w:pStyle w:val="a3"/>
              <w:bidi w:val="0"/>
            </w:pPr>
          </w:p>
        </w:tc>
        <w:tc>
          <w:tcPr>
            <w:tcW w:w="4019" w:type="dxa"/>
          </w:tcPr>
          <w:p w14:paraId="5796E6DF"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6EB72C68" w14:textId="77777777" w:rsidR="00940235" w:rsidRPr="001872B8" w:rsidRDefault="00940235" w:rsidP="00940235">
            <w:pPr>
              <w:pStyle w:val="a3"/>
              <w:bidi w:val="0"/>
              <w:cnfStyle w:val="000000100000" w:firstRow="0" w:lastRow="0" w:firstColumn="0" w:lastColumn="0" w:oddVBand="0" w:evenVBand="0" w:oddHBand="1" w:evenHBand="0" w:firstRowFirstColumn="0" w:firstRowLastColumn="0" w:lastRowFirstColumn="0" w:lastRowLastColumn="0"/>
            </w:pPr>
          </w:p>
        </w:tc>
      </w:tr>
      <w:tr w:rsidR="00940235" w:rsidRPr="00E148DE" w14:paraId="572CFB40"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73AFB5F7" w14:textId="602EC2CC" w:rsidR="00940235" w:rsidRPr="001872B8" w:rsidRDefault="00940235" w:rsidP="00940235">
            <w:pPr>
              <w:pStyle w:val="a3"/>
              <w:bidi w:val="0"/>
            </w:pPr>
            <w:r w:rsidRPr="001872B8">
              <w:t xml:space="preserve">The </w:t>
            </w:r>
            <w:r w:rsidR="00FA0729">
              <w:rPr>
                <w:b w:val="0"/>
                <w:bCs w:val="0"/>
              </w:rPr>
              <w:t>Member</w:t>
            </w:r>
            <w:r w:rsidRPr="001872B8">
              <w:rPr>
                <w:b w:val="0"/>
                <w:bCs w:val="0"/>
              </w:rPr>
              <w:t xml:space="preserve"> </w:t>
            </w:r>
            <w:r w:rsidRPr="001872B8">
              <w:t>is logged to the system and provides a store id of an existing store he owns and a product id that exits in that store, and invalid new details</w:t>
            </w:r>
          </w:p>
          <w:p w14:paraId="1420ACD4" w14:textId="77777777" w:rsidR="00940235" w:rsidRPr="001872B8" w:rsidRDefault="00940235" w:rsidP="00940235">
            <w:pPr>
              <w:pStyle w:val="a3"/>
              <w:bidi w:val="0"/>
              <w:rPr>
                <w:b w:val="0"/>
                <w:bCs w:val="0"/>
              </w:rPr>
            </w:pPr>
          </w:p>
        </w:tc>
        <w:tc>
          <w:tcPr>
            <w:tcW w:w="4019" w:type="dxa"/>
          </w:tcPr>
          <w:p w14:paraId="17B38F00"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r w:rsidRPr="001872B8">
              <w:t>Message indicates that requested details are invalid</w:t>
            </w:r>
          </w:p>
          <w:p w14:paraId="449304D3" w14:textId="77777777" w:rsidR="00940235" w:rsidRPr="001872B8" w:rsidRDefault="00940235" w:rsidP="00940235">
            <w:pPr>
              <w:pStyle w:val="a3"/>
              <w:bidi w:val="0"/>
              <w:cnfStyle w:val="000000000000" w:firstRow="0" w:lastRow="0" w:firstColumn="0" w:lastColumn="0" w:oddVBand="0" w:evenVBand="0" w:oddHBand="0" w:evenHBand="0" w:firstRowFirstColumn="0" w:firstRowLastColumn="0" w:lastRowFirstColumn="0" w:lastRowLastColumn="0"/>
            </w:pPr>
          </w:p>
        </w:tc>
      </w:tr>
    </w:tbl>
    <w:p w14:paraId="3D8E5284" w14:textId="77777777" w:rsidR="00940235" w:rsidRPr="001872B8" w:rsidRDefault="00940235" w:rsidP="00940235">
      <w:pPr>
        <w:bidi w:val="0"/>
      </w:pPr>
    </w:p>
    <w:p w14:paraId="53927C11" w14:textId="77777777" w:rsidR="003519DD" w:rsidRPr="001872B8" w:rsidRDefault="003519DD" w:rsidP="003519DD">
      <w:pPr>
        <w:bidi w:val="0"/>
      </w:pPr>
    </w:p>
    <w:p w14:paraId="23208FF5" w14:textId="2AFB84FD" w:rsidR="009E692E" w:rsidRPr="001872B8" w:rsidRDefault="009E692E" w:rsidP="009E692E">
      <w:pPr>
        <w:pStyle w:val="a3"/>
        <w:numPr>
          <w:ilvl w:val="0"/>
          <w:numId w:val="1"/>
        </w:numPr>
        <w:bidi w:val="0"/>
        <w:rPr>
          <w:b/>
          <w:bCs/>
        </w:rPr>
      </w:pPr>
      <w:commentRangeStart w:id="14"/>
      <w:r w:rsidRPr="001872B8">
        <w:t>Use</w:t>
      </w:r>
      <w:commentRangeEnd w:id="14"/>
      <w:r w:rsidRPr="001872B8">
        <w:rPr>
          <w:rStyle w:val="a7"/>
        </w:rPr>
        <w:commentReference w:id="14"/>
      </w:r>
      <w:r w:rsidRPr="001872B8">
        <w:t xml:space="preserve"> case: </w:t>
      </w:r>
      <w:r w:rsidR="00D23448" w:rsidRPr="001872B8">
        <w:rPr>
          <w:b/>
          <w:bCs/>
        </w:rPr>
        <w:t>Add</w:t>
      </w:r>
      <w:r w:rsidRPr="001872B8">
        <w:rPr>
          <w:b/>
          <w:bCs/>
        </w:rPr>
        <w:t xml:space="preserve"> buying strategy </w:t>
      </w:r>
      <w:r w:rsidR="00D23448" w:rsidRPr="001872B8">
        <w:rPr>
          <w:b/>
          <w:bCs/>
        </w:rPr>
        <w:t>to</w:t>
      </w:r>
      <w:r w:rsidRPr="001872B8">
        <w:rPr>
          <w:b/>
          <w:bCs/>
        </w:rPr>
        <w:t xml:space="preserve"> store's policy</w:t>
      </w:r>
    </w:p>
    <w:p w14:paraId="1463B5E6" w14:textId="0DE71617" w:rsidR="0000358A" w:rsidRPr="001872B8" w:rsidRDefault="0000358A" w:rsidP="00FA0729">
      <w:pPr>
        <w:pStyle w:val="a3"/>
        <w:numPr>
          <w:ilvl w:val="1"/>
          <w:numId w:val="1"/>
        </w:numPr>
        <w:bidi w:val="0"/>
        <w:rPr>
          <w:b/>
          <w:bCs/>
        </w:rPr>
      </w:pPr>
      <w:r w:rsidRPr="001872B8">
        <w:rPr>
          <w:b/>
          <w:bCs/>
        </w:rPr>
        <w:t xml:space="preserve">Actor: </w:t>
      </w:r>
      <w:r w:rsidR="00FA0729">
        <w:rPr>
          <w:b/>
          <w:bCs/>
        </w:rPr>
        <w:t>Member</w:t>
      </w:r>
    </w:p>
    <w:p w14:paraId="5045F7B8" w14:textId="77777777" w:rsidR="0000358A" w:rsidRPr="001872B8" w:rsidRDefault="0000358A" w:rsidP="00FA0729">
      <w:pPr>
        <w:pStyle w:val="a3"/>
        <w:numPr>
          <w:ilvl w:val="1"/>
          <w:numId w:val="1"/>
        </w:numPr>
        <w:bidi w:val="0"/>
        <w:rPr>
          <w:b/>
          <w:bCs/>
        </w:rPr>
      </w:pPr>
      <w:r w:rsidRPr="001872B8">
        <w:rPr>
          <w:b/>
          <w:bCs/>
        </w:rPr>
        <w:t xml:space="preserve">Precondition: </w:t>
      </w:r>
    </w:p>
    <w:p w14:paraId="273D2C68" w14:textId="7B5E4D94" w:rsidR="0000358A" w:rsidRPr="001872B8" w:rsidRDefault="00FA0729" w:rsidP="00FA0729">
      <w:pPr>
        <w:pStyle w:val="a3"/>
        <w:numPr>
          <w:ilvl w:val="2"/>
          <w:numId w:val="1"/>
        </w:numPr>
        <w:bidi w:val="0"/>
        <w:rPr>
          <w:b/>
          <w:bCs/>
        </w:rPr>
      </w:pPr>
      <w:r>
        <w:rPr>
          <w:b/>
          <w:bCs/>
        </w:rPr>
        <w:t>Member</w:t>
      </w:r>
      <w:r w:rsidR="0000358A" w:rsidRPr="001872B8">
        <w:t xml:space="preserve"> is logged in to the </w:t>
      </w:r>
      <w:r w:rsidR="0000358A" w:rsidRPr="001872B8">
        <w:rPr>
          <w:b/>
          <w:bCs/>
          <w:color w:val="FF0000"/>
        </w:rPr>
        <w:t>system</w:t>
      </w:r>
    </w:p>
    <w:p w14:paraId="70DD4E19" w14:textId="3D6FD35D" w:rsidR="0000358A" w:rsidRPr="001872B8" w:rsidRDefault="00FA0729" w:rsidP="00FA0729">
      <w:pPr>
        <w:pStyle w:val="a3"/>
        <w:numPr>
          <w:ilvl w:val="2"/>
          <w:numId w:val="1"/>
        </w:numPr>
        <w:bidi w:val="0"/>
        <w:rPr>
          <w:b/>
          <w:bCs/>
        </w:rPr>
      </w:pPr>
      <w:r>
        <w:rPr>
          <w:b/>
          <w:bCs/>
        </w:rPr>
        <w:t>Member</w:t>
      </w:r>
      <w:r w:rsidR="0000358A" w:rsidRPr="001872B8">
        <w:t xml:space="preserve"> is an owner of an existing store</w:t>
      </w:r>
    </w:p>
    <w:p w14:paraId="7509F763" w14:textId="77777777" w:rsidR="0000358A" w:rsidRPr="001872B8" w:rsidRDefault="0000358A" w:rsidP="00FA0729">
      <w:pPr>
        <w:pStyle w:val="a3"/>
        <w:numPr>
          <w:ilvl w:val="1"/>
          <w:numId w:val="1"/>
        </w:numPr>
        <w:bidi w:val="0"/>
        <w:rPr>
          <w:b/>
          <w:bCs/>
        </w:rPr>
      </w:pPr>
      <w:r w:rsidRPr="001872B8">
        <w:rPr>
          <w:b/>
          <w:bCs/>
        </w:rPr>
        <w:t xml:space="preserve">Parameter: </w:t>
      </w:r>
      <w:r w:rsidRPr="001872B8">
        <w:t>store id, product id and buying strategy</w:t>
      </w:r>
    </w:p>
    <w:p w14:paraId="1A6476CC" w14:textId="77777777" w:rsidR="0000358A" w:rsidRPr="001872B8" w:rsidRDefault="0000358A" w:rsidP="00FA0729">
      <w:pPr>
        <w:pStyle w:val="a3"/>
        <w:numPr>
          <w:ilvl w:val="1"/>
          <w:numId w:val="1"/>
        </w:numPr>
        <w:bidi w:val="0"/>
        <w:rPr>
          <w:b/>
          <w:bCs/>
        </w:rPr>
      </w:pPr>
      <w:r w:rsidRPr="001872B8">
        <w:rPr>
          <w:b/>
          <w:bCs/>
        </w:rPr>
        <w:t>Actions:</w:t>
      </w:r>
    </w:p>
    <w:p w14:paraId="1B2E1DE5" w14:textId="712E6384" w:rsidR="0000358A" w:rsidRPr="001872B8" w:rsidRDefault="00FA0729" w:rsidP="00FA0729">
      <w:pPr>
        <w:pStyle w:val="a3"/>
        <w:numPr>
          <w:ilvl w:val="2"/>
          <w:numId w:val="1"/>
        </w:numPr>
        <w:bidi w:val="0"/>
        <w:rPr>
          <w:b/>
          <w:bCs/>
        </w:rPr>
      </w:pPr>
      <w:r>
        <w:rPr>
          <w:b/>
          <w:bCs/>
        </w:rPr>
        <w:t>Member</w:t>
      </w:r>
      <w:r w:rsidR="0000358A" w:rsidRPr="001872B8">
        <w:rPr>
          <w:b/>
          <w:bCs/>
        </w:rPr>
        <w:t xml:space="preserve"> asks to add buying strategy to product</w:t>
      </w:r>
    </w:p>
    <w:p w14:paraId="533D8CFE" w14:textId="77777777" w:rsidR="0000358A" w:rsidRPr="001872B8" w:rsidRDefault="0000358A" w:rsidP="00FA0729">
      <w:pPr>
        <w:pStyle w:val="a3"/>
        <w:numPr>
          <w:ilvl w:val="2"/>
          <w:numId w:val="1"/>
        </w:numPr>
        <w:bidi w:val="0"/>
        <w:rPr>
          <w:b/>
          <w:bCs/>
        </w:rPr>
      </w:pPr>
      <w:r w:rsidRPr="001872B8">
        <w:rPr>
          <w:b/>
          <w:bCs/>
        </w:rPr>
        <w:t>System requests the store id, buying strategy and product id</w:t>
      </w:r>
    </w:p>
    <w:p w14:paraId="7B56CBF4" w14:textId="1EDE5E95" w:rsidR="0000358A" w:rsidRPr="001872B8" w:rsidRDefault="00FA0729" w:rsidP="00FA0729">
      <w:pPr>
        <w:pStyle w:val="a3"/>
        <w:numPr>
          <w:ilvl w:val="2"/>
          <w:numId w:val="1"/>
        </w:numPr>
        <w:bidi w:val="0"/>
        <w:rPr>
          <w:b/>
          <w:bCs/>
        </w:rPr>
      </w:pPr>
      <w:r>
        <w:rPr>
          <w:b/>
          <w:bCs/>
        </w:rPr>
        <w:t>Member</w:t>
      </w:r>
      <w:r w:rsidR="0000358A" w:rsidRPr="001872B8">
        <w:rPr>
          <w:b/>
          <w:bCs/>
        </w:rPr>
        <w:t xml:space="preserve"> provides required information</w:t>
      </w:r>
    </w:p>
    <w:p w14:paraId="4BDB4E1F" w14:textId="77777777" w:rsidR="0000358A" w:rsidRPr="001872B8" w:rsidRDefault="0000358A" w:rsidP="00FA0729">
      <w:pPr>
        <w:pStyle w:val="a3"/>
        <w:numPr>
          <w:ilvl w:val="2"/>
          <w:numId w:val="1"/>
        </w:numPr>
        <w:bidi w:val="0"/>
        <w:rPr>
          <w:b/>
          <w:bCs/>
        </w:rPr>
      </w:pPr>
      <w:r w:rsidRPr="001872B8">
        <w:rPr>
          <w:b/>
          <w:bCs/>
        </w:rPr>
        <w:t>If store exists, buying strategy valid and product exists in store</w:t>
      </w:r>
    </w:p>
    <w:p w14:paraId="3750C61E" w14:textId="77777777" w:rsidR="0000358A" w:rsidRPr="001872B8" w:rsidRDefault="0000358A" w:rsidP="00FA0729">
      <w:pPr>
        <w:pStyle w:val="a3"/>
        <w:numPr>
          <w:ilvl w:val="3"/>
          <w:numId w:val="1"/>
        </w:numPr>
        <w:bidi w:val="0"/>
        <w:rPr>
          <w:b/>
          <w:bCs/>
        </w:rPr>
      </w:pPr>
      <w:r w:rsidRPr="001872B8">
        <w:rPr>
          <w:b/>
          <w:bCs/>
        </w:rPr>
        <w:t>System check if requested buying strategy exists in store's policy</w:t>
      </w:r>
    </w:p>
    <w:p w14:paraId="30CD31FC" w14:textId="77777777" w:rsidR="0000358A" w:rsidRPr="001872B8" w:rsidRDefault="0000358A" w:rsidP="00FA0729">
      <w:pPr>
        <w:pStyle w:val="a3"/>
        <w:numPr>
          <w:ilvl w:val="3"/>
          <w:numId w:val="1"/>
        </w:numPr>
        <w:bidi w:val="0"/>
        <w:rPr>
          <w:b/>
          <w:bCs/>
        </w:rPr>
      </w:pPr>
      <w:r w:rsidRPr="001872B8">
        <w:rPr>
          <w:b/>
          <w:bCs/>
        </w:rPr>
        <w:t>If exits in policy - System adds buying strategy to product</w:t>
      </w:r>
    </w:p>
    <w:p w14:paraId="4B035628" w14:textId="77777777" w:rsidR="0000358A" w:rsidRPr="001872B8" w:rsidRDefault="0000358A" w:rsidP="00FA0729">
      <w:pPr>
        <w:pStyle w:val="a3"/>
        <w:numPr>
          <w:ilvl w:val="2"/>
          <w:numId w:val="1"/>
        </w:numPr>
        <w:bidi w:val="0"/>
        <w:rPr>
          <w:b/>
          <w:bCs/>
        </w:rPr>
      </w:pPr>
      <w:r w:rsidRPr="001872B8">
        <w:rPr>
          <w:b/>
          <w:bCs/>
        </w:rPr>
        <w:t>Else</w:t>
      </w:r>
    </w:p>
    <w:p w14:paraId="5A0D0C8E" w14:textId="77777777" w:rsidR="0000358A" w:rsidRDefault="0000358A" w:rsidP="0000358A">
      <w:pPr>
        <w:pStyle w:val="a3"/>
        <w:numPr>
          <w:ilvl w:val="3"/>
          <w:numId w:val="1"/>
        </w:numPr>
        <w:bidi w:val="0"/>
        <w:rPr>
          <w:b/>
          <w:bCs/>
        </w:rPr>
      </w:pPr>
      <w:r w:rsidRPr="001872B8">
        <w:rPr>
          <w:b/>
          <w:bCs/>
        </w:rPr>
        <w:t>System informs user</w:t>
      </w:r>
    </w:p>
    <w:tbl>
      <w:tblPr>
        <w:tblStyle w:val="4"/>
        <w:tblW w:w="9781" w:type="dxa"/>
        <w:tblInd w:w="-572" w:type="dxa"/>
        <w:tblLook w:val="04A0" w:firstRow="1" w:lastRow="0" w:firstColumn="1" w:lastColumn="0" w:noHBand="0" w:noVBand="1"/>
      </w:tblPr>
      <w:tblGrid>
        <w:gridCol w:w="4962"/>
        <w:gridCol w:w="4819"/>
      </w:tblGrid>
      <w:tr w:rsidR="00940235" w:rsidRPr="00E148DE" w14:paraId="2F2D08C6" w14:textId="77777777" w:rsidTr="008C2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F4B48CC" w14:textId="77777777" w:rsidR="00940235" w:rsidRPr="00E148DE" w:rsidRDefault="00940235" w:rsidP="00407BEE">
            <w:pPr>
              <w:bidi w:val="0"/>
              <w:rPr>
                <w:b w:val="0"/>
                <w:bCs w:val="0"/>
              </w:rPr>
            </w:pPr>
            <w:r w:rsidRPr="00E148DE">
              <w:rPr>
                <w:b w:val="0"/>
                <w:bCs w:val="0"/>
              </w:rPr>
              <w:t>Action</w:t>
            </w:r>
          </w:p>
        </w:tc>
        <w:tc>
          <w:tcPr>
            <w:tcW w:w="4819" w:type="dxa"/>
          </w:tcPr>
          <w:p w14:paraId="0634B5BF" w14:textId="77777777" w:rsidR="00940235" w:rsidRPr="00E148DE" w:rsidRDefault="00940235"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940235" w:rsidRPr="00E148DE" w14:paraId="4C9BE8FB"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DB66A18" w14:textId="3768A249" w:rsidR="00940235" w:rsidRPr="00E148DE" w:rsidRDefault="00FA0729" w:rsidP="00407BEE">
            <w:pPr>
              <w:bidi w:val="0"/>
              <w:rPr>
                <w:b w:val="0"/>
                <w:bCs w:val="0"/>
              </w:rPr>
            </w:pPr>
            <w:r>
              <w:rPr>
                <w:b w:val="0"/>
                <w:bCs w:val="0"/>
              </w:rPr>
              <w:t>Member</w:t>
            </w:r>
            <w:r w:rsidR="00940235" w:rsidRPr="001872B8">
              <w:t xml:space="preserve"> is logged to the system and provides an identification of an existing store that he owns and </w:t>
            </w:r>
            <w:proofErr w:type="gramStart"/>
            <w:r w:rsidR="00940235" w:rsidRPr="001872B8">
              <w:t>an a</w:t>
            </w:r>
            <w:proofErr w:type="gramEnd"/>
            <w:r w:rsidR="00940235" w:rsidRPr="001872B8">
              <w:t xml:space="preserve"> new buying strategy to store's policy</w:t>
            </w:r>
          </w:p>
        </w:tc>
        <w:tc>
          <w:tcPr>
            <w:tcW w:w="4819" w:type="dxa"/>
          </w:tcPr>
          <w:p w14:paraId="0A111694" w14:textId="21FDF329" w:rsidR="00940235" w:rsidRPr="00E148DE" w:rsidRDefault="00940235" w:rsidP="00407BE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store's policy</w:t>
            </w:r>
          </w:p>
        </w:tc>
      </w:tr>
      <w:tr w:rsidR="00940235" w:rsidRPr="00E148DE" w14:paraId="17397F79" w14:textId="77777777" w:rsidTr="008C29AD">
        <w:tc>
          <w:tcPr>
            <w:cnfStyle w:val="001000000000" w:firstRow="0" w:lastRow="0" w:firstColumn="1" w:lastColumn="0" w:oddVBand="0" w:evenVBand="0" w:oddHBand="0" w:evenHBand="0" w:firstRowFirstColumn="0" w:firstRowLastColumn="0" w:lastRowFirstColumn="0" w:lastRowLastColumn="0"/>
            <w:tcW w:w="4962" w:type="dxa"/>
          </w:tcPr>
          <w:p w14:paraId="5024295D" w14:textId="5D1AED89" w:rsidR="00940235" w:rsidRPr="001872B8" w:rsidRDefault="00FA0729" w:rsidP="008C29AD">
            <w:pPr>
              <w:bidi w:val="0"/>
            </w:pPr>
            <w:r>
              <w:rPr>
                <w:b w:val="0"/>
                <w:bCs w:val="0"/>
              </w:rPr>
              <w:t>Member</w:t>
            </w:r>
            <w:r w:rsidR="00940235" w:rsidRPr="001872B8">
              <w:t xml:space="preserve"> is logged to the system and provides identification of a store that doesn't exist</w:t>
            </w:r>
          </w:p>
          <w:p w14:paraId="03AD3EBC" w14:textId="77777777" w:rsidR="00940235" w:rsidRPr="001872B8" w:rsidRDefault="00940235" w:rsidP="00407BEE">
            <w:pPr>
              <w:bidi w:val="0"/>
              <w:rPr>
                <w:b w:val="0"/>
                <w:bCs w:val="0"/>
              </w:rPr>
            </w:pPr>
          </w:p>
        </w:tc>
        <w:tc>
          <w:tcPr>
            <w:tcW w:w="4819" w:type="dxa"/>
          </w:tcPr>
          <w:p w14:paraId="284C6E8A" w14:textId="38E5521B" w:rsidR="00940235" w:rsidRPr="001872B8" w:rsidRDefault="00940235" w:rsidP="00407BEE">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00FA0729">
              <w:rPr>
                <w:b/>
                <w:bCs/>
              </w:rPr>
              <w:t>Member</w:t>
            </w:r>
            <w:r w:rsidRPr="001872B8">
              <w:rPr>
                <w:b/>
                <w:bCs/>
              </w:rPr>
              <w:t xml:space="preserve"> </w:t>
            </w:r>
            <w:r w:rsidRPr="001872B8">
              <w:t xml:space="preserve">that the </w:t>
            </w:r>
            <w:r w:rsidRPr="001872B8">
              <w:rPr>
                <w:b/>
                <w:bCs/>
              </w:rPr>
              <w:t>store</w:t>
            </w:r>
            <w:r w:rsidRPr="001872B8">
              <w:t xml:space="preserve"> doesn’t exist in his owned store repository</w:t>
            </w:r>
          </w:p>
        </w:tc>
      </w:tr>
      <w:tr w:rsidR="008C29AD" w:rsidRPr="00E148DE" w14:paraId="72263407"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E406D92" w14:textId="4ED9D9ED" w:rsidR="008C29AD" w:rsidRPr="001872B8" w:rsidRDefault="00FA0729" w:rsidP="008C29AD">
            <w:pPr>
              <w:bidi w:val="0"/>
              <w:rPr>
                <w:b w:val="0"/>
                <w:bCs w:val="0"/>
              </w:rPr>
            </w:pPr>
            <w:r>
              <w:t>Member</w:t>
            </w:r>
            <w:r w:rsidR="008C29AD" w:rsidRPr="001872B8">
              <w:rPr>
                <w:b w:val="0"/>
                <w:bCs w:val="0"/>
              </w:rPr>
              <w:t xml:space="preserve"> </w:t>
            </w:r>
            <w:r w:rsidR="008C29AD" w:rsidRPr="001872B8">
              <w:t>is logged to the system and provides identification of a store that he doesn’t own</w:t>
            </w:r>
          </w:p>
        </w:tc>
        <w:tc>
          <w:tcPr>
            <w:tcW w:w="4819" w:type="dxa"/>
          </w:tcPr>
          <w:p w14:paraId="18B851C8" w14:textId="1A84FD7A" w:rsidR="008C29AD" w:rsidRPr="001872B8" w:rsidRDefault="008C29AD" w:rsidP="00407BEE">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00FA0729">
              <w:rPr>
                <w:b/>
                <w:bCs/>
              </w:rPr>
              <w:t>Member</w:t>
            </w:r>
            <w:r w:rsidRPr="001872B8">
              <w:rPr>
                <w:b/>
                <w:bCs/>
              </w:rPr>
              <w:t xml:space="preserve"> </w:t>
            </w:r>
            <w:r w:rsidRPr="001872B8">
              <w:t xml:space="preserve">that the </w:t>
            </w:r>
            <w:r w:rsidRPr="001872B8">
              <w:rPr>
                <w:b/>
                <w:bCs/>
              </w:rPr>
              <w:t>store</w:t>
            </w:r>
            <w:r w:rsidRPr="001872B8">
              <w:t xml:space="preserve"> doesn’t exist in his owned store repository</w:t>
            </w:r>
          </w:p>
        </w:tc>
      </w:tr>
      <w:tr w:rsidR="008C29AD" w:rsidRPr="00E148DE" w14:paraId="0D2FF6B0" w14:textId="77777777" w:rsidTr="008C29AD">
        <w:tc>
          <w:tcPr>
            <w:cnfStyle w:val="001000000000" w:firstRow="0" w:lastRow="0" w:firstColumn="1" w:lastColumn="0" w:oddVBand="0" w:evenVBand="0" w:oddHBand="0" w:evenHBand="0" w:firstRowFirstColumn="0" w:firstRowLastColumn="0" w:lastRowFirstColumn="0" w:lastRowLastColumn="0"/>
            <w:tcW w:w="4962" w:type="dxa"/>
          </w:tcPr>
          <w:p w14:paraId="04176D39" w14:textId="1B9AC303" w:rsidR="008C29AD" w:rsidRPr="001872B8" w:rsidRDefault="00FA0729" w:rsidP="008C29AD">
            <w:pPr>
              <w:bidi w:val="0"/>
            </w:pPr>
            <w:r>
              <w:t>Member</w:t>
            </w:r>
            <w:r w:rsidR="008C29AD" w:rsidRPr="001872B8">
              <w:rPr>
                <w:b w:val="0"/>
                <w:bCs w:val="0"/>
              </w:rPr>
              <w:t xml:space="preserve"> </w:t>
            </w:r>
            <w:r w:rsidR="008C29AD" w:rsidRPr="001872B8">
              <w:t>is logged to the system and provides identification of a store he owns and an unknown buying strategy</w:t>
            </w:r>
          </w:p>
          <w:p w14:paraId="557E70A3" w14:textId="77777777" w:rsidR="008C29AD" w:rsidRPr="001872B8" w:rsidRDefault="008C29AD" w:rsidP="00940235">
            <w:pPr>
              <w:bidi w:val="0"/>
              <w:ind w:left="360"/>
            </w:pPr>
          </w:p>
        </w:tc>
        <w:tc>
          <w:tcPr>
            <w:tcW w:w="4819" w:type="dxa"/>
          </w:tcPr>
          <w:p w14:paraId="74E9B750" w14:textId="573D859A"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FA0729">
              <w:rPr>
                <w:b/>
                <w:bCs/>
              </w:rPr>
              <w:t>Member</w:t>
            </w:r>
            <w:r w:rsidRPr="001872B8">
              <w:rPr>
                <w:b/>
                <w:bCs/>
              </w:rPr>
              <w:t xml:space="preserve"> </w:t>
            </w:r>
            <w:r w:rsidRPr="001872B8">
              <w:t>that the buying strategy is unknown</w:t>
            </w:r>
          </w:p>
          <w:p w14:paraId="6EB41253" w14:textId="77777777" w:rsidR="008C29AD" w:rsidRPr="001872B8" w:rsidRDefault="008C29AD" w:rsidP="00407BEE">
            <w:pPr>
              <w:bidi w:val="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481C8162"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89C5CB4" w14:textId="72F91E6A" w:rsidR="008C29AD" w:rsidRPr="001872B8" w:rsidRDefault="00FA0729" w:rsidP="008C29AD">
            <w:pPr>
              <w:bidi w:val="0"/>
            </w:pPr>
            <w:r>
              <w:t>Member</w:t>
            </w:r>
            <w:r w:rsidR="008C29AD" w:rsidRPr="001872B8">
              <w:rPr>
                <w:b w:val="0"/>
                <w:bCs w:val="0"/>
              </w:rPr>
              <w:t xml:space="preserve"> </w:t>
            </w:r>
            <w:r w:rsidR="008C29AD" w:rsidRPr="001872B8">
              <w:t>is not logged to the system</w:t>
            </w:r>
          </w:p>
          <w:p w14:paraId="05F3AC88" w14:textId="77777777" w:rsidR="008C29AD" w:rsidRPr="001872B8" w:rsidRDefault="008C29AD" w:rsidP="008C29AD">
            <w:pPr>
              <w:bidi w:val="0"/>
              <w:ind w:left="360"/>
            </w:pPr>
          </w:p>
        </w:tc>
        <w:tc>
          <w:tcPr>
            <w:tcW w:w="4819" w:type="dxa"/>
          </w:tcPr>
          <w:p w14:paraId="3FA5C986" w14:textId="77777777"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702EA27D"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p>
        </w:tc>
      </w:tr>
    </w:tbl>
    <w:p w14:paraId="7811139C" w14:textId="77777777" w:rsidR="00940235" w:rsidRPr="00940235" w:rsidRDefault="00940235" w:rsidP="00940235">
      <w:pPr>
        <w:bidi w:val="0"/>
        <w:rPr>
          <w:b/>
          <w:bCs/>
        </w:rPr>
      </w:pPr>
    </w:p>
    <w:p w14:paraId="0E29A026" w14:textId="77777777" w:rsidR="00A37649" w:rsidRPr="001872B8" w:rsidRDefault="00A37649" w:rsidP="00A37649">
      <w:pPr>
        <w:pStyle w:val="a3"/>
        <w:bidi w:val="0"/>
        <w:rPr>
          <w:b/>
          <w:bCs/>
        </w:rPr>
      </w:pPr>
    </w:p>
    <w:p w14:paraId="3DBDFDC2" w14:textId="5B3E4852" w:rsidR="00D23448" w:rsidRPr="001872B8" w:rsidRDefault="00D23448" w:rsidP="00D23448">
      <w:pPr>
        <w:pStyle w:val="a3"/>
        <w:numPr>
          <w:ilvl w:val="0"/>
          <w:numId w:val="1"/>
        </w:numPr>
        <w:bidi w:val="0"/>
        <w:rPr>
          <w:b/>
          <w:bCs/>
        </w:rPr>
      </w:pPr>
      <w:commentRangeStart w:id="15"/>
      <w:r w:rsidRPr="001872B8">
        <w:t>Use</w:t>
      </w:r>
      <w:commentRangeEnd w:id="15"/>
      <w:r w:rsidRPr="001872B8">
        <w:rPr>
          <w:rStyle w:val="a7"/>
        </w:rPr>
        <w:commentReference w:id="15"/>
      </w:r>
      <w:r w:rsidRPr="001872B8">
        <w:t xml:space="preserve"> case: </w:t>
      </w:r>
      <w:r w:rsidRPr="001872B8">
        <w:rPr>
          <w:b/>
          <w:bCs/>
        </w:rPr>
        <w:t>Update buying strategy to store's policy</w:t>
      </w:r>
    </w:p>
    <w:p w14:paraId="7BAABAF7" w14:textId="5219FD43" w:rsidR="00A37649" w:rsidRPr="001872B8" w:rsidRDefault="00A37649" w:rsidP="00A37649">
      <w:pPr>
        <w:pStyle w:val="a3"/>
        <w:numPr>
          <w:ilvl w:val="1"/>
          <w:numId w:val="1"/>
        </w:numPr>
        <w:bidi w:val="0"/>
        <w:rPr>
          <w:b/>
          <w:bCs/>
        </w:rPr>
      </w:pPr>
      <w:r w:rsidRPr="001872B8">
        <w:rPr>
          <w:b/>
          <w:bCs/>
        </w:rPr>
        <w:t xml:space="preserve">Actor: </w:t>
      </w:r>
      <w:r w:rsidR="00FA0729">
        <w:rPr>
          <w:b/>
          <w:bCs/>
        </w:rPr>
        <w:t>Member</w:t>
      </w:r>
    </w:p>
    <w:p w14:paraId="5FD38346" w14:textId="77777777" w:rsidR="00A37649" w:rsidRPr="001872B8" w:rsidRDefault="00A37649" w:rsidP="00A37649">
      <w:pPr>
        <w:pStyle w:val="a3"/>
        <w:numPr>
          <w:ilvl w:val="1"/>
          <w:numId w:val="1"/>
        </w:numPr>
        <w:bidi w:val="0"/>
        <w:rPr>
          <w:b/>
          <w:bCs/>
        </w:rPr>
      </w:pPr>
      <w:r w:rsidRPr="001872B8">
        <w:rPr>
          <w:b/>
          <w:bCs/>
        </w:rPr>
        <w:t xml:space="preserve">Precondition: </w:t>
      </w:r>
    </w:p>
    <w:p w14:paraId="506003D9" w14:textId="73B061FF" w:rsidR="00A37649" w:rsidRPr="001872B8" w:rsidRDefault="00FA0729" w:rsidP="00A37649">
      <w:pPr>
        <w:pStyle w:val="a3"/>
        <w:numPr>
          <w:ilvl w:val="2"/>
          <w:numId w:val="1"/>
        </w:numPr>
        <w:bidi w:val="0"/>
        <w:rPr>
          <w:b/>
          <w:bCs/>
        </w:rPr>
      </w:pPr>
      <w:r>
        <w:rPr>
          <w:b/>
          <w:bCs/>
        </w:rPr>
        <w:t>Member</w:t>
      </w:r>
      <w:r w:rsidR="00A37649" w:rsidRPr="001872B8">
        <w:t xml:space="preserve"> is logged in to the </w:t>
      </w:r>
      <w:r w:rsidR="00A37649" w:rsidRPr="001872B8">
        <w:rPr>
          <w:b/>
          <w:bCs/>
          <w:color w:val="FF0000"/>
        </w:rPr>
        <w:t>system</w:t>
      </w:r>
    </w:p>
    <w:p w14:paraId="0E80797F" w14:textId="655ACA59" w:rsidR="00A37649" w:rsidRPr="001872B8" w:rsidRDefault="00FA0729" w:rsidP="00A37649">
      <w:pPr>
        <w:pStyle w:val="a3"/>
        <w:numPr>
          <w:ilvl w:val="2"/>
          <w:numId w:val="1"/>
        </w:numPr>
        <w:bidi w:val="0"/>
        <w:rPr>
          <w:b/>
          <w:bCs/>
        </w:rPr>
      </w:pPr>
      <w:r>
        <w:rPr>
          <w:b/>
          <w:bCs/>
        </w:rPr>
        <w:t>Member</w:t>
      </w:r>
      <w:r w:rsidR="00A37649" w:rsidRPr="001872B8">
        <w:t xml:space="preserve"> is an owner of an existing store</w:t>
      </w:r>
    </w:p>
    <w:p w14:paraId="71C1B28F" w14:textId="77777777" w:rsidR="00A37649" w:rsidRPr="001872B8" w:rsidRDefault="00A37649" w:rsidP="00A37649">
      <w:pPr>
        <w:pStyle w:val="a3"/>
        <w:numPr>
          <w:ilvl w:val="1"/>
          <w:numId w:val="1"/>
        </w:numPr>
        <w:bidi w:val="0"/>
        <w:rPr>
          <w:b/>
          <w:bCs/>
        </w:rPr>
      </w:pPr>
      <w:r w:rsidRPr="001872B8">
        <w:rPr>
          <w:b/>
          <w:bCs/>
        </w:rPr>
        <w:t xml:space="preserve">Parameter: </w:t>
      </w:r>
      <w:r w:rsidRPr="001872B8">
        <w:t>store id and buying strategy</w:t>
      </w:r>
    </w:p>
    <w:p w14:paraId="2EEC0559" w14:textId="77777777" w:rsidR="00A37649" w:rsidRPr="001872B8" w:rsidRDefault="00A37649" w:rsidP="00A37649">
      <w:pPr>
        <w:pStyle w:val="a3"/>
        <w:numPr>
          <w:ilvl w:val="1"/>
          <w:numId w:val="1"/>
        </w:numPr>
        <w:bidi w:val="0"/>
        <w:rPr>
          <w:b/>
          <w:bCs/>
        </w:rPr>
      </w:pPr>
      <w:r w:rsidRPr="001872B8">
        <w:rPr>
          <w:b/>
          <w:bCs/>
        </w:rPr>
        <w:t>Actions:</w:t>
      </w:r>
    </w:p>
    <w:p w14:paraId="2F95E24D" w14:textId="126E56F4" w:rsidR="00A37649" w:rsidRPr="001872B8" w:rsidRDefault="00FA0729" w:rsidP="00A37649">
      <w:pPr>
        <w:pStyle w:val="a3"/>
        <w:numPr>
          <w:ilvl w:val="2"/>
          <w:numId w:val="1"/>
        </w:numPr>
        <w:bidi w:val="0"/>
        <w:rPr>
          <w:b/>
          <w:bCs/>
        </w:rPr>
      </w:pPr>
      <w:r>
        <w:rPr>
          <w:b/>
          <w:bCs/>
        </w:rPr>
        <w:t>Member</w:t>
      </w:r>
      <w:r w:rsidR="00A37649" w:rsidRPr="001872B8">
        <w:rPr>
          <w:b/>
          <w:bCs/>
        </w:rPr>
        <w:t xml:space="preserve"> asks to update buying strategy to store</w:t>
      </w:r>
    </w:p>
    <w:p w14:paraId="24177BF1" w14:textId="5910CDAC" w:rsidR="00A37649" w:rsidRPr="001872B8" w:rsidRDefault="00A37649" w:rsidP="00A37649">
      <w:pPr>
        <w:pStyle w:val="a3"/>
        <w:numPr>
          <w:ilvl w:val="2"/>
          <w:numId w:val="1"/>
        </w:numPr>
        <w:bidi w:val="0"/>
        <w:rPr>
          <w:b/>
          <w:bCs/>
        </w:rPr>
      </w:pPr>
      <w:r w:rsidRPr="001872B8">
        <w:rPr>
          <w:b/>
          <w:bCs/>
        </w:rPr>
        <w:t>System requests the store id and strategy</w:t>
      </w:r>
    </w:p>
    <w:p w14:paraId="33FA8978" w14:textId="7590C716" w:rsidR="00A37649" w:rsidRPr="001872B8" w:rsidRDefault="00FA0729" w:rsidP="00A37649">
      <w:pPr>
        <w:pStyle w:val="a3"/>
        <w:numPr>
          <w:ilvl w:val="2"/>
          <w:numId w:val="1"/>
        </w:numPr>
        <w:bidi w:val="0"/>
        <w:rPr>
          <w:b/>
          <w:bCs/>
        </w:rPr>
      </w:pPr>
      <w:r>
        <w:rPr>
          <w:b/>
          <w:bCs/>
        </w:rPr>
        <w:t>Member</w:t>
      </w:r>
      <w:r w:rsidR="00A37649" w:rsidRPr="001872B8">
        <w:rPr>
          <w:b/>
          <w:bCs/>
        </w:rPr>
        <w:t xml:space="preserve"> provides required information</w:t>
      </w:r>
    </w:p>
    <w:p w14:paraId="75EF38AA" w14:textId="1BA12BAB" w:rsidR="00A37649" w:rsidRDefault="00A37649" w:rsidP="00A37649">
      <w:pPr>
        <w:pStyle w:val="a3"/>
        <w:numPr>
          <w:ilvl w:val="2"/>
          <w:numId w:val="1"/>
        </w:numPr>
        <w:bidi w:val="0"/>
        <w:rPr>
          <w:b/>
          <w:bCs/>
        </w:rPr>
      </w:pPr>
      <w:r w:rsidRPr="001872B8">
        <w:rPr>
          <w:b/>
          <w:bCs/>
        </w:rPr>
        <w:t>System locates store and check if strategy exists in the store's policy</w:t>
      </w:r>
    </w:p>
    <w:p w14:paraId="11150E53" w14:textId="38C7D248" w:rsidR="001C580C" w:rsidRDefault="001C580C" w:rsidP="001C580C">
      <w:pPr>
        <w:pStyle w:val="a3"/>
        <w:bidi w:val="0"/>
        <w:ind w:left="2160"/>
        <w:rPr>
          <w:b/>
          <w:bCs/>
        </w:rPr>
      </w:pPr>
      <w:r>
        <w:rPr>
          <w:b/>
          <w:bCs/>
        </w:rPr>
        <w:t>Else:</w:t>
      </w:r>
    </w:p>
    <w:p w14:paraId="64DAE3A7" w14:textId="33AB315C" w:rsidR="001C580C" w:rsidRPr="001872B8" w:rsidRDefault="001C580C" w:rsidP="001C580C">
      <w:pPr>
        <w:pStyle w:val="a3"/>
        <w:bidi w:val="0"/>
        <w:ind w:left="2160"/>
        <w:rPr>
          <w:b/>
          <w:bCs/>
        </w:rPr>
      </w:pPr>
      <w:r>
        <w:rPr>
          <w:b/>
          <w:bCs/>
        </w:rPr>
        <w:tab/>
        <w:t xml:space="preserve">Message indicates the strategy doesn't exist will be shown </w:t>
      </w:r>
      <w:r>
        <w:rPr>
          <w:b/>
          <w:bCs/>
        </w:rPr>
        <w:tab/>
        <w:t xml:space="preserve">to the user </w:t>
      </w:r>
    </w:p>
    <w:p w14:paraId="7DDB4644" w14:textId="42021087" w:rsidR="00A37649" w:rsidRPr="001872B8" w:rsidRDefault="00A37649" w:rsidP="00A37649">
      <w:pPr>
        <w:pStyle w:val="a3"/>
        <w:numPr>
          <w:ilvl w:val="2"/>
          <w:numId w:val="1"/>
        </w:numPr>
        <w:bidi w:val="0"/>
        <w:rPr>
          <w:b/>
          <w:bCs/>
        </w:rPr>
      </w:pPr>
      <w:r w:rsidRPr="001872B8">
        <w:rPr>
          <w:b/>
          <w:bCs/>
        </w:rPr>
        <w:t>System asks whether to delete or update existing strategy</w:t>
      </w:r>
    </w:p>
    <w:p w14:paraId="6440F1B1" w14:textId="0199E4CB" w:rsidR="00A37649" w:rsidRPr="001872B8" w:rsidRDefault="00A37649" w:rsidP="00A37649">
      <w:pPr>
        <w:pStyle w:val="a3"/>
        <w:numPr>
          <w:ilvl w:val="3"/>
          <w:numId w:val="1"/>
        </w:numPr>
        <w:bidi w:val="0"/>
        <w:rPr>
          <w:b/>
          <w:bCs/>
        </w:rPr>
      </w:pPr>
      <w:r w:rsidRPr="001872B8">
        <w:rPr>
          <w:b/>
          <w:bCs/>
        </w:rPr>
        <w:t xml:space="preserve">If </w:t>
      </w:r>
      <w:r w:rsidR="001C580C">
        <w:rPr>
          <w:b/>
          <w:bCs/>
        </w:rPr>
        <w:t>member</w:t>
      </w:r>
      <w:r w:rsidRPr="001872B8">
        <w:rPr>
          <w:b/>
          <w:bCs/>
        </w:rPr>
        <w:t xml:space="preserve"> chooses to update</w:t>
      </w:r>
    </w:p>
    <w:p w14:paraId="4AC0F95D" w14:textId="274EA8BC" w:rsidR="00A37649" w:rsidRPr="001872B8" w:rsidRDefault="00A37649" w:rsidP="00A37649">
      <w:pPr>
        <w:pStyle w:val="a3"/>
        <w:numPr>
          <w:ilvl w:val="4"/>
          <w:numId w:val="1"/>
        </w:numPr>
        <w:bidi w:val="0"/>
        <w:rPr>
          <w:b/>
          <w:bCs/>
        </w:rPr>
      </w:pPr>
      <w:r w:rsidRPr="001872B8">
        <w:rPr>
          <w:b/>
          <w:bCs/>
        </w:rPr>
        <w:t xml:space="preserve">System update the strategy in the store with the new strategy provided </w:t>
      </w:r>
    </w:p>
    <w:p w14:paraId="2D788DEC" w14:textId="6EC46395" w:rsidR="00A37649" w:rsidRPr="001872B8" w:rsidRDefault="00A37649" w:rsidP="00A37649">
      <w:pPr>
        <w:pStyle w:val="a3"/>
        <w:numPr>
          <w:ilvl w:val="3"/>
          <w:numId w:val="1"/>
        </w:numPr>
        <w:bidi w:val="0"/>
        <w:rPr>
          <w:b/>
          <w:bCs/>
        </w:rPr>
      </w:pPr>
      <w:r w:rsidRPr="001872B8">
        <w:rPr>
          <w:b/>
          <w:bCs/>
        </w:rPr>
        <w:t xml:space="preserve">If </w:t>
      </w:r>
      <w:r w:rsidR="001C580C">
        <w:rPr>
          <w:b/>
          <w:bCs/>
        </w:rPr>
        <w:t>member</w:t>
      </w:r>
      <w:r w:rsidRPr="001872B8">
        <w:rPr>
          <w:b/>
          <w:bCs/>
        </w:rPr>
        <w:t xml:space="preserve"> chooses to delete</w:t>
      </w:r>
    </w:p>
    <w:p w14:paraId="04E95B99" w14:textId="38795761" w:rsidR="00A37649" w:rsidRPr="001872B8" w:rsidRDefault="00A37649" w:rsidP="00A37649">
      <w:pPr>
        <w:pStyle w:val="a3"/>
        <w:numPr>
          <w:ilvl w:val="4"/>
          <w:numId w:val="1"/>
        </w:numPr>
        <w:bidi w:val="0"/>
        <w:rPr>
          <w:b/>
          <w:bCs/>
        </w:rPr>
      </w:pPr>
      <w:r w:rsidRPr="001872B8">
        <w:rPr>
          <w:b/>
          <w:bCs/>
        </w:rPr>
        <w:t>System removes strategy from store's policy</w:t>
      </w:r>
    </w:p>
    <w:tbl>
      <w:tblPr>
        <w:tblStyle w:val="4"/>
        <w:tblW w:w="8409" w:type="dxa"/>
        <w:tblLook w:val="04A0" w:firstRow="1" w:lastRow="0" w:firstColumn="1" w:lastColumn="0" w:noHBand="0" w:noVBand="1"/>
      </w:tblPr>
      <w:tblGrid>
        <w:gridCol w:w="4390"/>
        <w:gridCol w:w="4019"/>
      </w:tblGrid>
      <w:tr w:rsidR="008C29AD" w:rsidRPr="00E148DE" w14:paraId="7A3A5254" w14:textId="77777777" w:rsidTr="0040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B2F01BF" w14:textId="77777777" w:rsidR="008C29AD" w:rsidRPr="00E148DE" w:rsidRDefault="008C29AD" w:rsidP="00407BEE">
            <w:pPr>
              <w:bidi w:val="0"/>
              <w:rPr>
                <w:b w:val="0"/>
                <w:bCs w:val="0"/>
              </w:rPr>
            </w:pPr>
            <w:r w:rsidRPr="00E148DE">
              <w:rPr>
                <w:b w:val="0"/>
                <w:bCs w:val="0"/>
              </w:rPr>
              <w:t>Action</w:t>
            </w:r>
          </w:p>
        </w:tc>
        <w:tc>
          <w:tcPr>
            <w:tcW w:w="4019" w:type="dxa"/>
          </w:tcPr>
          <w:p w14:paraId="4562CC09" w14:textId="77777777" w:rsidR="008C29AD" w:rsidRPr="00E148DE" w:rsidRDefault="008C29AD"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5906FFBC"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4067EEE" w14:textId="284F7197" w:rsidR="008C29AD" w:rsidRPr="001872B8" w:rsidRDefault="00FA0729" w:rsidP="008C29AD">
            <w:pPr>
              <w:bidi w:val="0"/>
              <w:ind w:left="360"/>
            </w:pPr>
            <w:r>
              <w:rPr>
                <w:b w:val="0"/>
                <w:bCs w:val="0"/>
              </w:rPr>
              <w:t>Member</w:t>
            </w:r>
            <w:r w:rsidR="008C29AD" w:rsidRPr="001872B8">
              <w:t xml:space="preserve"> is logged to the system and provides an identification of an existing store that he owns and an existing buying strategy in store's policy</w:t>
            </w:r>
          </w:p>
          <w:p w14:paraId="2A755149" w14:textId="77777777" w:rsidR="008C29AD" w:rsidRPr="00E148DE" w:rsidRDefault="008C29AD" w:rsidP="00407BEE">
            <w:pPr>
              <w:bidi w:val="0"/>
              <w:rPr>
                <w:b w:val="0"/>
                <w:bCs w:val="0"/>
              </w:rPr>
            </w:pPr>
          </w:p>
        </w:tc>
        <w:tc>
          <w:tcPr>
            <w:tcW w:w="4019" w:type="dxa"/>
          </w:tcPr>
          <w:p w14:paraId="5CC9C793"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The system updated the store's policy as required</w:t>
            </w:r>
          </w:p>
          <w:p w14:paraId="71BC1F3B" w14:textId="77777777" w:rsidR="008C29AD" w:rsidRPr="00E148DE" w:rsidRDefault="008C29AD" w:rsidP="00407BEE">
            <w:pPr>
              <w:bidi w:val="0"/>
              <w:cnfStyle w:val="000000100000" w:firstRow="0" w:lastRow="0" w:firstColumn="0" w:lastColumn="0" w:oddVBand="0" w:evenVBand="0" w:oddHBand="1" w:evenHBand="0" w:firstRowFirstColumn="0" w:firstRowLastColumn="0" w:lastRowFirstColumn="0" w:lastRowLastColumn="0"/>
              <w:rPr>
                <w:b/>
                <w:bCs/>
              </w:rPr>
            </w:pPr>
          </w:p>
        </w:tc>
      </w:tr>
      <w:tr w:rsidR="008C29AD" w:rsidRPr="00E148DE" w14:paraId="1D92CAC4"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58E84E06" w14:textId="52C079B4" w:rsidR="008C29AD" w:rsidRPr="001872B8" w:rsidRDefault="00FA0729" w:rsidP="008C29AD">
            <w:pPr>
              <w:bidi w:val="0"/>
              <w:ind w:left="360"/>
            </w:pPr>
            <w:r>
              <w:rPr>
                <w:b w:val="0"/>
                <w:bCs w:val="0"/>
              </w:rPr>
              <w:t>Member</w:t>
            </w:r>
            <w:r w:rsidR="008C29AD" w:rsidRPr="001872B8">
              <w:t xml:space="preserve"> is logged to the system and provides identification of a store that doesn't exist</w:t>
            </w:r>
          </w:p>
          <w:p w14:paraId="0FBECBFA" w14:textId="77777777" w:rsidR="008C29AD" w:rsidRPr="001872B8" w:rsidRDefault="008C29AD" w:rsidP="008C29AD">
            <w:pPr>
              <w:bidi w:val="0"/>
              <w:ind w:left="360"/>
              <w:rPr>
                <w:b w:val="0"/>
                <w:bCs w:val="0"/>
              </w:rPr>
            </w:pPr>
          </w:p>
        </w:tc>
        <w:tc>
          <w:tcPr>
            <w:tcW w:w="4019" w:type="dxa"/>
          </w:tcPr>
          <w:p w14:paraId="06B9D36B" w14:textId="3C44C63E"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00FA0729">
              <w:rPr>
                <w:b/>
                <w:bCs/>
              </w:rPr>
              <w:t>Member</w:t>
            </w:r>
            <w:r w:rsidRPr="001872B8">
              <w:rPr>
                <w:b/>
                <w:bCs/>
              </w:rPr>
              <w:t xml:space="preserve"> </w:t>
            </w:r>
            <w:r w:rsidRPr="001872B8">
              <w:t xml:space="preserve">that the </w:t>
            </w:r>
            <w:r w:rsidRPr="001872B8">
              <w:rPr>
                <w:b/>
                <w:bCs/>
              </w:rPr>
              <w:t>store</w:t>
            </w:r>
            <w:r w:rsidRPr="001872B8">
              <w:t xml:space="preserve"> doesn’t exist in his owned store repository</w:t>
            </w:r>
          </w:p>
          <w:p w14:paraId="25A3F24A"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p>
        </w:tc>
      </w:tr>
      <w:tr w:rsidR="008C29AD" w:rsidRPr="00E148DE" w14:paraId="048CB284"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C82D7BF" w14:textId="0D778DCA" w:rsidR="008C29AD" w:rsidRPr="001872B8" w:rsidRDefault="008C29AD" w:rsidP="008C29AD">
            <w:pPr>
              <w:bidi w:val="0"/>
              <w:ind w:left="360"/>
              <w:rPr>
                <w:b w:val="0"/>
                <w:bCs w:val="0"/>
              </w:rPr>
            </w:pPr>
            <w:r w:rsidRPr="001872B8">
              <w:t xml:space="preserve">The </w:t>
            </w:r>
            <w:r w:rsidR="00FA0729">
              <w:rPr>
                <w:b w:val="0"/>
                <w:bCs w:val="0"/>
              </w:rPr>
              <w:t>Member</w:t>
            </w:r>
            <w:r w:rsidRPr="001872B8">
              <w:rPr>
                <w:b w:val="0"/>
                <w:bCs w:val="0"/>
              </w:rPr>
              <w:t xml:space="preserve"> </w:t>
            </w:r>
            <w:r w:rsidRPr="001872B8">
              <w:t>is logged to the system and provides identification of a store that he doesn’t own</w:t>
            </w:r>
          </w:p>
        </w:tc>
        <w:tc>
          <w:tcPr>
            <w:tcW w:w="4019" w:type="dxa"/>
          </w:tcPr>
          <w:p w14:paraId="629B8D68" w14:textId="631D9BC4"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00FA0729">
              <w:rPr>
                <w:b/>
                <w:bCs/>
              </w:rPr>
              <w:t>Member</w:t>
            </w:r>
            <w:r w:rsidRPr="001872B8">
              <w:rPr>
                <w:b/>
                <w:bCs/>
              </w:rPr>
              <w:t xml:space="preserve"> </w:t>
            </w:r>
            <w:r w:rsidRPr="001872B8">
              <w:t xml:space="preserve">that the </w:t>
            </w:r>
            <w:r w:rsidRPr="001872B8">
              <w:rPr>
                <w:b/>
                <w:bCs/>
              </w:rPr>
              <w:t>store</w:t>
            </w:r>
            <w:r w:rsidRPr="001872B8">
              <w:t xml:space="preserve"> doesn’t exist in his owned store repository</w:t>
            </w:r>
          </w:p>
        </w:tc>
      </w:tr>
      <w:tr w:rsidR="008C29AD" w:rsidRPr="00E148DE" w14:paraId="7675EDAC"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04AB88D9" w14:textId="122C8CCA" w:rsidR="008C29AD" w:rsidRPr="001872B8" w:rsidRDefault="008C29AD" w:rsidP="008C29AD">
            <w:pPr>
              <w:bidi w:val="0"/>
              <w:ind w:left="360"/>
            </w:pPr>
            <w:r w:rsidRPr="001872B8">
              <w:t xml:space="preserve">The </w:t>
            </w:r>
            <w:r w:rsidR="00FA0729">
              <w:rPr>
                <w:b w:val="0"/>
                <w:bCs w:val="0"/>
              </w:rPr>
              <w:t>Member</w:t>
            </w:r>
            <w:r w:rsidRPr="001872B8">
              <w:rPr>
                <w:b w:val="0"/>
                <w:bCs w:val="0"/>
              </w:rPr>
              <w:t xml:space="preserve"> </w:t>
            </w:r>
            <w:r w:rsidRPr="001872B8">
              <w:t>is logged to the system and provides identification of a store he owns and an unknown buying strategy</w:t>
            </w:r>
          </w:p>
        </w:tc>
        <w:tc>
          <w:tcPr>
            <w:tcW w:w="4019" w:type="dxa"/>
          </w:tcPr>
          <w:p w14:paraId="4885C3C2" w14:textId="78B0506B"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FA0729">
              <w:rPr>
                <w:b/>
                <w:bCs/>
              </w:rPr>
              <w:t>Member</w:t>
            </w:r>
            <w:r w:rsidRPr="001872B8">
              <w:rPr>
                <w:b/>
                <w:bCs/>
              </w:rPr>
              <w:t xml:space="preserve"> </w:t>
            </w:r>
            <w:r w:rsidRPr="001872B8">
              <w:t>that the buying strategy is unknown</w:t>
            </w:r>
          </w:p>
          <w:p w14:paraId="43AD9D3C"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47754B6F"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9DBAE46" w14:textId="61681FF6" w:rsidR="008C29AD" w:rsidRPr="001872B8" w:rsidRDefault="008C29AD" w:rsidP="008C29AD">
            <w:pPr>
              <w:bidi w:val="0"/>
              <w:ind w:left="360"/>
            </w:pPr>
            <w:r w:rsidRPr="001872B8">
              <w:t xml:space="preserve">The </w:t>
            </w:r>
            <w:r w:rsidR="00FA0729">
              <w:rPr>
                <w:b w:val="0"/>
                <w:bCs w:val="0"/>
              </w:rPr>
              <w:t>Member</w:t>
            </w:r>
            <w:r w:rsidRPr="001872B8">
              <w:rPr>
                <w:b w:val="0"/>
                <w:bCs w:val="0"/>
              </w:rPr>
              <w:t xml:space="preserve"> </w:t>
            </w:r>
            <w:r w:rsidRPr="001872B8">
              <w:t>is not logged to the system</w:t>
            </w:r>
          </w:p>
          <w:p w14:paraId="6AD81168" w14:textId="77777777" w:rsidR="008C29AD" w:rsidRPr="001872B8" w:rsidRDefault="008C29AD" w:rsidP="008C29AD">
            <w:pPr>
              <w:bidi w:val="0"/>
              <w:ind w:left="360"/>
            </w:pPr>
          </w:p>
        </w:tc>
        <w:tc>
          <w:tcPr>
            <w:tcW w:w="4019" w:type="dxa"/>
          </w:tcPr>
          <w:p w14:paraId="7E20B2B8" w14:textId="660E905C"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w:t>
            </w:r>
          </w:p>
        </w:tc>
      </w:tr>
      <w:tr w:rsidR="008C29AD" w:rsidRPr="00E148DE" w14:paraId="7EE647D3"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2DC953B9" w14:textId="59BAA05D" w:rsidR="008C29AD" w:rsidRPr="001872B8" w:rsidRDefault="008C29AD" w:rsidP="008C29AD">
            <w:pPr>
              <w:bidi w:val="0"/>
              <w:ind w:left="360"/>
            </w:pPr>
            <w:r w:rsidRPr="001872B8">
              <w:t xml:space="preserve">The </w:t>
            </w:r>
            <w:r w:rsidR="00FA0729">
              <w:rPr>
                <w:b w:val="0"/>
                <w:bCs w:val="0"/>
              </w:rPr>
              <w:t>Member</w:t>
            </w:r>
            <w:r w:rsidRPr="001872B8">
              <w:rPr>
                <w:b w:val="0"/>
                <w:bCs w:val="0"/>
              </w:rPr>
              <w:t xml:space="preserve"> </w:t>
            </w:r>
            <w:r w:rsidRPr="001872B8">
              <w:t>is logged to the system and provides identification of a store he owns and a strategy that doesn't exist</w:t>
            </w:r>
          </w:p>
        </w:tc>
        <w:tc>
          <w:tcPr>
            <w:tcW w:w="4019" w:type="dxa"/>
          </w:tcPr>
          <w:p w14:paraId="1F9DAC43" w14:textId="08D936C0"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FA0729">
              <w:rPr>
                <w:b/>
                <w:bCs/>
              </w:rPr>
              <w:t>Member</w:t>
            </w:r>
            <w:r w:rsidRPr="001872B8">
              <w:rPr>
                <w:b/>
                <w:bCs/>
              </w:rPr>
              <w:t xml:space="preserve"> </w:t>
            </w:r>
            <w:r w:rsidRPr="001872B8">
              <w:t xml:space="preserve">that the buying strategy doesn't exist and encourages him to use </w:t>
            </w:r>
            <w:r w:rsidRPr="001872B8">
              <w:rPr>
                <w:b/>
                <w:bCs/>
              </w:rPr>
              <w:t>Add new strategy to store's policy</w:t>
            </w:r>
            <w:r w:rsidRPr="001872B8">
              <w:t xml:space="preserve"> use case</w:t>
            </w:r>
          </w:p>
        </w:tc>
      </w:tr>
    </w:tbl>
    <w:p w14:paraId="2D71A6F8" w14:textId="19199F10" w:rsidR="00DB0C1D" w:rsidRPr="001872B8" w:rsidRDefault="00DB0C1D" w:rsidP="00DB0C1D">
      <w:pPr>
        <w:bidi w:val="0"/>
      </w:pPr>
    </w:p>
    <w:p w14:paraId="6D6BF8D2" w14:textId="5ACF1E44" w:rsidR="009E692E" w:rsidRPr="001872B8" w:rsidRDefault="009E692E" w:rsidP="009E692E">
      <w:pPr>
        <w:pStyle w:val="a3"/>
        <w:numPr>
          <w:ilvl w:val="0"/>
          <w:numId w:val="1"/>
        </w:numPr>
        <w:bidi w:val="0"/>
        <w:rPr>
          <w:b/>
          <w:bCs/>
        </w:rPr>
      </w:pPr>
      <w:commentRangeStart w:id="16"/>
      <w:r w:rsidRPr="001872B8">
        <w:t>Use</w:t>
      </w:r>
      <w:commentRangeEnd w:id="16"/>
      <w:r w:rsidRPr="001872B8">
        <w:rPr>
          <w:rStyle w:val="a7"/>
        </w:rPr>
        <w:commentReference w:id="16"/>
      </w:r>
      <w:r w:rsidRPr="001872B8">
        <w:t xml:space="preserve"> case: </w:t>
      </w:r>
      <w:r w:rsidRPr="001872B8">
        <w:rPr>
          <w:b/>
          <w:bCs/>
        </w:rPr>
        <w:t>Add allowed discounts to store's policy</w:t>
      </w:r>
    </w:p>
    <w:p w14:paraId="12E0129F" w14:textId="3A1E6266" w:rsidR="004751E4" w:rsidRPr="001872B8" w:rsidRDefault="004751E4" w:rsidP="004751E4">
      <w:pPr>
        <w:pStyle w:val="a3"/>
        <w:numPr>
          <w:ilvl w:val="1"/>
          <w:numId w:val="1"/>
        </w:numPr>
        <w:bidi w:val="0"/>
        <w:rPr>
          <w:b/>
          <w:bCs/>
        </w:rPr>
      </w:pPr>
      <w:r w:rsidRPr="001872B8">
        <w:rPr>
          <w:b/>
          <w:bCs/>
        </w:rPr>
        <w:t xml:space="preserve">Actor: </w:t>
      </w:r>
      <w:r w:rsidR="00FA0729">
        <w:rPr>
          <w:b/>
          <w:bCs/>
        </w:rPr>
        <w:t>Member</w:t>
      </w:r>
    </w:p>
    <w:p w14:paraId="39372791" w14:textId="77777777" w:rsidR="004751E4" w:rsidRPr="001872B8" w:rsidRDefault="004751E4" w:rsidP="004751E4">
      <w:pPr>
        <w:pStyle w:val="a3"/>
        <w:numPr>
          <w:ilvl w:val="1"/>
          <w:numId w:val="1"/>
        </w:numPr>
        <w:bidi w:val="0"/>
        <w:rPr>
          <w:b/>
          <w:bCs/>
        </w:rPr>
      </w:pPr>
      <w:r w:rsidRPr="001872B8">
        <w:rPr>
          <w:b/>
          <w:bCs/>
        </w:rPr>
        <w:t xml:space="preserve">Precondition: </w:t>
      </w:r>
    </w:p>
    <w:p w14:paraId="13F5BC4C" w14:textId="4ED3B86F" w:rsidR="004751E4" w:rsidRPr="001872B8" w:rsidRDefault="00FA0729" w:rsidP="004751E4">
      <w:pPr>
        <w:pStyle w:val="a3"/>
        <w:numPr>
          <w:ilvl w:val="2"/>
          <w:numId w:val="1"/>
        </w:numPr>
        <w:bidi w:val="0"/>
        <w:rPr>
          <w:b/>
          <w:bCs/>
        </w:rPr>
      </w:pPr>
      <w:r>
        <w:rPr>
          <w:b/>
          <w:bCs/>
        </w:rPr>
        <w:t>Member</w:t>
      </w:r>
      <w:r w:rsidR="004751E4" w:rsidRPr="001872B8">
        <w:t xml:space="preserve"> is logged in to the </w:t>
      </w:r>
      <w:r w:rsidR="004751E4" w:rsidRPr="001872B8">
        <w:rPr>
          <w:b/>
          <w:bCs/>
          <w:color w:val="FF0000"/>
        </w:rPr>
        <w:t>system</w:t>
      </w:r>
    </w:p>
    <w:p w14:paraId="5545622F" w14:textId="4FE8A511" w:rsidR="004751E4" w:rsidRPr="001872B8" w:rsidRDefault="00FA0729" w:rsidP="004751E4">
      <w:pPr>
        <w:pStyle w:val="a3"/>
        <w:numPr>
          <w:ilvl w:val="2"/>
          <w:numId w:val="1"/>
        </w:numPr>
        <w:bidi w:val="0"/>
        <w:rPr>
          <w:b/>
          <w:bCs/>
        </w:rPr>
      </w:pPr>
      <w:r>
        <w:rPr>
          <w:b/>
          <w:bCs/>
        </w:rPr>
        <w:t>Member</w:t>
      </w:r>
      <w:r w:rsidR="004751E4" w:rsidRPr="001872B8">
        <w:t xml:space="preserve"> is an owner of an existing store</w:t>
      </w:r>
    </w:p>
    <w:p w14:paraId="61D49637" w14:textId="09194F59" w:rsidR="004751E4" w:rsidRPr="001872B8" w:rsidRDefault="004751E4" w:rsidP="004751E4">
      <w:pPr>
        <w:pStyle w:val="a3"/>
        <w:numPr>
          <w:ilvl w:val="1"/>
          <w:numId w:val="1"/>
        </w:numPr>
        <w:bidi w:val="0"/>
        <w:rPr>
          <w:b/>
          <w:bCs/>
        </w:rPr>
      </w:pPr>
      <w:r w:rsidRPr="001872B8">
        <w:rPr>
          <w:b/>
          <w:bCs/>
        </w:rPr>
        <w:t xml:space="preserve">Parameter: </w:t>
      </w:r>
      <w:r w:rsidRPr="001872B8">
        <w:t>store id and discount type</w:t>
      </w:r>
    </w:p>
    <w:p w14:paraId="3393A076" w14:textId="77777777" w:rsidR="004751E4" w:rsidRPr="001872B8" w:rsidRDefault="004751E4" w:rsidP="004751E4">
      <w:pPr>
        <w:pStyle w:val="a3"/>
        <w:numPr>
          <w:ilvl w:val="1"/>
          <w:numId w:val="1"/>
        </w:numPr>
        <w:bidi w:val="0"/>
        <w:rPr>
          <w:b/>
          <w:bCs/>
        </w:rPr>
      </w:pPr>
      <w:r w:rsidRPr="001872B8">
        <w:rPr>
          <w:b/>
          <w:bCs/>
        </w:rPr>
        <w:t>Actions:</w:t>
      </w:r>
    </w:p>
    <w:p w14:paraId="417F9899" w14:textId="03868AA4" w:rsidR="004751E4" w:rsidRPr="001872B8" w:rsidRDefault="004751E4" w:rsidP="004751E4">
      <w:pPr>
        <w:pStyle w:val="a3"/>
        <w:numPr>
          <w:ilvl w:val="2"/>
          <w:numId w:val="1"/>
        </w:numPr>
        <w:bidi w:val="0"/>
        <w:rPr>
          <w:b/>
          <w:bCs/>
        </w:rPr>
      </w:pPr>
      <w:r w:rsidRPr="001872B8">
        <w:rPr>
          <w:b/>
          <w:bCs/>
        </w:rPr>
        <w:t>User asks to add allowed discount type to store</w:t>
      </w:r>
    </w:p>
    <w:p w14:paraId="570DF53B" w14:textId="1359E5D0" w:rsidR="004751E4" w:rsidRPr="001872B8" w:rsidRDefault="004751E4" w:rsidP="004751E4">
      <w:pPr>
        <w:pStyle w:val="a3"/>
        <w:numPr>
          <w:ilvl w:val="2"/>
          <w:numId w:val="1"/>
        </w:numPr>
        <w:bidi w:val="0"/>
        <w:rPr>
          <w:b/>
          <w:bCs/>
        </w:rPr>
      </w:pPr>
      <w:r w:rsidRPr="001872B8">
        <w:rPr>
          <w:b/>
          <w:bCs/>
        </w:rPr>
        <w:t>System requests the store id and discount type</w:t>
      </w:r>
    </w:p>
    <w:p w14:paraId="4D85B57E" w14:textId="77777777" w:rsidR="004751E4" w:rsidRPr="001872B8" w:rsidRDefault="004751E4" w:rsidP="004751E4">
      <w:pPr>
        <w:pStyle w:val="a3"/>
        <w:numPr>
          <w:ilvl w:val="2"/>
          <w:numId w:val="1"/>
        </w:numPr>
        <w:bidi w:val="0"/>
        <w:rPr>
          <w:b/>
          <w:bCs/>
        </w:rPr>
      </w:pPr>
      <w:r w:rsidRPr="001872B8">
        <w:rPr>
          <w:b/>
          <w:bCs/>
        </w:rPr>
        <w:t>User provides required information</w:t>
      </w:r>
    </w:p>
    <w:p w14:paraId="1D90938B" w14:textId="3BCCE773" w:rsidR="004751E4" w:rsidRPr="001872B8" w:rsidRDefault="004751E4" w:rsidP="004751E4">
      <w:pPr>
        <w:pStyle w:val="a3"/>
        <w:numPr>
          <w:ilvl w:val="2"/>
          <w:numId w:val="1"/>
        </w:numPr>
        <w:bidi w:val="0"/>
        <w:rPr>
          <w:b/>
          <w:bCs/>
        </w:rPr>
      </w:pPr>
      <w:r w:rsidRPr="001872B8">
        <w:rPr>
          <w:b/>
          <w:bCs/>
        </w:rPr>
        <w:t>If strategy discount type exists</w:t>
      </w:r>
    </w:p>
    <w:p w14:paraId="4E78FD22" w14:textId="77777777" w:rsidR="004751E4" w:rsidRPr="001872B8" w:rsidRDefault="004751E4" w:rsidP="004751E4">
      <w:pPr>
        <w:pStyle w:val="a3"/>
        <w:numPr>
          <w:ilvl w:val="3"/>
          <w:numId w:val="1"/>
        </w:numPr>
        <w:bidi w:val="0"/>
        <w:rPr>
          <w:b/>
          <w:bCs/>
        </w:rPr>
      </w:pPr>
      <w:r w:rsidRPr="001872B8">
        <w:rPr>
          <w:b/>
          <w:bCs/>
        </w:rPr>
        <w:t>System doesn't change it</w:t>
      </w:r>
    </w:p>
    <w:p w14:paraId="1293DFB0" w14:textId="77777777" w:rsidR="004751E4" w:rsidRPr="001872B8" w:rsidRDefault="004751E4" w:rsidP="004751E4">
      <w:pPr>
        <w:pStyle w:val="a3"/>
        <w:numPr>
          <w:ilvl w:val="2"/>
          <w:numId w:val="1"/>
        </w:numPr>
        <w:bidi w:val="0"/>
        <w:rPr>
          <w:b/>
          <w:bCs/>
        </w:rPr>
      </w:pPr>
      <w:r w:rsidRPr="001872B8">
        <w:rPr>
          <w:b/>
          <w:bCs/>
        </w:rPr>
        <w:t>Else</w:t>
      </w:r>
    </w:p>
    <w:p w14:paraId="4DF930B6" w14:textId="37B69556" w:rsidR="004751E4" w:rsidRPr="001872B8" w:rsidRDefault="004751E4" w:rsidP="004751E4">
      <w:pPr>
        <w:pStyle w:val="a3"/>
        <w:numPr>
          <w:ilvl w:val="3"/>
          <w:numId w:val="1"/>
        </w:numPr>
        <w:bidi w:val="0"/>
        <w:rPr>
          <w:b/>
          <w:bCs/>
        </w:rPr>
      </w:pPr>
      <w:r w:rsidRPr="001872B8">
        <w:rPr>
          <w:b/>
          <w:bCs/>
        </w:rPr>
        <w:t>System adds new discount type to store's policy</w:t>
      </w:r>
    </w:p>
    <w:p w14:paraId="6133E9A5" w14:textId="77777777" w:rsidR="008C29AD" w:rsidRDefault="008C29AD" w:rsidP="004751E4">
      <w:pPr>
        <w:bidi w:val="0"/>
        <w:ind w:left="360"/>
        <w:rPr>
          <w:b/>
          <w:bCs/>
        </w:rPr>
      </w:pPr>
    </w:p>
    <w:p w14:paraId="087DB9E8" w14:textId="77777777" w:rsidR="008C29AD" w:rsidRDefault="008C29AD" w:rsidP="008C29AD">
      <w:pPr>
        <w:bidi w:val="0"/>
        <w:ind w:left="360"/>
        <w:rPr>
          <w:b/>
          <w:bCs/>
        </w:rPr>
      </w:pPr>
    </w:p>
    <w:p w14:paraId="082FB93E" w14:textId="77777777" w:rsidR="008C29AD" w:rsidRDefault="008C29AD" w:rsidP="008C29AD">
      <w:pPr>
        <w:bidi w:val="0"/>
        <w:ind w:left="360"/>
        <w:rPr>
          <w:b/>
          <w:bCs/>
        </w:rPr>
      </w:pPr>
    </w:p>
    <w:tbl>
      <w:tblPr>
        <w:tblStyle w:val="4"/>
        <w:tblW w:w="8409" w:type="dxa"/>
        <w:tblLook w:val="04A0" w:firstRow="1" w:lastRow="0" w:firstColumn="1" w:lastColumn="0" w:noHBand="0" w:noVBand="1"/>
      </w:tblPr>
      <w:tblGrid>
        <w:gridCol w:w="4390"/>
        <w:gridCol w:w="4019"/>
      </w:tblGrid>
      <w:tr w:rsidR="008C29AD" w:rsidRPr="00E148DE" w14:paraId="6D3AE939" w14:textId="77777777" w:rsidTr="0040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E1317E" w14:textId="77777777" w:rsidR="008C29AD" w:rsidRPr="00E148DE" w:rsidRDefault="008C29AD" w:rsidP="00407BEE">
            <w:pPr>
              <w:bidi w:val="0"/>
              <w:rPr>
                <w:b w:val="0"/>
                <w:bCs w:val="0"/>
              </w:rPr>
            </w:pPr>
            <w:r w:rsidRPr="00E148DE">
              <w:rPr>
                <w:b w:val="0"/>
                <w:bCs w:val="0"/>
              </w:rPr>
              <w:t>Action</w:t>
            </w:r>
          </w:p>
        </w:tc>
        <w:tc>
          <w:tcPr>
            <w:tcW w:w="4019" w:type="dxa"/>
          </w:tcPr>
          <w:p w14:paraId="4634A8C2" w14:textId="77777777" w:rsidR="008C29AD" w:rsidRPr="00E148DE" w:rsidRDefault="008C29AD"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49DDAAEA"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B7A45BC" w14:textId="55B6A9EE" w:rsidR="008C29AD" w:rsidRPr="001872B8" w:rsidRDefault="00FA0729" w:rsidP="008C29AD">
            <w:pPr>
              <w:bidi w:val="0"/>
              <w:ind w:left="360"/>
            </w:pPr>
            <w:r>
              <w:rPr>
                <w:b w:val="0"/>
                <w:bCs w:val="0"/>
              </w:rPr>
              <w:t>Member</w:t>
            </w:r>
            <w:r w:rsidR="008C29AD" w:rsidRPr="001872B8">
              <w:t xml:space="preserve"> is logged to the system and provides an identification of an existing store that he owns and </w:t>
            </w:r>
            <w:proofErr w:type="gramStart"/>
            <w:r w:rsidR="008C29AD" w:rsidRPr="001872B8">
              <w:t>an a</w:t>
            </w:r>
            <w:proofErr w:type="gramEnd"/>
            <w:r w:rsidR="008C29AD" w:rsidRPr="001872B8">
              <w:t xml:space="preserve"> new </w:t>
            </w:r>
            <w:r w:rsidR="008C29AD" w:rsidRPr="001872B8">
              <w:rPr>
                <w:b w:val="0"/>
                <w:bCs w:val="0"/>
              </w:rPr>
              <w:t>discount type</w:t>
            </w:r>
            <w:r w:rsidR="008C29AD" w:rsidRPr="001872B8">
              <w:t xml:space="preserve"> to store's policy</w:t>
            </w:r>
          </w:p>
          <w:p w14:paraId="08122C3E" w14:textId="77777777" w:rsidR="008C29AD" w:rsidRPr="00E148DE" w:rsidRDefault="008C29AD" w:rsidP="00407BEE">
            <w:pPr>
              <w:bidi w:val="0"/>
              <w:rPr>
                <w:b w:val="0"/>
                <w:bCs w:val="0"/>
              </w:rPr>
            </w:pPr>
          </w:p>
        </w:tc>
        <w:tc>
          <w:tcPr>
            <w:tcW w:w="4019" w:type="dxa"/>
          </w:tcPr>
          <w:p w14:paraId="6526C3C6"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The system updated the store's policy</w:t>
            </w:r>
          </w:p>
          <w:p w14:paraId="3C37F5CE" w14:textId="77777777" w:rsidR="008C29AD" w:rsidRPr="00E148DE" w:rsidRDefault="008C29AD" w:rsidP="00407BEE">
            <w:pPr>
              <w:bidi w:val="0"/>
              <w:cnfStyle w:val="000000100000" w:firstRow="0" w:lastRow="0" w:firstColumn="0" w:lastColumn="0" w:oddVBand="0" w:evenVBand="0" w:oddHBand="1" w:evenHBand="0" w:firstRowFirstColumn="0" w:firstRowLastColumn="0" w:lastRowFirstColumn="0" w:lastRowLastColumn="0"/>
              <w:rPr>
                <w:b/>
                <w:bCs/>
              </w:rPr>
            </w:pPr>
          </w:p>
        </w:tc>
      </w:tr>
      <w:tr w:rsidR="008C29AD" w:rsidRPr="00E148DE" w14:paraId="2DF3AB4B"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77FF294D" w14:textId="70C75AE1" w:rsidR="008C29AD" w:rsidRPr="001872B8" w:rsidRDefault="00FA0729" w:rsidP="008C29AD">
            <w:pPr>
              <w:bidi w:val="0"/>
              <w:ind w:left="360"/>
            </w:pPr>
            <w:r>
              <w:rPr>
                <w:b w:val="0"/>
                <w:bCs w:val="0"/>
              </w:rPr>
              <w:t>Member</w:t>
            </w:r>
            <w:r w:rsidR="008C29AD" w:rsidRPr="001872B8">
              <w:t xml:space="preserve"> is logged to the system and provides identification of a store that doesn't exist</w:t>
            </w:r>
          </w:p>
          <w:p w14:paraId="00E5A186" w14:textId="77777777" w:rsidR="008C29AD" w:rsidRPr="001872B8" w:rsidRDefault="008C29AD" w:rsidP="008C29AD">
            <w:pPr>
              <w:bidi w:val="0"/>
              <w:ind w:left="360"/>
              <w:rPr>
                <w:b w:val="0"/>
                <w:bCs w:val="0"/>
              </w:rPr>
            </w:pPr>
          </w:p>
        </w:tc>
        <w:tc>
          <w:tcPr>
            <w:tcW w:w="4019" w:type="dxa"/>
          </w:tcPr>
          <w:p w14:paraId="3D588687" w14:textId="481D6D63"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00FA0729">
              <w:rPr>
                <w:b/>
                <w:bCs/>
              </w:rPr>
              <w:t>Member</w:t>
            </w:r>
            <w:r w:rsidRPr="001872B8">
              <w:rPr>
                <w:b/>
                <w:bCs/>
              </w:rPr>
              <w:t xml:space="preserve"> </w:t>
            </w:r>
            <w:r w:rsidRPr="001872B8">
              <w:t xml:space="preserve">that the </w:t>
            </w:r>
            <w:r w:rsidRPr="001872B8">
              <w:rPr>
                <w:b/>
                <w:bCs/>
              </w:rPr>
              <w:t>store</w:t>
            </w:r>
            <w:r w:rsidRPr="001872B8">
              <w:t xml:space="preserve"> doesn’t exist in his owned store repository</w:t>
            </w:r>
          </w:p>
          <w:p w14:paraId="04723F51"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p>
        </w:tc>
      </w:tr>
      <w:tr w:rsidR="008C29AD" w:rsidRPr="00E148DE" w14:paraId="67810A7A"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7BCFEC" w14:textId="3BD637DD" w:rsidR="008C29AD" w:rsidRPr="001872B8" w:rsidRDefault="008C29AD" w:rsidP="008C29AD">
            <w:pPr>
              <w:bidi w:val="0"/>
              <w:ind w:left="360"/>
            </w:pPr>
            <w:r w:rsidRPr="001872B8">
              <w:t xml:space="preserve">The </w:t>
            </w:r>
            <w:r w:rsidR="00FA0729">
              <w:rPr>
                <w:b w:val="0"/>
                <w:bCs w:val="0"/>
              </w:rPr>
              <w:t>Member</w:t>
            </w:r>
            <w:r w:rsidRPr="001872B8">
              <w:rPr>
                <w:b w:val="0"/>
                <w:bCs w:val="0"/>
              </w:rPr>
              <w:t xml:space="preserve"> </w:t>
            </w:r>
            <w:r w:rsidRPr="001872B8">
              <w:t>is logged to the system and provides identification of a store that he doesn’t own</w:t>
            </w:r>
          </w:p>
          <w:p w14:paraId="6C1FCCF4" w14:textId="77777777" w:rsidR="008C29AD" w:rsidRPr="001872B8" w:rsidRDefault="008C29AD" w:rsidP="008C29AD">
            <w:pPr>
              <w:bidi w:val="0"/>
              <w:ind w:left="360"/>
              <w:rPr>
                <w:b w:val="0"/>
                <w:bCs w:val="0"/>
              </w:rPr>
            </w:pPr>
          </w:p>
        </w:tc>
        <w:tc>
          <w:tcPr>
            <w:tcW w:w="4019" w:type="dxa"/>
          </w:tcPr>
          <w:p w14:paraId="7570483B" w14:textId="753928A2"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00FA0729">
              <w:rPr>
                <w:b/>
                <w:bCs/>
              </w:rPr>
              <w:t>Member</w:t>
            </w:r>
            <w:r w:rsidRPr="001872B8">
              <w:rPr>
                <w:b/>
                <w:bCs/>
              </w:rPr>
              <w:t xml:space="preserve"> </w:t>
            </w:r>
            <w:r w:rsidRPr="001872B8">
              <w:t xml:space="preserve">that the </w:t>
            </w:r>
            <w:r w:rsidRPr="001872B8">
              <w:rPr>
                <w:b/>
                <w:bCs/>
              </w:rPr>
              <w:t>store</w:t>
            </w:r>
            <w:r w:rsidRPr="001872B8">
              <w:t xml:space="preserve"> doesn’t exist in his owned store repository</w:t>
            </w:r>
          </w:p>
          <w:p w14:paraId="1B069B50"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8C29AD" w:rsidRPr="00E148DE" w14:paraId="1F1017FD"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477509FF" w14:textId="158BF240" w:rsidR="008C29AD" w:rsidRPr="001872B8" w:rsidRDefault="008C29AD" w:rsidP="008C29AD">
            <w:pPr>
              <w:bidi w:val="0"/>
              <w:ind w:left="360"/>
            </w:pPr>
            <w:r w:rsidRPr="001872B8">
              <w:t xml:space="preserve">The </w:t>
            </w:r>
            <w:r w:rsidR="00FA0729">
              <w:rPr>
                <w:b w:val="0"/>
                <w:bCs w:val="0"/>
              </w:rPr>
              <w:t>Member</w:t>
            </w:r>
            <w:r w:rsidRPr="001872B8">
              <w:rPr>
                <w:b w:val="0"/>
                <w:bCs w:val="0"/>
              </w:rPr>
              <w:t xml:space="preserve"> </w:t>
            </w:r>
            <w:r w:rsidRPr="001872B8">
              <w:t xml:space="preserve">is logged to the system and provides identification of a store he owns and an unknown </w:t>
            </w:r>
            <w:r w:rsidRPr="001872B8">
              <w:rPr>
                <w:b w:val="0"/>
                <w:bCs w:val="0"/>
              </w:rPr>
              <w:t>discount type</w:t>
            </w:r>
          </w:p>
          <w:p w14:paraId="0DE4125D" w14:textId="77777777" w:rsidR="008C29AD" w:rsidRPr="001872B8" w:rsidRDefault="008C29AD" w:rsidP="008C29AD">
            <w:pPr>
              <w:bidi w:val="0"/>
              <w:ind w:left="360"/>
            </w:pPr>
          </w:p>
        </w:tc>
        <w:tc>
          <w:tcPr>
            <w:tcW w:w="4019" w:type="dxa"/>
          </w:tcPr>
          <w:p w14:paraId="2163FB57" w14:textId="0E3E18EC"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FA0729">
              <w:rPr>
                <w:b/>
                <w:bCs/>
              </w:rPr>
              <w:t>Member</w:t>
            </w:r>
            <w:r w:rsidRPr="001872B8">
              <w:rPr>
                <w:b/>
                <w:bCs/>
              </w:rPr>
              <w:t xml:space="preserve"> </w:t>
            </w:r>
            <w:r w:rsidRPr="001872B8">
              <w:t xml:space="preserve">that the </w:t>
            </w:r>
            <w:r w:rsidRPr="001872B8">
              <w:rPr>
                <w:b/>
                <w:bCs/>
              </w:rPr>
              <w:t>discount type</w:t>
            </w:r>
            <w:r w:rsidRPr="001872B8">
              <w:t xml:space="preserve"> is unknown</w:t>
            </w:r>
          </w:p>
          <w:p w14:paraId="01A12B8B"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3BC766C3"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45104F3" w14:textId="0F332FA4" w:rsidR="008C29AD" w:rsidRPr="001872B8" w:rsidRDefault="008C29AD" w:rsidP="008C29AD">
            <w:pPr>
              <w:bidi w:val="0"/>
              <w:ind w:left="360"/>
            </w:pPr>
            <w:r w:rsidRPr="001872B8">
              <w:t xml:space="preserve">The </w:t>
            </w:r>
            <w:r w:rsidR="00FA0729">
              <w:rPr>
                <w:b w:val="0"/>
                <w:bCs w:val="0"/>
              </w:rPr>
              <w:t>Member</w:t>
            </w:r>
            <w:r w:rsidRPr="001872B8">
              <w:rPr>
                <w:b w:val="0"/>
                <w:bCs w:val="0"/>
              </w:rPr>
              <w:t xml:space="preserve"> </w:t>
            </w:r>
            <w:r w:rsidRPr="001872B8">
              <w:t>is not logged to the system</w:t>
            </w:r>
          </w:p>
        </w:tc>
        <w:tc>
          <w:tcPr>
            <w:tcW w:w="4019" w:type="dxa"/>
          </w:tcPr>
          <w:p w14:paraId="592498FD"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7337B92A"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p>
        </w:tc>
      </w:tr>
    </w:tbl>
    <w:p w14:paraId="56C908E5" w14:textId="77777777" w:rsidR="004751E4" w:rsidRPr="001872B8" w:rsidRDefault="004751E4" w:rsidP="004751E4">
      <w:pPr>
        <w:bidi w:val="0"/>
        <w:rPr>
          <w:b/>
          <w:bCs/>
        </w:rPr>
      </w:pPr>
    </w:p>
    <w:p w14:paraId="5504C3A2" w14:textId="77777777" w:rsidR="009E692E" w:rsidRPr="001872B8" w:rsidRDefault="009E692E" w:rsidP="009E692E">
      <w:pPr>
        <w:pStyle w:val="a3"/>
        <w:rPr>
          <w:rFonts w:hint="cs"/>
          <w:b/>
          <w:bCs/>
        </w:rPr>
      </w:pPr>
    </w:p>
    <w:p w14:paraId="53C5B45C" w14:textId="351EFEC3" w:rsidR="009E692E" w:rsidRPr="001872B8" w:rsidRDefault="009E692E" w:rsidP="009E692E">
      <w:pPr>
        <w:pStyle w:val="a3"/>
        <w:numPr>
          <w:ilvl w:val="0"/>
          <w:numId w:val="1"/>
        </w:numPr>
        <w:bidi w:val="0"/>
        <w:rPr>
          <w:b/>
          <w:bCs/>
        </w:rPr>
      </w:pPr>
      <w:commentRangeStart w:id="17"/>
      <w:r w:rsidRPr="001872B8">
        <w:t>Use</w:t>
      </w:r>
      <w:commentRangeEnd w:id="17"/>
      <w:r w:rsidRPr="001872B8">
        <w:rPr>
          <w:rStyle w:val="a7"/>
        </w:rPr>
        <w:commentReference w:id="17"/>
      </w:r>
      <w:r w:rsidRPr="001872B8">
        <w:t xml:space="preserve"> case: </w:t>
      </w:r>
      <w:r w:rsidRPr="001872B8">
        <w:rPr>
          <w:b/>
          <w:bCs/>
        </w:rPr>
        <w:t>Update allowed discounts in store's policy</w:t>
      </w:r>
    </w:p>
    <w:p w14:paraId="6A5AA1BC" w14:textId="4D147995" w:rsidR="004751E4" w:rsidRPr="001872B8" w:rsidRDefault="004751E4" w:rsidP="004751E4">
      <w:pPr>
        <w:pStyle w:val="a3"/>
        <w:numPr>
          <w:ilvl w:val="1"/>
          <w:numId w:val="1"/>
        </w:numPr>
        <w:bidi w:val="0"/>
        <w:rPr>
          <w:b/>
          <w:bCs/>
        </w:rPr>
      </w:pPr>
      <w:r w:rsidRPr="001872B8">
        <w:rPr>
          <w:b/>
          <w:bCs/>
        </w:rPr>
        <w:t xml:space="preserve">Actor: </w:t>
      </w:r>
      <w:r w:rsidR="00FA0729">
        <w:rPr>
          <w:b/>
          <w:bCs/>
        </w:rPr>
        <w:t>Member</w:t>
      </w:r>
    </w:p>
    <w:p w14:paraId="31FBA109" w14:textId="77777777" w:rsidR="004751E4" w:rsidRPr="001872B8" w:rsidRDefault="004751E4" w:rsidP="004751E4">
      <w:pPr>
        <w:pStyle w:val="a3"/>
        <w:numPr>
          <w:ilvl w:val="1"/>
          <w:numId w:val="1"/>
        </w:numPr>
        <w:bidi w:val="0"/>
        <w:rPr>
          <w:b/>
          <w:bCs/>
        </w:rPr>
      </w:pPr>
      <w:r w:rsidRPr="001872B8">
        <w:rPr>
          <w:b/>
          <w:bCs/>
        </w:rPr>
        <w:t xml:space="preserve">Precondition: </w:t>
      </w:r>
    </w:p>
    <w:p w14:paraId="1D5D93CA" w14:textId="17BC2507" w:rsidR="004751E4" w:rsidRPr="001872B8" w:rsidRDefault="00FA0729" w:rsidP="004751E4">
      <w:pPr>
        <w:pStyle w:val="a3"/>
        <w:numPr>
          <w:ilvl w:val="2"/>
          <w:numId w:val="1"/>
        </w:numPr>
        <w:bidi w:val="0"/>
        <w:rPr>
          <w:b/>
          <w:bCs/>
        </w:rPr>
      </w:pPr>
      <w:r>
        <w:rPr>
          <w:b/>
          <w:bCs/>
        </w:rPr>
        <w:t>Member</w:t>
      </w:r>
      <w:r w:rsidR="004751E4" w:rsidRPr="001872B8">
        <w:t xml:space="preserve"> is logged in to the </w:t>
      </w:r>
      <w:r w:rsidR="004751E4" w:rsidRPr="001872B8">
        <w:rPr>
          <w:b/>
          <w:bCs/>
          <w:color w:val="FF0000"/>
        </w:rPr>
        <w:t>system</w:t>
      </w:r>
    </w:p>
    <w:p w14:paraId="29FB64BB" w14:textId="2267B285" w:rsidR="004751E4" w:rsidRPr="001872B8" w:rsidRDefault="00FA0729" w:rsidP="004751E4">
      <w:pPr>
        <w:pStyle w:val="a3"/>
        <w:numPr>
          <w:ilvl w:val="2"/>
          <w:numId w:val="1"/>
        </w:numPr>
        <w:bidi w:val="0"/>
        <w:rPr>
          <w:b/>
          <w:bCs/>
        </w:rPr>
      </w:pPr>
      <w:r>
        <w:rPr>
          <w:b/>
          <w:bCs/>
        </w:rPr>
        <w:t>Member</w:t>
      </w:r>
      <w:r w:rsidR="004751E4" w:rsidRPr="001872B8">
        <w:t xml:space="preserve"> is an owner of an existing store</w:t>
      </w:r>
    </w:p>
    <w:p w14:paraId="2C542430" w14:textId="03B6FCC6" w:rsidR="004751E4" w:rsidRPr="001872B8" w:rsidRDefault="004751E4" w:rsidP="004751E4">
      <w:pPr>
        <w:pStyle w:val="a3"/>
        <w:numPr>
          <w:ilvl w:val="1"/>
          <w:numId w:val="1"/>
        </w:numPr>
        <w:bidi w:val="0"/>
        <w:rPr>
          <w:b/>
          <w:bCs/>
        </w:rPr>
      </w:pPr>
      <w:r w:rsidRPr="001872B8">
        <w:rPr>
          <w:b/>
          <w:bCs/>
        </w:rPr>
        <w:t xml:space="preserve">Parameter: </w:t>
      </w:r>
      <w:r w:rsidRPr="001872B8">
        <w:t>store id and discount type</w:t>
      </w:r>
    </w:p>
    <w:p w14:paraId="32FD1F81" w14:textId="77777777" w:rsidR="004751E4" w:rsidRPr="001872B8" w:rsidRDefault="004751E4" w:rsidP="004751E4">
      <w:pPr>
        <w:pStyle w:val="a3"/>
        <w:numPr>
          <w:ilvl w:val="1"/>
          <w:numId w:val="1"/>
        </w:numPr>
        <w:bidi w:val="0"/>
        <w:rPr>
          <w:b/>
          <w:bCs/>
        </w:rPr>
      </w:pPr>
      <w:r w:rsidRPr="001872B8">
        <w:rPr>
          <w:b/>
          <w:bCs/>
        </w:rPr>
        <w:t>Actions:</w:t>
      </w:r>
    </w:p>
    <w:p w14:paraId="33AE5814" w14:textId="78A547DB" w:rsidR="004751E4" w:rsidRPr="001872B8" w:rsidRDefault="004751E4" w:rsidP="004751E4">
      <w:pPr>
        <w:pStyle w:val="a3"/>
        <w:numPr>
          <w:ilvl w:val="2"/>
          <w:numId w:val="1"/>
        </w:numPr>
        <w:bidi w:val="0"/>
        <w:rPr>
          <w:b/>
          <w:bCs/>
        </w:rPr>
      </w:pPr>
      <w:r w:rsidRPr="001872B8">
        <w:rPr>
          <w:b/>
          <w:bCs/>
        </w:rPr>
        <w:t xml:space="preserve">User asks to update </w:t>
      </w:r>
      <w:r w:rsidRPr="001872B8">
        <w:t>discount type</w:t>
      </w:r>
      <w:r w:rsidRPr="001872B8">
        <w:rPr>
          <w:b/>
          <w:bCs/>
        </w:rPr>
        <w:t xml:space="preserve"> to store</w:t>
      </w:r>
      <w:r w:rsidR="007E295D">
        <w:rPr>
          <w:b/>
          <w:bCs/>
        </w:rPr>
        <w:t>.</w:t>
      </w:r>
    </w:p>
    <w:p w14:paraId="4275C44B" w14:textId="615CE929" w:rsidR="004751E4" w:rsidRPr="001872B8" w:rsidRDefault="004751E4" w:rsidP="004751E4">
      <w:pPr>
        <w:pStyle w:val="a3"/>
        <w:numPr>
          <w:ilvl w:val="2"/>
          <w:numId w:val="1"/>
        </w:numPr>
        <w:bidi w:val="0"/>
        <w:rPr>
          <w:b/>
          <w:bCs/>
        </w:rPr>
      </w:pPr>
      <w:r w:rsidRPr="001872B8">
        <w:rPr>
          <w:b/>
          <w:bCs/>
        </w:rPr>
        <w:t xml:space="preserve">System requests the store id and </w:t>
      </w:r>
      <w:r w:rsidRPr="001872B8">
        <w:t>discount type</w:t>
      </w:r>
    </w:p>
    <w:p w14:paraId="3AF84099" w14:textId="77777777" w:rsidR="004751E4" w:rsidRPr="001872B8" w:rsidRDefault="004751E4" w:rsidP="004751E4">
      <w:pPr>
        <w:pStyle w:val="a3"/>
        <w:numPr>
          <w:ilvl w:val="2"/>
          <w:numId w:val="1"/>
        </w:numPr>
        <w:bidi w:val="0"/>
        <w:rPr>
          <w:b/>
          <w:bCs/>
        </w:rPr>
      </w:pPr>
      <w:r w:rsidRPr="001872B8">
        <w:rPr>
          <w:b/>
          <w:bCs/>
        </w:rPr>
        <w:t>User provides required information</w:t>
      </w:r>
    </w:p>
    <w:p w14:paraId="60D2EEC5" w14:textId="77C29F01" w:rsidR="004751E4" w:rsidRDefault="004751E4" w:rsidP="004751E4">
      <w:pPr>
        <w:pStyle w:val="a3"/>
        <w:numPr>
          <w:ilvl w:val="2"/>
          <w:numId w:val="1"/>
        </w:numPr>
        <w:bidi w:val="0"/>
        <w:rPr>
          <w:b/>
          <w:bCs/>
        </w:rPr>
      </w:pPr>
      <w:r w:rsidRPr="001872B8">
        <w:rPr>
          <w:b/>
          <w:bCs/>
        </w:rPr>
        <w:t xml:space="preserve">System locates store and check if </w:t>
      </w:r>
      <w:r w:rsidRPr="001872B8">
        <w:t>discount type</w:t>
      </w:r>
      <w:r w:rsidRPr="001872B8">
        <w:rPr>
          <w:b/>
          <w:bCs/>
        </w:rPr>
        <w:t xml:space="preserve"> exists in the store's policy</w:t>
      </w:r>
    </w:p>
    <w:p w14:paraId="005AF2B6" w14:textId="426ABC90" w:rsidR="007E295D" w:rsidRDefault="007E295D" w:rsidP="007E295D">
      <w:pPr>
        <w:bidi w:val="0"/>
        <w:ind w:left="2160"/>
        <w:rPr>
          <w:b/>
          <w:bCs/>
        </w:rPr>
      </w:pPr>
      <w:r>
        <w:rPr>
          <w:b/>
          <w:bCs/>
        </w:rPr>
        <w:t>If not: Relevant message will be shown to the member.</w:t>
      </w:r>
    </w:p>
    <w:p w14:paraId="13D0B5E2" w14:textId="0540947B" w:rsidR="007E295D" w:rsidRPr="007E295D" w:rsidRDefault="007E295D" w:rsidP="007E295D">
      <w:pPr>
        <w:bidi w:val="0"/>
        <w:ind w:left="2160"/>
        <w:rPr>
          <w:b/>
          <w:bCs/>
        </w:rPr>
      </w:pPr>
      <w:r>
        <w:rPr>
          <w:b/>
          <w:bCs/>
        </w:rPr>
        <w:t>If so:</w:t>
      </w:r>
    </w:p>
    <w:p w14:paraId="171ED675" w14:textId="73279830" w:rsidR="004751E4" w:rsidRPr="001872B8" w:rsidRDefault="004751E4" w:rsidP="004751E4">
      <w:pPr>
        <w:pStyle w:val="a3"/>
        <w:numPr>
          <w:ilvl w:val="2"/>
          <w:numId w:val="1"/>
        </w:numPr>
        <w:bidi w:val="0"/>
        <w:rPr>
          <w:b/>
          <w:bCs/>
        </w:rPr>
      </w:pPr>
      <w:r w:rsidRPr="001872B8">
        <w:rPr>
          <w:b/>
          <w:bCs/>
        </w:rPr>
        <w:t xml:space="preserve">System asks whether to delete or update existing </w:t>
      </w:r>
      <w:r w:rsidRPr="001872B8">
        <w:t>discount type</w:t>
      </w:r>
    </w:p>
    <w:p w14:paraId="151606A5" w14:textId="77777777" w:rsidR="004751E4" w:rsidRPr="001872B8" w:rsidRDefault="004751E4" w:rsidP="004751E4">
      <w:pPr>
        <w:pStyle w:val="a3"/>
        <w:numPr>
          <w:ilvl w:val="3"/>
          <w:numId w:val="1"/>
        </w:numPr>
        <w:bidi w:val="0"/>
        <w:rPr>
          <w:b/>
          <w:bCs/>
        </w:rPr>
      </w:pPr>
      <w:r w:rsidRPr="001872B8">
        <w:rPr>
          <w:b/>
          <w:bCs/>
        </w:rPr>
        <w:t>If user chooses to update</w:t>
      </w:r>
    </w:p>
    <w:p w14:paraId="0909AE01" w14:textId="23FA728C" w:rsidR="004751E4" w:rsidRPr="001872B8" w:rsidRDefault="004751E4" w:rsidP="004751E4">
      <w:pPr>
        <w:pStyle w:val="a3"/>
        <w:numPr>
          <w:ilvl w:val="4"/>
          <w:numId w:val="1"/>
        </w:numPr>
        <w:bidi w:val="0"/>
        <w:rPr>
          <w:b/>
          <w:bCs/>
        </w:rPr>
      </w:pPr>
      <w:r w:rsidRPr="001872B8">
        <w:rPr>
          <w:b/>
          <w:bCs/>
        </w:rPr>
        <w:t xml:space="preserve">System update the </w:t>
      </w:r>
      <w:r w:rsidRPr="001872B8">
        <w:t>discount type</w:t>
      </w:r>
      <w:r w:rsidRPr="001872B8">
        <w:rPr>
          <w:b/>
          <w:bCs/>
        </w:rPr>
        <w:t xml:space="preserve"> in the store's policy with the new </w:t>
      </w:r>
      <w:r w:rsidRPr="001872B8">
        <w:t>discount type</w:t>
      </w:r>
      <w:r w:rsidRPr="001872B8">
        <w:rPr>
          <w:b/>
          <w:bCs/>
        </w:rPr>
        <w:t xml:space="preserve"> provided </w:t>
      </w:r>
    </w:p>
    <w:p w14:paraId="53650978" w14:textId="77777777" w:rsidR="004751E4" w:rsidRPr="001872B8" w:rsidRDefault="004751E4" w:rsidP="004751E4">
      <w:pPr>
        <w:pStyle w:val="a3"/>
        <w:numPr>
          <w:ilvl w:val="3"/>
          <w:numId w:val="1"/>
        </w:numPr>
        <w:bidi w:val="0"/>
        <w:rPr>
          <w:b/>
          <w:bCs/>
        </w:rPr>
      </w:pPr>
      <w:r w:rsidRPr="001872B8">
        <w:rPr>
          <w:b/>
          <w:bCs/>
        </w:rPr>
        <w:t>If user chooses to delete</w:t>
      </w:r>
    </w:p>
    <w:p w14:paraId="662927C5" w14:textId="5DE4F644" w:rsidR="004751E4" w:rsidRPr="001872B8" w:rsidRDefault="004751E4" w:rsidP="004751E4">
      <w:pPr>
        <w:pStyle w:val="a3"/>
        <w:numPr>
          <w:ilvl w:val="4"/>
          <w:numId w:val="1"/>
        </w:numPr>
        <w:bidi w:val="0"/>
        <w:rPr>
          <w:b/>
          <w:bCs/>
        </w:rPr>
      </w:pPr>
      <w:r w:rsidRPr="001872B8">
        <w:rPr>
          <w:b/>
          <w:bCs/>
        </w:rPr>
        <w:t xml:space="preserve">System removes </w:t>
      </w:r>
      <w:r w:rsidRPr="001872B8">
        <w:t>discount type</w:t>
      </w:r>
      <w:r w:rsidRPr="001872B8">
        <w:rPr>
          <w:b/>
          <w:bCs/>
        </w:rPr>
        <w:t xml:space="preserve"> from store's policy</w:t>
      </w:r>
    </w:p>
    <w:tbl>
      <w:tblPr>
        <w:tblStyle w:val="4"/>
        <w:tblW w:w="8409" w:type="dxa"/>
        <w:tblLook w:val="04A0" w:firstRow="1" w:lastRow="0" w:firstColumn="1" w:lastColumn="0" w:noHBand="0" w:noVBand="1"/>
      </w:tblPr>
      <w:tblGrid>
        <w:gridCol w:w="4390"/>
        <w:gridCol w:w="4019"/>
      </w:tblGrid>
      <w:tr w:rsidR="008C29AD" w:rsidRPr="00E148DE" w14:paraId="1C448CFD" w14:textId="77777777" w:rsidTr="0040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83689C3" w14:textId="77777777" w:rsidR="008C29AD" w:rsidRPr="00E148DE" w:rsidRDefault="008C29AD" w:rsidP="00407BEE">
            <w:pPr>
              <w:bidi w:val="0"/>
              <w:rPr>
                <w:b w:val="0"/>
                <w:bCs w:val="0"/>
              </w:rPr>
            </w:pPr>
            <w:r w:rsidRPr="00E148DE">
              <w:rPr>
                <w:b w:val="0"/>
                <w:bCs w:val="0"/>
              </w:rPr>
              <w:t>Action</w:t>
            </w:r>
          </w:p>
        </w:tc>
        <w:tc>
          <w:tcPr>
            <w:tcW w:w="4019" w:type="dxa"/>
          </w:tcPr>
          <w:p w14:paraId="5F5007B5" w14:textId="77777777" w:rsidR="008C29AD" w:rsidRPr="00E148DE" w:rsidRDefault="008C29AD"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45C5A947"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BD5B29E" w14:textId="306C9DA4" w:rsidR="008C29AD" w:rsidRPr="001872B8" w:rsidRDefault="00FA0729" w:rsidP="008C29AD">
            <w:pPr>
              <w:bidi w:val="0"/>
              <w:ind w:left="360"/>
            </w:pPr>
            <w:r>
              <w:rPr>
                <w:b w:val="0"/>
                <w:bCs w:val="0"/>
              </w:rPr>
              <w:t>Member</w:t>
            </w:r>
            <w:r w:rsidR="008C29AD" w:rsidRPr="001872B8">
              <w:t xml:space="preserve"> is logged to the system and provides an identification of an existing store that he owns and an existing discount type in store's policy</w:t>
            </w:r>
          </w:p>
          <w:p w14:paraId="0CE17E69" w14:textId="77777777" w:rsidR="008C29AD" w:rsidRPr="00E148DE" w:rsidRDefault="008C29AD" w:rsidP="00407BEE">
            <w:pPr>
              <w:bidi w:val="0"/>
              <w:rPr>
                <w:b w:val="0"/>
                <w:bCs w:val="0"/>
              </w:rPr>
            </w:pPr>
          </w:p>
        </w:tc>
        <w:tc>
          <w:tcPr>
            <w:tcW w:w="4019" w:type="dxa"/>
          </w:tcPr>
          <w:p w14:paraId="41BB33F9" w14:textId="01DC4EC1" w:rsidR="008C29AD" w:rsidRPr="00E148DE" w:rsidRDefault="008C29AD" w:rsidP="00407BE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store's policy as required</w:t>
            </w:r>
          </w:p>
        </w:tc>
      </w:tr>
      <w:tr w:rsidR="008C29AD" w:rsidRPr="00E148DE" w14:paraId="1F798396"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24C917BF" w14:textId="5AC0DED2" w:rsidR="008C29AD" w:rsidRPr="001872B8" w:rsidRDefault="00FA0729" w:rsidP="008C29AD">
            <w:pPr>
              <w:bidi w:val="0"/>
              <w:ind w:left="360"/>
              <w:rPr>
                <w:b w:val="0"/>
                <w:bCs w:val="0"/>
              </w:rPr>
            </w:pPr>
            <w:r>
              <w:rPr>
                <w:b w:val="0"/>
                <w:bCs w:val="0"/>
              </w:rPr>
              <w:t>Member</w:t>
            </w:r>
            <w:r w:rsidR="008C29AD" w:rsidRPr="001872B8">
              <w:t xml:space="preserve"> is logged to the system and provides identification of a store that doesn't exist</w:t>
            </w:r>
          </w:p>
        </w:tc>
        <w:tc>
          <w:tcPr>
            <w:tcW w:w="4019" w:type="dxa"/>
          </w:tcPr>
          <w:p w14:paraId="14057F78" w14:textId="5A2F67AB"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00FA0729">
              <w:rPr>
                <w:b/>
                <w:bCs/>
              </w:rPr>
              <w:t>Member</w:t>
            </w:r>
            <w:r w:rsidRPr="001872B8">
              <w:rPr>
                <w:b/>
                <w:bCs/>
              </w:rPr>
              <w:t xml:space="preserve"> </w:t>
            </w:r>
            <w:r w:rsidRPr="001872B8">
              <w:t xml:space="preserve">that the </w:t>
            </w:r>
            <w:r w:rsidRPr="001872B8">
              <w:rPr>
                <w:b/>
                <w:bCs/>
              </w:rPr>
              <w:t>store</w:t>
            </w:r>
            <w:r w:rsidRPr="001872B8">
              <w:t xml:space="preserve"> doesn’t exist in his owned store repository</w:t>
            </w:r>
          </w:p>
          <w:p w14:paraId="51A0C384" w14:textId="77777777" w:rsidR="008C29AD" w:rsidRPr="001872B8" w:rsidRDefault="008C29AD" w:rsidP="00407BEE">
            <w:pPr>
              <w:bidi w:val="0"/>
              <w:cnfStyle w:val="000000000000" w:firstRow="0" w:lastRow="0" w:firstColumn="0" w:lastColumn="0" w:oddVBand="0" w:evenVBand="0" w:oddHBand="0" w:evenHBand="0" w:firstRowFirstColumn="0" w:firstRowLastColumn="0" w:lastRowFirstColumn="0" w:lastRowLastColumn="0"/>
            </w:pPr>
          </w:p>
        </w:tc>
      </w:tr>
      <w:tr w:rsidR="008C29AD" w:rsidRPr="00E148DE" w14:paraId="02CA46BA"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BBC1AC2" w14:textId="5A04CDC1" w:rsidR="008C29AD" w:rsidRPr="001872B8" w:rsidRDefault="008C29AD" w:rsidP="008C29AD">
            <w:pPr>
              <w:bidi w:val="0"/>
              <w:ind w:left="360"/>
              <w:rPr>
                <w:b w:val="0"/>
                <w:bCs w:val="0"/>
              </w:rPr>
            </w:pPr>
            <w:r w:rsidRPr="001872B8">
              <w:rPr>
                <w:b w:val="0"/>
                <w:bCs w:val="0"/>
              </w:rPr>
              <w:t xml:space="preserve">: </w:t>
            </w:r>
            <w:r w:rsidRPr="001872B8">
              <w:t xml:space="preserve">The </w:t>
            </w:r>
            <w:r w:rsidR="00FA0729">
              <w:rPr>
                <w:b w:val="0"/>
                <w:bCs w:val="0"/>
              </w:rPr>
              <w:t>Member</w:t>
            </w:r>
            <w:r w:rsidRPr="001872B8">
              <w:rPr>
                <w:b w:val="0"/>
                <w:bCs w:val="0"/>
              </w:rPr>
              <w:t xml:space="preserve"> </w:t>
            </w:r>
            <w:r w:rsidRPr="001872B8">
              <w:t>is logged to the system and provides identification of a store that he doesn’t own</w:t>
            </w:r>
          </w:p>
        </w:tc>
        <w:tc>
          <w:tcPr>
            <w:tcW w:w="4019" w:type="dxa"/>
          </w:tcPr>
          <w:p w14:paraId="5A5B7CA9" w14:textId="5CECF7F1"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00FA0729">
              <w:rPr>
                <w:b/>
                <w:bCs/>
              </w:rPr>
              <w:t>Member</w:t>
            </w:r>
            <w:r w:rsidRPr="001872B8">
              <w:rPr>
                <w:b/>
                <w:bCs/>
              </w:rPr>
              <w:t xml:space="preserve"> </w:t>
            </w:r>
            <w:r w:rsidRPr="001872B8">
              <w:t xml:space="preserve">that the </w:t>
            </w:r>
            <w:r w:rsidRPr="001872B8">
              <w:rPr>
                <w:b/>
                <w:bCs/>
              </w:rPr>
              <w:t>store</w:t>
            </w:r>
            <w:r w:rsidRPr="001872B8">
              <w:t xml:space="preserve"> doesn’t exist in his owned store repository</w:t>
            </w:r>
          </w:p>
        </w:tc>
      </w:tr>
      <w:tr w:rsidR="008C29AD" w:rsidRPr="00E148DE" w14:paraId="4817F142"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2C675D47" w14:textId="76A44233" w:rsidR="008C29AD" w:rsidRPr="001872B8" w:rsidRDefault="008C29AD" w:rsidP="008C29AD">
            <w:pPr>
              <w:bidi w:val="0"/>
              <w:ind w:left="360"/>
            </w:pPr>
            <w:r w:rsidRPr="001872B8">
              <w:t xml:space="preserve">The </w:t>
            </w:r>
            <w:r w:rsidR="00FA0729">
              <w:rPr>
                <w:b w:val="0"/>
                <w:bCs w:val="0"/>
              </w:rPr>
              <w:t>Member</w:t>
            </w:r>
            <w:r w:rsidRPr="001872B8">
              <w:rPr>
                <w:b w:val="0"/>
                <w:bCs w:val="0"/>
              </w:rPr>
              <w:t xml:space="preserve"> </w:t>
            </w:r>
            <w:r w:rsidRPr="001872B8">
              <w:t>is logged to the system and provides identification of a store he owns and an unknown discount type</w:t>
            </w:r>
          </w:p>
          <w:p w14:paraId="69756CC2" w14:textId="77777777" w:rsidR="008C29AD" w:rsidRPr="001872B8" w:rsidRDefault="008C29AD" w:rsidP="008C29AD">
            <w:pPr>
              <w:bidi w:val="0"/>
              <w:ind w:left="360"/>
              <w:rPr>
                <w:b w:val="0"/>
                <w:bCs w:val="0"/>
              </w:rPr>
            </w:pPr>
          </w:p>
        </w:tc>
        <w:tc>
          <w:tcPr>
            <w:tcW w:w="4019" w:type="dxa"/>
          </w:tcPr>
          <w:p w14:paraId="7AE23D20" w14:textId="27AD2BFB"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FA0729">
              <w:rPr>
                <w:b/>
                <w:bCs/>
              </w:rPr>
              <w:t>Member</w:t>
            </w:r>
            <w:r w:rsidRPr="001872B8">
              <w:rPr>
                <w:b/>
                <w:bCs/>
              </w:rPr>
              <w:t xml:space="preserve"> </w:t>
            </w:r>
            <w:r w:rsidRPr="001872B8">
              <w:t>that the discount type is unknown</w:t>
            </w:r>
          </w:p>
          <w:p w14:paraId="58DA41B7"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29AD" w:rsidRPr="00E148DE" w14:paraId="2A4AC498"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164BC7C" w14:textId="0C9DAE8E" w:rsidR="008C29AD" w:rsidRPr="001872B8" w:rsidRDefault="008C29AD" w:rsidP="008C29AD">
            <w:pPr>
              <w:bidi w:val="0"/>
              <w:ind w:left="360"/>
            </w:pPr>
            <w:r w:rsidRPr="001872B8">
              <w:t xml:space="preserve">The </w:t>
            </w:r>
            <w:r w:rsidR="00FA0729">
              <w:rPr>
                <w:b w:val="0"/>
                <w:bCs w:val="0"/>
              </w:rPr>
              <w:t>Member</w:t>
            </w:r>
            <w:r w:rsidRPr="001872B8">
              <w:rPr>
                <w:b w:val="0"/>
                <w:bCs w:val="0"/>
              </w:rPr>
              <w:t xml:space="preserve"> </w:t>
            </w:r>
            <w:r w:rsidRPr="001872B8">
              <w:t>is not logged to the system</w:t>
            </w:r>
          </w:p>
          <w:p w14:paraId="1CA75D12" w14:textId="77777777" w:rsidR="008C29AD" w:rsidRPr="001872B8" w:rsidRDefault="008C29AD" w:rsidP="008C29AD">
            <w:pPr>
              <w:bidi w:val="0"/>
              <w:ind w:left="360"/>
            </w:pPr>
          </w:p>
        </w:tc>
        <w:tc>
          <w:tcPr>
            <w:tcW w:w="4019" w:type="dxa"/>
          </w:tcPr>
          <w:p w14:paraId="092F5A64"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5BAA2B44" w14:textId="77777777" w:rsidR="008C29AD" w:rsidRPr="001872B8" w:rsidRDefault="008C29AD" w:rsidP="008C29AD">
            <w:pPr>
              <w:bidi w:val="0"/>
              <w:ind w:left="360"/>
              <w:cnfStyle w:val="000000100000" w:firstRow="0" w:lastRow="0" w:firstColumn="0" w:lastColumn="0" w:oddVBand="0" w:evenVBand="0" w:oddHBand="1" w:evenHBand="0" w:firstRowFirstColumn="0" w:firstRowLastColumn="0" w:lastRowFirstColumn="0" w:lastRowLastColumn="0"/>
            </w:pPr>
          </w:p>
        </w:tc>
      </w:tr>
      <w:tr w:rsidR="008C29AD" w:rsidRPr="00E148DE" w14:paraId="429B8FB6"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64E52144" w14:textId="27D582FE" w:rsidR="008C29AD" w:rsidRPr="001872B8" w:rsidRDefault="008C29AD" w:rsidP="008C29AD">
            <w:pPr>
              <w:bidi w:val="0"/>
              <w:ind w:left="360"/>
            </w:pPr>
            <w:r w:rsidRPr="001872B8">
              <w:t xml:space="preserve">The </w:t>
            </w:r>
            <w:r w:rsidR="00FA0729">
              <w:rPr>
                <w:b w:val="0"/>
                <w:bCs w:val="0"/>
              </w:rPr>
              <w:t>Member</w:t>
            </w:r>
            <w:r w:rsidRPr="001872B8">
              <w:rPr>
                <w:b w:val="0"/>
                <w:bCs w:val="0"/>
              </w:rPr>
              <w:t xml:space="preserve"> </w:t>
            </w:r>
            <w:r w:rsidRPr="001872B8">
              <w:t>is logged to the system and provides identification of a store he owns and a discount type that doesn't exist</w:t>
            </w:r>
          </w:p>
          <w:p w14:paraId="7AF6D0F3" w14:textId="77777777" w:rsidR="008C29AD" w:rsidRPr="001872B8" w:rsidRDefault="008C29AD" w:rsidP="008C29AD">
            <w:pPr>
              <w:bidi w:val="0"/>
              <w:ind w:left="360"/>
            </w:pPr>
          </w:p>
        </w:tc>
        <w:tc>
          <w:tcPr>
            <w:tcW w:w="4019" w:type="dxa"/>
          </w:tcPr>
          <w:p w14:paraId="5754D91D" w14:textId="6C1DD56D"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FA0729">
              <w:rPr>
                <w:b/>
                <w:bCs/>
              </w:rPr>
              <w:t>Member</w:t>
            </w:r>
            <w:r w:rsidRPr="001872B8">
              <w:rPr>
                <w:b/>
                <w:bCs/>
              </w:rPr>
              <w:t xml:space="preserve"> </w:t>
            </w:r>
            <w:r w:rsidRPr="001872B8">
              <w:t xml:space="preserve">that the discount type doesn't exist and encourages him to use </w:t>
            </w:r>
            <w:r w:rsidRPr="001872B8">
              <w:rPr>
                <w:b/>
                <w:bCs/>
              </w:rPr>
              <w:t>Add new discount type to store's policy</w:t>
            </w:r>
            <w:r w:rsidRPr="001872B8">
              <w:t xml:space="preserve"> use case</w:t>
            </w:r>
          </w:p>
          <w:p w14:paraId="69BAE978" w14:textId="77777777" w:rsidR="008C29AD" w:rsidRPr="001872B8" w:rsidRDefault="008C29AD" w:rsidP="008C29AD">
            <w:pPr>
              <w:bidi w:val="0"/>
              <w:ind w:left="360"/>
              <w:cnfStyle w:val="000000000000" w:firstRow="0" w:lastRow="0" w:firstColumn="0" w:lastColumn="0" w:oddVBand="0" w:evenVBand="0" w:oddHBand="0" w:evenHBand="0" w:firstRowFirstColumn="0" w:firstRowLastColumn="0" w:lastRowFirstColumn="0" w:lastRowLastColumn="0"/>
            </w:pPr>
          </w:p>
        </w:tc>
      </w:tr>
    </w:tbl>
    <w:p w14:paraId="2C806739" w14:textId="77777777" w:rsidR="009E692E" w:rsidRPr="001872B8" w:rsidRDefault="009E692E" w:rsidP="009E692E">
      <w:pPr>
        <w:bidi w:val="0"/>
        <w:rPr>
          <w:b/>
          <w:bCs/>
        </w:rPr>
      </w:pPr>
    </w:p>
    <w:p w14:paraId="7C2BB052" w14:textId="2A037F23" w:rsidR="009E692E" w:rsidRPr="001872B8" w:rsidRDefault="009E692E" w:rsidP="009E692E">
      <w:pPr>
        <w:pStyle w:val="a3"/>
        <w:numPr>
          <w:ilvl w:val="0"/>
          <w:numId w:val="1"/>
        </w:numPr>
        <w:bidi w:val="0"/>
        <w:rPr>
          <w:b/>
          <w:bCs/>
        </w:rPr>
      </w:pPr>
      <w:commentRangeStart w:id="18"/>
      <w:r w:rsidRPr="001872B8">
        <w:t>Use</w:t>
      </w:r>
      <w:commentRangeEnd w:id="18"/>
      <w:r w:rsidRPr="001872B8">
        <w:rPr>
          <w:rStyle w:val="a7"/>
        </w:rPr>
        <w:commentReference w:id="18"/>
      </w:r>
      <w:r w:rsidRPr="001872B8">
        <w:t xml:space="preserve"> case: </w:t>
      </w:r>
      <w:r w:rsidRPr="001872B8">
        <w:rPr>
          <w:b/>
          <w:bCs/>
        </w:rPr>
        <w:t>View store's policy</w:t>
      </w:r>
    </w:p>
    <w:p w14:paraId="4FC472C9" w14:textId="234CD1BD" w:rsidR="007F3A8A" w:rsidRPr="001872B8" w:rsidRDefault="007F3A8A" w:rsidP="007F3A8A">
      <w:pPr>
        <w:pStyle w:val="a3"/>
        <w:numPr>
          <w:ilvl w:val="1"/>
          <w:numId w:val="1"/>
        </w:numPr>
        <w:bidi w:val="0"/>
        <w:rPr>
          <w:b/>
          <w:bCs/>
        </w:rPr>
      </w:pPr>
      <w:r w:rsidRPr="001872B8">
        <w:rPr>
          <w:b/>
          <w:bCs/>
        </w:rPr>
        <w:t xml:space="preserve">Actor: </w:t>
      </w:r>
      <w:r w:rsidR="00FA0729">
        <w:rPr>
          <w:b/>
          <w:bCs/>
        </w:rPr>
        <w:t>Member</w:t>
      </w:r>
    </w:p>
    <w:p w14:paraId="3E7474D7" w14:textId="77777777" w:rsidR="007F3A8A" w:rsidRPr="001872B8" w:rsidRDefault="007F3A8A" w:rsidP="007F3A8A">
      <w:pPr>
        <w:pStyle w:val="a3"/>
        <w:numPr>
          <w:ilvl w:val="1"/>
          <w:numId w:val="1"/>
        </w:numPr>
        <w:bidi w:val="0"/>
        <w:rPr>
          <w:b/>
          <w:bCs/>
        </w:rPr>
      </w:pPr>
      <w:r w:rsidRPr="001872B8">
        <w:rPr>
          <w:b/>
          <w:bCs/>
        </w:rPr>
        <w:t xml:space="preserve">Precondition: </w:t>
      </w:r>
    </w:p>
    <w:p w14:paraId="14B3448F" w14:textId="6D96EA95" w:rsidR="007F3A8A" w:rsidRPr="001872B8" w:rsidRDefault="00FA0729" w:rsidP="007F3A8A">
      <w:pPr>
        <w:pStyle w:val="a3"/>
        <w:numPr>
          <w:ilvl w:val="2"/>
          <w:numId w:val="1"/>
        </w:numPr>
        <w:bidi w:val="0"/>
        <w:rPr>
          <w:b/>
          <w:bCs/>
        </w:rPr>
      </w:pPr>
      <w:r>
        <w:rPr>
          <w:b/>
          <w:bCs/>
        </w:rPr>
        <w:t>Member</w:t>
      </w:r>
      <w:r w:rsidR="007F3A8A" w:rsidRPr="001872B8">
        <w:t xml:space="preserve"> is logged in to the </w:t>
      </w:r>
      <w:r w:rsidR="007F3A8A" w:rsidRPr="001872B8">
        <w:rPr>
          <w:b/>
          <w:bCs/>
          <w:color w:val="FF0000"/>
        </w:rPr>
        <w:t>system</w:t>
      </w:r>
    </w:p>
    <w:p w14:paraId="3C59DD5E" w14:textId="3DEF575C" w:rsidR="007F3A8A" w:rsidRPr="001872B8" w:rsidRDefault="00FA0729" w:rsidP="007F3A8A">
      <w:pPr>
        <w:pStyle w:val="a3"/>
        <w:numPr>
          <w:ilvl w:val="2"/>
          <w:numId w:val="1"/>
        </w:numPr>
        <w:bidi w:val="0"/>
        <w:rPr>
          <w:b/>
          <w:bCs/>
        </w:rPr>
      </w:pPr>
      <w:r>
        <w:rPr>
          <w:b/>
          <w:bCs/>
        </w:rPr>
        <w:t>Member</w:t>
      </w:r>
      <w:r w:rsidR="007F3A8A" w:rsidRPr="001872B8">
        <w:t xml:space="preserve"> is an owner of an existing store</w:t>
      </w:r>
    </w:p>
    <w:p w14:paraId="5E8E3A8F" w14:textId="77777777" w:rsidR="007F3A8A" w:rsidRPr="001872B8" w:rsidRDefault="007F3A8A" w:rsidP="007F3A8A">
      <w:pPr>
        <w:pStyle w:val="a3"/>
        <w:numPr>
          <w:ilvl w:val="1"/>
          <w:numId w:val="1"/>
        </w:numPr>
        <w:bidi w:val="0"/>
        <w:rPr>
          <w:b/>
          <w:bCs/>
        </w:rPr>
      </w:pPr>
      <w:r w:rsidRPr="001872B8">
        <w:rPr>
          <w:b/>
          <w:bCs/>
        </w:rPr>
        <w:t xml:space="preserve">Parameter: </w:t>
      </w:r>
      <w:r w:rsidRPr="001872B8">
        <w:t>store id and discount type</w:t>
      </w:r>
    </w:p>
    <w:p w14:paraId="37029CC2" w14:textId="77777777" w:rsidR="007F3A8A" w:rsidRPr="001872B8" w:rsidRDefault="007F3A8A" w:rsidP="007F3A8A">
      <w:pPr>
        <w:pStyle w:val="a3"/>
        <w:numPr>
          <w:ilvl w:val="1"/>
          <w:numId w:val="1"/>
        </w:numPr>
        <w:bidi w:val="0"/>
        <w:rPr>
          <w:b/>
          <w:bCs/>
        </w:rPr>
      </w:pPr>
      <w:r w:rsidRPr="001872B8">
        <w:rPr>
          <w:b/>
          <w:bCs/>
        </w:rPr>
        <w:t>Actions:</w:t>
      </w:r>
    </w:p>
    <w:p w14:paraId="7A448488" w14:textId="3911EA5D" w:rsidR="007F3A8A" w:rsidRPr="001872B8" w:rsidRDefault="007F3A8A" w:rsidP="007F3A8A">
      <w:pPr>
        <w:pStyle w:val="a3"/>
        <w:numPr>
          <w:ilvl w:val="2"/>
          <w:numId w:val="1"/>
        </w:numPr>
        <w:bidi w:val="0"/>
        <w:rPr>
          <w:b/>
          <w:bCs/>
        </w:rPr>
      </w:pPr>
      <w:r w:rsidRPr="001872B8">
        <w:rPr>
          <w:b/>
          <w:bCs/>
        </w:rPr>
        <w:t>User asks to view store's policy</w:t>
      </w:r>
    </w:p>
    <w:p w14:paraId="319D4F3E" w14:textId="577875B4" w:rsidR="007F3A8A" w:rsidRPr="001872B8" w:rsidRDefault="007F3A8A" w:rsidP="007F3A8A">
      <w:pPr>
        <w:pStyle w:val="a3"/>
        <w:numPr>
          <w:ilvl w:val="2"/>
          <w:numId w:val="1"/>
        </w:numPr>
        <w:bidi w:val="0"/>
        <w:rPr>
          <w:b/>
          <w:bCs/>
        </w:rPr>
      </w:pPr>
      <w:r w:rsidRPr="001872B8">
        <w:rPr>
          <w:b/>
          <w:bCs/>
        </w:rPr>
        <w:t>System asks for store's id</w:t>
      </w:r>
    </w:p>
    <w:p w14:paraId="1CE4785B" w14:textId="198CDAC6" w:rsidR="007F3A8A" w:rsidRDefault="007F3A8A" w:rsidP="007F3A8A">
      <w:pPr>
        <w:pStyle w:val="a3"/>
        <w:numPr>
          <w:ilvl w:val="2"/>
          <w:numId w:val="1"/>
        </w:numPr>
        <w:bidi w:val="0"/>
        <w:rPr>
          <w:b/>
          <w:bCs/>
        </w:rPr>
      </w:pPr>
      <w:r w:rsidRPr="001872B8">
        <w:rPr>
          <w:b/>
          <w:bCs/>
        </w:rPr>
        <w:t>User provides store id</w:t>
      </w:r>
    </w:p>
    <w:p w14:paraId="4BB19839" w14:textId="0576FF47" w:rsidR="007E295D" w:rsidRPr="001872B8" w:rsidRDefault="007E295D" w:rsidP="007E295D">
      <w:pPr>
        <w:pStyle w:val="a3"/>
        <w:numPr>
          <w:ilvl w:val="2"/>
          <w:numId w:val="1"/>
        </w:numPr>
        <w:bidi w:val="0"/>
        <w:rPr>
          <w:b/>
          <w:bCs/>
        </w:rPr>
      </w:pPr>
      <w:r>
        <w:rPr>
          <w:b/>
          <w:bCs/>
        </w:rPr>
        <w:t>If all the provided information match specific store:</w:t>
      </w:r>
    </w:p>
    <w:p w14:paraId="497525DD" w14:textId="412C043C" w:rsidR="007F3A8A" w:rsidRDefault="007F3A8A" w:rsidP="007E295D">
      <w:pPr>
        <w:pStyle w:val="a3"/>
        <w:bidi w:val="0"/>
        <w:ind w:left="2160" w:firstLine="720"/>
        <w:rPr>
          <w:b/>
          <w:bCs/>
        </w:rPr>
      </w:pPr>
      <w:r w:rsidRPr="001872B8">
        <w:rPr>
          <w:b/>
          <w:bCs/>
        </w:rPr>
        <w:t>System presents store policy</w:t>
      </w:r>
    </w:p>
    <w:p w14:paraId="50AB498A" w14:textId="0B39C608" w:rsidR="007E295D" w:rsidRDefault="007E295D" w:rsidP="007E295D">
      <w:pPr>
        <w:pStyle w:val="a3"/>
        <w:bidi w:val="0"/>
        <w:ind w:left="2160"/>
        <w:rPr>
          <w:b/>
          <w:bCs/>
        </w:rPr>
      </w:pPr>
      <w:r>
        <w:rPr>
          <w:b/>
          <w:bCs/>
        </w:rPr>
        <w:t>Else:</w:t>
      </w:r>
    </w:p>
    <w:p w14:paraId="426EC4CC" w14:textId="2E80A02D" w:rsidR="007E295D" w:rsidRDefault="007E295D" w:rsidP="007E295D">
      <w:pPr>
        <w:pStyle w:val="a3"/>
        <w:bidi w:val="0"/>
        <w:ind w:left="2160" w:firstLine="720"/>
        <w:rPr>
          <w:b/>
          <w:bCs/>
        </w:rPr>
      </w:pPr>
      <w:r>
        <w:rPr>
          <w:b/>
          <w:bCs/>
        </w:rPr>
        <w:t>Relevant message will be shown to the member.</w:t>
      </w:r>
    </w:p>
    <w:p w14:paraId="1FE1ADF5" w14:textId="77777777" w:rsidR="007E295D" w:rsidRDefault="007E295D" w:rsidP="007E295D">
      <w:pPr>
        <w:pStyle w:val="a3"/>
        <w:bidi w:val="0"/>
        <w:ind w:left="2160"/>
        <w:rPr>
          <w:b/>
          <w:bCs/>
        </w:rPr>
      </w:pPr>
    </w:p>
    <w:tbl>
      <w:tblPr>
        <w:tblStyle w:val="4"/>
        <w:tblW w:w="9781" w:type="dxa"/>
        <w:tblInd w:w="-572" w:type="dxa"/>
        <w:tblLook w:val="04A0" w:firstRow="1" w:lastRow="0" w:firstColumn="1" w:lastColumn="0" w:noHBand="0" w:noVBand="1"/>
      </w:tblPr>
      <w:tblGrid>
        <w:gridCol w:w="4962"/>
        <w:gridCol w:w="4819"/>
      </w:tblGrid>
      <w:tr w:rsidR="008C29AD" w:rsidRPr="00E148DE" w14:paraId="2F807279" w14:textId="77777777" w:rsidTr="008C2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B4796D0" w14:textId="77777777" w:rsidR="008C29AD" w:rsidRPr="00E148DE" w:rsidRDefault="008C29AD" w:rsidP="00407BEE">
            <w:pPr>
              <w:bidi w:val="0"/>
              <w:rPr>
                <w:b w:val="0"/>
                <w:bCs w:val="0"/>
              </w:rPr>
            </w:pPr>
            <w:r w:rsidRPr="00E148DE">
              <w:rPr>
                <w:b w:val="0"/>
                <w:bCs w:val="0"/>
              </w:rPr>
              <w:t>Action</w:t>
            </w:r>
          </w:p>
        </w:tc>
        <w:tc>
          <w:tcPr>
            <w:tcW w:w="4819" w:type="dxa"/>
          </w:tcPr>
          <w:p w14:paraId="2471741E" w14:textId="77777777" w:rsidR="008C29AD" w:rsidRPr="00E148DE" w:rsidRDefault="008C29AD"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29AD" w:rsidRPr="00E148DE" w14:paraId="0D136784"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DB4620C" w14:textId="227EA026" w:rsidR="008C29AD" w:rsidRPr="00E148DE" w:rsidRDefault="00FA0729" w:rsidP="00407BEE">
            <w:pPr>
              <w:bidi w:val="0"/>
              <w:rPr>
                <w:b w:val="0"/>
                <w:bCs w:val="0"/>
              </w:rPr>
            </w:pPr>
            <w:r>
              <w:rPr>
                <w:b w:val="0"/>
                <w:bCs w:val="0"/>
              </w:rPr>
              <w:t>Member</w:t>
            </w:r>
            <w:r w:rsidR="008C29AD" w:rsidRPr="001872B8">
              <w:t xml:space="preserve"> is logged to the system and provides an identification of an existing store that he owns</w:t>
            </w:r>
          </w:p>
        </w:tc>
        <w:tc>
          <w:tcPr>
            <w:tcW w:w="4819" w:type="dxa"/>
          </w:tcPr>
          <w:p w14:paraId="0DD91984" w14:textId="77777777"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pPr>
            <w:r w:rsidRPr="001872B8">
              <w:t>The system presents store's policy- buying strategies and discount types</w:t>
            </w:r>
          </w:p>
          <w:p w14:paraId="3C225B40" w14:textId="77777777" w:rsidR="008C29AD" w:rsidRPr="00E148DE" w:rsidRDefault="008C29AD" w:rsidP="00407BEE">
            <w:pPr>
              <w:bidi w:val="0"/>
              <w:cnfStyle w:val="000000100000" w:firstRow="0" w:lastRow="0" w:firstColumn="0" w:lastColumn="0" w:oddVBand="0" w:evenVBand="0" w:oddHBand="1" w:evenHBand="0" w:firstRowFirstColumn="0" w:firstRowLastColumn="0" w:lastRowFirstColumn="0" w:lastRowLastColumn="0"/>
              <w:rPr>
                <w:b/>
                <w:bCs/>
              </w:rPr>
            </w:pPr>
          </w:p>
        </w:tc>
      </w:tr>
      <w:tr w:rsidR="008C29AD" w:rsidRPr="00E148DE" w14:paraId="3BF1F8E1" w14:textId="77777777" w:rsidTr="008C29AD">
        <w:tc>
          <w:tcPr>
            <w:cnfStyle w:val="001000000000" w:firstRow="0" w:lastRow="0" w:firstColumn="1" w:lastColumn="0" w:oddVBand="0" w:evenVBand="0" w:oddHBand="0" w:evenHBand="0" w:firstRowFirstColumn="0" w:firstRowLastColumn="0" w:lastRowFirstColumn="0" w:lastRowLastColumn="0"/>
            <w:tcW w:w="4962" w:type="dxa"/>
          </w:tcPr>
          <w:p w14:paraId="22E82DDF" w14:textId="1D69CBAB" w:rsidR="008C29AD" w:rsidRPr="001872B8" w:rsidRDefault="00FA0729" w:rsidP="00407BEE">
            <w:pPr>
              <w:bidi w:val="0"/>
              <w:rPr>
                <w:b w:val="0"/>
                <w:bCs w:val="0"/>
              </w:rPr>
            </w:pPr>
            <w:r>
              <w:rPr>
                <w:b w:val="0"/>
                <w:bCs w:val="0"/>
              </w:rPr>
              <w:t>Member</w:t>
            </w:r>
            <w:r w:rsidR="008C29AD" w:rsidRPr="001872B8">
              <w:t xml:space="preserve"> is logged to the system and provides identification of a store that doesn't exist</w:t>
            </w:r>
          </w:p>
        </w:tc>
        <w:tc>
          <w:tcPr>
            <w:tcW w:w="4819" w:type="dxa"/>
          </w:tcPr>
          <w:p w14:paraId="403492D6" w14:textId="5073C7B4"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00FA0729">
              <w:rPr>
                <w:b/>
                <w:bCs/>
              </w:rPr>
              <w:t>Member</w:t>
            </w:r>
            <w:r w:rsidRPr="001872B8">
              <w:rPr>
                <w:b/>
                <w:bCs/>
              </w:rPr>
              <w:t xml:space="preserve"> </w:t>
            </w:r>
            <w:r w:rsidRPr="001872B8">
              <w:t xml:space="preserve">that the </w:t>
            </w:r>
            <w:r w:rsidRPr="001872B8">
              <w:rPr>
                <w:b/>
                <w:bCs/>
              </w:rPr>
              <w:t>store</w:t>
            </w:r>
            <w:r w:rsidRPr="001872B8">
              <w:t xml:space="preserve"> doesn’t exist in his owned store repository</w:t>
            </w:r>
          </w:p>
        </w:tc>
      </w:tr>
      <w:tr w:rsidR="008C29AD" w:rsidRPr="00E148DE" w14:paraId="0BD507A2" w14:textId="77777777" w:rsidTr="008C2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25214E4" w14:textId="7DFCA2C2" w:rsidR="008C29AD" w:rsidRPr="001872B8" w:rsidRDefault="008C29AD" w:rsidP="00407BEE">
            <w:pPr>
              <w:bidi w:val="0"/>
              <w:rPr>
                <w:b w:val="0"/>
                <w:bCs w:val="0"/>
              </w:rPr>
            </w:pPr>
            <w:r w:rsidRPr="001872B8">
              <w:t xml:space="preserve">The </w:t>
            </w:r>
            <w:r w:rsidR="00FA0729">
              <w:rPr>
                <w:b w:val="0"/>
                <w:bCs w:val="0"/>
              </w:rPr>
              <w:t>Member</w:t>
            </w:r>
            <w:r w:rsidRPr="001872B8">
              <w:rPr>
                <w:b w:val="0"/>
                <w:bCs w:val="0"/>
              </w:rPr>
              <w:t xml:space="preserve"> </w:t>
            </w:r>
            <w:r w:rsidRPr="001872B8">
              <w:t>is logged to the system and provides identification of a store that he doesn’t own</w:t>
            </w:r>
          </w:p>
        </w:tc>
        <w:tc>
          <w:tcPr>
            <w:tcW w:w="4819" w:type="dxa"/>
          </w:tcPr>
          <w:p w14:paraId="61F840A6" w14:textId="06E24C03" w:rsidR="008C29AD" w:rsidRPr="001872B8" w:rsidRDefault="008C29AD" w:rsidP="008C29AD">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w:t>
            </w:r>
            <w:r w:rsidRPr="001872B8">
              <w:t xml:space="preserve"> informs </w:t>
            </w:r>
            <w:r w:rsidR="00FA0729">
              <w:rPr>
                <w:b/>
                <w:bCs/>
              </w:rPr>
              <w:t>Member</w:t>
            </w:r>
            <w:r w:rsidRPr="001872B8">
              <w:rPr>
                <w:b/>
                <w:bCs/>
              </w:rPr>
              <w:t xml:space="preserve"> </w:t>
            </w:r>
            <w:r w:rsidRPr="001872B8">
              <w:t xml:space="preserve">that the </w:t>
            </w:r>
            <w:r w:rsidRPr="001872B8">
              <w:rPr>
                <w:b/>
                <w:bCs/>
              </w:rPr>
              <w:t>store</w:t>
            </w:r>
            <w:r w:rsidRPr="001872B8">
              <w:t xml:space="preserve"> doesn’t exist in his owned store repository</w:t>
            </w:r>
          </w:p>
        </w:tc>
      </w:tr>
      <w:tr w:rsidR="008C29AD" w:rsidRPr="00E148DE" w14:paraId="76C346DB" w14:textId="77777777" w:rsidTr="008C29AD">
        <w:tc>
          <w:tcPr>
            <w:cnfStyle w:val="001000000000" w:firstRow="0" w:lastRow="0" w:firstColumn="1" w:lastColumn="0" w:oddVBand="0" w:evenVBand="0" w:oddHBand="0" w:evenHBand="0" w:firstRowFirstColumn="0" w:firstRowLastColumn="0" w:lastRowFirstColumn="0" w:lastRowLastColumn="0"/>
            <w:tcW w:w="4962" w:type="dxa"/>
          </w:tcPr>
          <w:p w14:paraId="01C6B517" w14:textId="0F00F5BE" w:rsidR="008C29AD" w:rsidRPr="001872B8" w:rsidRDefault="008C29AD" w:rsidP="00407BEE">
            <w:pPr>
              <w:bidi w:val="0"/>
            </w:pPr>
            <w:r w:rsidRPr="001872B8">
              <w:t xml:space="preserve">The </w:t>
            </w:r>
            <w:r w:rsidR="00FA0729">
              <w:rPr>
                <w:b w:val="0"/>
                <w:bCs w:val="0"/>
              </w:rPr>
              <w:t>Member</w:t>
            </w:r>
            <w:r w:rsidRPr="001872B8">
              <w:rPr>
                <w:b w:val="0"/>
                <w:bCs w:val="0"/>
              </w:rPr>
              <w:t xml:space="preserve"> </w:t>
            </w:r>
            <w:r w:rsidRPr="001872B8">
              <w:t>is not logged to the system</w:t>
            </w:r>
          </w:p>
        </w:tc>
        <w:tc>
          <w:tcPr>
            <w:tcW w:w="4819" w:type="dxa"/>
          </w:tcPr>
          <w:p w14:paraId="3F1DD6B9" w14:textId="19F5E804" w:rsidR="008C29AD" w:rsidRPr="001872B8" w:rsidRDefault="008C29AD" w:rsidP="008C29AD">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Message indicates that managing store's policy is only allowed to </w:t>
            </w:r>
            <w:proofErr w:type="gramStart"/>
            <w:r w:rsidRPr="001872B8">
              <w:t>logged</w:t>
            </w:r>
            <w:proofErr w:type="gramEnd"/>
            <w:r w:rsidRPr="001872B8">
              <w:t xml:space="preserve"> in existing members</w:t>
            </w:r>
          </w:p>
        </w:tc>
      </w:tr>
    </w:tbl>
    <w:p w14:paraId="21DF1E45" w14:textId="77777777" w:rsidR="008C29AD" w:rsidRPr="008C29AD" w:rsidRDefault="008C29AD" w:rsidP="008C29AD">
      <w:pPr>
        <w:bidi w:val="0"/>
        <w:rPr>
          <w:b/>
          <w:bCs/>
        </w:rPr>
      </w:pPr>
    </w:p>
    <w:p w14:paraId="296756E6" w14:textId="7C7D904A" w:rsidR="00D706E0" w:rsidRPr="001872B8" w:rsidRDefault="00D706E0" w:rsidP="00D706E0">
      <w:pPr>
        <w:bidi w:val="0"/>
        <w:rPr>
          <w:rtl/>
        </w:rPr>
      </w:pPr>
    </w:p>
    <w:p w14:paraId="781565CF" w14:textId="101338C3" w:rsidR="00D706E0" w:rsidRPr="001872B8" w:rsidRDefault="00D706E0" w:rsidP="00D706E0">
      <w:pPr>
        <w:pStyle w:val="a3"/>
        <w:numPr>
          <w:ilvl w:val="0"/>
          <w:numId w:val="28"/>
        </w:numPr>
        <w:bidi w:val="0"/>
      </w:pPr>
      <w:r w:rsidRPr="001872B8">
        <w:rPr>
          <w:rFonts w:hint="cs"/>
        </w:rPr>
        <w:t>U</w:t>
      </w:r>
      <w:r w:rsidRPr="001872B8">
        <w:t xml:space="preserve">se case: </w:t>
      </w:r>
      <w:r w:rsidRPr="001872B8">
        <w:rPr>
          <w:b/>
          <w:bCs/>
        </w:rPr>
        <w:t>View Store employees and permissions</w:t>
      </w:r>
    </w:p>
    <w:p w14:paraId="4C755925" w14:textId="2B6ACA7E" w:rsidR="00D706E0" w:rsidRPr="001872B8" w:rsidRDefault="00D706E0" w:rsidP="00D706E0">
      <w:pPr>
        <w:pStyle w:val="a3"/>
        <w:numPr>
          <w:ilvl w:val="0"/>
          <w:numId w:val="29"/>
        </w:numPr>
        <w:bidi w:val="0"/>
      </w:pPr>
      <w:r w:rsidRPr="001872B8">
        <w:rPr>
          <w:b/>
          <w:bCs/>
        </w:rPr>
        <w:t xml:space="preserve">Actor: </w:t>
      </w:r>
      <w:r w:rsidR="007E295D">
        <w:rPr>
          <w:b/>
          <w:bCs/>
        </w:rPr>
        <w:t>Member</w:t>
      </w:r>
    </w:p>
    <w:p w14:paraId="53BBD8B8" w14:textId="18A843C3" w:rsidR="00D706E0" w:rsidRPr="001872B8" w:rsidRDefault="00D706E0" w:rsidP="00D706E0">
      <w:pPr>
        <w:pStyle w:val="a3"/>
        <w:numPr>
          <w:ilvl w:val="0"/>
          <w:numId w:val="29"/>
        </w:numPr>
        <w:bidi w:val="0"/>
      </w:pPr>
      <w:r w:rsidRPr="001872B8">
        <w:rPr>
          <w:b/>
          <w:bCs/>
        </w:rPr>
        <w:t xml:space="preserve">Preconditions: </w:t>
      </w:r>
      <w:r w:rsidR="007E295D">
        <w:t>Member</w:t>
      </w:r>
      <w:r w:rsidRPr="001872B8">
        <w:t xml:space="preserve"> is logged into the System</w:t>
      </w:r>
      <w:r w:rsidR="007E295D">
        <w:t xml:space="preserve"> and he is the owner of the provided store</w:t>
      </w:r>
    </w:p>
    <w:p w14:paraId="3AF2B2D0" w14:textId="4A6BB459" w:rsidR="00D706E0" w:rsidRPr="001872B8" w:rsidRDefault="00D706E0" w:rsidP="00D706E0">
      <w:pPr>
        <w:pStyle w:val="a3"/>
        <w:numPr>
          <w:ilvl w:val="0"/>
          <w:numId w:val="29"/>
        </w:numPr>
        <w:bidi w:val="0"/>
      </w:pPr>
      <w:r w:rsidRPr="001872B8">
        <w:rPr>
          <w:rFonts w:hint="cs"/>
          <w:b/>
          <w:bCs/>
        </w:rPr>
        <w:t>P</w:t>
      </w:r>
      <w:r w:rsidRPr="001872B8">
        <w:rPr>
          <w:b/>
          <w:bCs/>
        </w:rPr>
        <w:t>arameter:</w:t>
      </w:r>
      <w:r w:rsidRPr="001872B8">
        <w:rPr>
          <w:rFonts w:hint="cs"/>
          <w:rtl/>
        </w:rPr>
        <w:t xml:space="preserve"> </w:t>
      </w:r>
      <w:r w:rsidRPr="001872B8">
        <w:t xml:space="preserve"> store id</w:t>
      </w:r>
    </w:p>
    <w:p w14:paraId="20F2A807" w14:textId="407EB573" w:rsidR="00D706E0" w:rsidRPr="001872B8" w:rsidRDefault="00D706E0" w:rsidP="00D706E0">
      <w:pPr>
        <w:pStyle w:val="a3"/>
        <w:numPr>
          <w:ilvl w:val="0"/>
          <w:numId w:val="29"/>
        </w:numPr>
        <w:bidi w:val="0"/>
      </w:pPr>
      <w:r w:rsidRPr="001872B8">
        <w:rPr>
          <w:rFonts w:hint="cs"/>
          <w:b/>
          <w:bCs/>
        </w:rPr>
        <w:t>A</w:t>
      </w:r>
      <w:r w:rsidRPr="001872B8">
        <w:rPr>
          <w:b/>
          <w:bCs/>
        </w:rPr>
        <w:t>ctions:</w:t>
      </w:r>
    </w:p>
    <w:p w14:paraId="5803DD0F" w14:textId="2A03133B" w:rsidR="00D706E0" w:rsidRPr="001872B8" w:rsidRDefault="007E295D" w:rsidP="00D706E0">
      <w:pPr>
        <w:pStyle w:val="a3"/>
        <w:numPr>
          <w:ilvl w:val="0"/>
          <w:numId w:val="30"/>
        </w:numPr>
        <w:bidi w:val="0"/>
      </w:pPr>
      <w:r>
        <w:t>Member</w:t>
      </w:r>
      <w:r w:rsidR="00D706E0" w:rsidRPr="001872B8">
        <w:t xml:space="preserve"> asks to view the store employees and permissions</w:t>
      </w:r>
    </w:p>
    <w:p w14:paraId="39667E77" w14:textId="243C9638" w:rsidR="00D706E0" w:rsidRPr="001872B8" w:rsidRDefault="00D706E0" w:rsidP="00D706E0">
      <w:pPr>
        <w:pStyle w:val="a3"/>
        <w:numPr>
          <w:ilvl w:val="0"/>
          <w:numId w:val="30"/>
        </w:numPr>
        <w:bidi w:val="0"/>
      </w:pPr>
      <w:r w:rsidRPr="001872B8">
        <w:t>System requests a store id</w:t>
      </w:r>
    </w:p>
    <w:p w14:paraId="435BA182" w14:textId="018B649A" w:rsidR="00D706E0" w:rsidRDefault="007E295D" w:rsidP="00D706E0">
      <w:pPr>
        <w:pStyle w:val="a3"/>
        <w:numPr>
          <w:ilvl w:val="0"/>
          <w:numId w:val="30"/>
        </w:numPr>
        <w:bidi w:val="0"/>
      </w:pPr>
      <w:r>
        <w:t>Member</w:t>
      </w:r>
      <w:r w:rsidR="00D706E0" w:rsidRPr="001872B8">
        <w:t xml:space="preserve"> provides the store id</w:t>
      </w:r>
    </w:p>
    <w:p w14:paraId="03787E10" w14:textId="6EA77C6E" w:rsidR="007E295D" w:rsidRPr="007E295D" w:rsidRDefault="007E295D" w:rsidP="007E295D">
      <w:pPr>
        <w:pStyle w:val="a3"/>
        <w:numPr>
          <w:ilvl w:val="0"/>
          <w:numId w:val="30"/>
        </w:numPr>
        <w:bidi w:val="0"/>
        <w:rPr>
          <w:b/>
          <w:bCs/>
        </w:rPr>
      </w:pPr>
      <w:r w:rsidRPr="007E295D">
        <w:rPr>
          <w:b/>
          <w:bCs/>
        </w:rPr>
        <w:t>If all the provided information match specific store:</w:t>
      </w:r>
    </w:p>
    <w:p w14:paraId="4C8D1A02" w14:textId="77777777" w:rsidR="007E295D" w:rsidRPr="001872B8" w:rsidRDefault="007E295D" w:rsidP="007E295D">
      <w:pPr>
        <w:pStyle w:val="a3"/>
        <w:bidi w:val="0"/>
        <w:ind w:left="2880"/>
      </w:pPr>
      <w:r w:rsidRPr="001872B8">
        <w:t>System presents all employees in the store and their permissions</w:t>
      </w:r>
    </w:p>
    <w:p w14:paraId="60942CE7" w14:textId="77777777" w:rsidR="007E295D" w:rsidRDefault="007E295D" w:rsidP="007E295D">
      <w:pPr>
        <w:pStyle w:val="a3"/>
        <w:bidi w:val="0"/>
        <w:ind w:left="2160"/>
        <w:rPr>
          <w:b/>
          <w:bCs/>
        </w:rPr>
      </w:pPr>
      <w:r>
        <w:rPr>
          <w:b/>
          <w:bCs/>
        </w:rPr>
        <w:t>Else:</w:t>
      </w:r>
    </w:p>
    <w:p w14:paraId="2F8B8810" w14:textId="77777777" w:rsidR="007E295D" w:rsidRDefault="007E295D" w:rsidP="007E295D">
      <w:pPr>
        <w:pStyle w:val="a3"/>
        <w:bidi w:val="0"/>
        <w:ind w:left="2160" w:firstLine="720"/>
        <w:rPr>
          <w:b/>
          <w:bCs/>
        </w:rPr>
      </w:pPr>
      <w:r>
        <w:rPr>
          <w:b/>
          <w:bCs/>
        </w:rPr>
        <w:t>Relevant message will be shown to the member.</w:t>
      </w:r>
    </w:p>
    <w:p w14:paraId="7491167C" w14:textId="3FF11E0F" w:rsidR="00D706E0" w:rsidRPr="001872B8" w:rsidRDefault="00D706E0" w:rsidP="00D706E0">
      <w:pPr>
        <w:bidi w:val="0"/>
        <w:rPr>
          <w:b/>
          <w:bCs/>
        </w:rPr>
      </w:pPr>
      <w:r w:rsidRPr="001872B8">
        <w:rPr>
          <w:b/>
          <w:bCs/>
        </w:rPr>
        <w:t>Acceptance tests:</w:t>
      </w:r>
    </w:p>
    <w:tbl>
      <w:tblPr>
        <w:tblStyle w:val="4"/>
        <w:tblW w:w="0" w:type="auto"/>
        <w:tblLook w:val="04A0" w:firstRow="1" w:lastRow="0" w:firstColumn="1" w:lastColumn="0" w:noHBand="0" w:noVBand="1"/>
      </w:tblPr>
      <w:tblGrid>
        <w:gridCol w:w="4148"/>
        <w:gridCol w:w="4148"/>
      </w:tblGrid>
      <w:tr w:rsidR="00D706E0" w:rsidRPr="001872B8" w14:paraId="6B60963C" w14:textId="77777777" w:rsidTr="00D70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A99951A" w14:textId="0D6F5A92" w:rsidR="00D706E0" w:rsidRPr="001872B8" w:rsidRDefault="00D706E0" w:rsidP="00D706E0">
            <w:pPr>
              <w:bidi w:val="0"/>
              <w:rPr>
                <w:b w:val="0"/>
                <w:bCs w:val="0"/>
              </w:rPr>
            </w:pPr>
            <w:r w:rsidRPr="001872B8">
              <w:rPr>
                <w:b w:val="0"/>
                <w:bCs w:val="0"/>
              </w:rPr>
              <w:t>Action</w:t>
            </w:r>
          </w:p>
        </w:tc>
        <w:tc>
          <w:tcPr>
            <w:tcW w:w="4148" w:type="dxa"/>
          </w:tcPr>
          <w:p w14:paraId="60F9D4AB" w14:textId="5FC494EE" w:rsidR="00D706E0" w:rsidRPr="001872B8" w:rsidRDefault="00D706E0" w:rsidP="00D706E0">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D706E0" w:rsidRPr="001872B8" w14:paraId="57D522EB" w14:textId="77777777" w:rsidTr="00D7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3706E22" w14:textId="740FB5EA" w:rsidR="00D706E0" w:rsidRPr="001872B8" w:rsidRDefault="007E295D" w:rsidP="00D706E0">
            <w:pPr>
              <w:bidi w:val="0"/>
              <w:rPr>
                <w:b w:val="0"/>
                <w:bCs w:val="0"/>
              </w:rPr>
            </w:pPr>
            <w:r>
              <w:rPr>
                <w:b w:val="0"/>
                <w:bCs w:val="0"/>
              </w:rPr>
              <w:t>Member</w:t>
            </w:r>
            <w:r w:rsidR="00E87439" w:rsidRPr="001872B8">
              <w:rPr>
                <w:b w:val="0"/>
                <w:bCs w:val="0"/>
              </w:rPr>
              <w:t xml:space="preserve"> provides a valid Store id of which he is an owner</w:t>
            </w:r>
          </w:p>
        </w:tc>
        <w:tc>
          <w:tcPr>
            <w:tcW w:w="4148" w:type="dxa"/>
          </w:tcPr>
          <w:p w14:paraId="3B3E15BF" w14:textId="1FFF1588" w:rsidR="00D706E0" w:rsidRPr="001872B8" w:rsidRDefault="00E87439" w:rsidP="00D706E0">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System presents the requested information</w:t>
            </w:r>
          </w:p>
        </w:tc>
      </w:tr>
      <w:tr w:rsidR="00D706E0" w:rsidRPr="001872B8" w14:paraId="5E366641" w14:textId="77777777" w:rsidTr="00D706E0">
        <w:tc>
          <w:tcPr>
            <w:cnfStyle w:val="001000000000" w:firstRow="0" w:lastRow="0" w:firstColumn="1" w:lastColumn="0" w:oddVBand="0" w:evenVBand="0" w:oddHBand="0" w:evenHBand="0" w:firstRowFirstColumn="0" w:firstRowLastColumn="0" w:lastRowFirstColumn="0" w:lastRowLastColumn="0"/>
            <w:tcW w:w="4148" w:type="dxa"/>
          </w:tcPr>
          <w:p w14:paraId="26A965BE" w14:textId="5A538207" w:rsidR="00D706E0" w:rsidRPr="001872B8" w:rsidRDefault="007E295D" w:rsidP="00D706E0">
            <w:pPr>
              <w:bidi w:val="0"/>
              <w:rPr>
                <w:b w:val="0"/>
                <w:bCs w:val="0"/>
              </w:rPr>
            </w:pPr>
            <w:r>
              <w:rPr>
                <w:b w:val="0"/>
                <w:bCs w:val="0"/>
              </w:rPr>
              <w:t>Member</w:t>
            </w:r>
            <w:r w:rsidR="00E87439" w:rsidRPr="001872B8">
              <w:rPr>
                <w:b w:val="0"/>
                <w:bCs w:val="0"/>
              </w:rPr>
              <w:t xml:space="preserve"> provides a store id that is not in the system</w:t>
            </w:r>
          </w:p>
        </w:tc>
        <w:tc>
          <w:tcPr>
            <w:tcW w:w="4148" w:type="dxa"/>
          </w:tcPr>
          <w:p w14:paraId="4BB0F1BB" w14:textId="27F40D1D" w:rsidR="00D706E0" w:rsidRPr="001872B8" w:rsidRDefault="00E87439" w:rsidP="00D706E0">
            <w:pPr>
              <w:bidi w:val="0"/>
              <w:cnfStyle w:val="000000000000" w:firstRow="0" w:lastRow="0" w:firstColumn="0" w:lastColumn="0" w:oddVBand="0" w:evenVBand="0" w:oddHBand="0" w:evenHBand="0" w:firstRowFirstColumn="0" w:firstRowLastColumn="0" w:lastRowFirstColumn="0" w:lastRowLastColumn="0"/>
              <w:rPr>
                <w:b/>
                <w:bCs/>
              </w:rPr>
            </w:pPr>
            <w:r w:rsidRPr="001872B8">
              <w:rPr>
                <w:b/>
                <w:bCs/>
              </w:rPr>
              <w:t>Error message</w:t>
            </w:r>
          </w:p>
        </w:tc>
      </w:tr>
      <w:tr w:rsidR="00D706E0" w:rsidRPr="001872B8" w14:paraId="3B076D78" w14:textId="77777777" w:rsidTr="00D70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896095B" w14:textId="51DF8A4F" w:rsidR="00D706E0" w:rsidRPr="001872B8" w:rsidRDefault="007E295D" w:rsidP="00D706E0">
            <w:pPr>
              <w:bidi w:val="0"/>
              <w:rPr>
                <w:b w:val="0"/>
                <w:bCs w:val="0"/>
              </w:rPr>
            </w:pPr>
            <w:r>
              <w:rPr>
                <w:b w:val="0"/>
                <w:bCs w:val="0"/>
              </w:rPr>
              <w:t>Member</w:t>
            </w:r>
            <w:r w:rsidR="00E87439" w:rsidRPr="001872B8">
              <w:rPr>
                <w:b w:val="0"/>
                <w:bCs w:val="0"/>
              </w:rPr>
              <w:t xml:space="preserve"> provides a store id of a store of which he is not an owner</w:t>
            </w:r>
          </w:p>
        </w:tc>
        <w:tc>
          <w:tcPr>
            <w:tcW w:w="4148" w:type="dxa"/>
          </w:tcPr>
          <w:p w14:paraId="1EF1BDB4" w14:textId="24F2B1C9" w:rsidR="00D706E0" w:rsidRPr="001872B8" w:rsidRDefault="00E87439" w:rsidP="00D706E0">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Error message</w:t>
            </w:r>
          </w:p>
        </w:tc>
      </w:tr>
    </w:tbl>
    <w:p w14:paraId="7B573753" w14:textId="77777777" w:rsidR="008C3284" w:rsidRPr="008C3284" w:rsidRDefault="008C3284" w:rsidP="008C3284">
      <w:pPr>
        <w:bidi w:val="0"/>
        <w:rPr>
          <w:b/>
          <w:bCs/>
        </w:rPr>
      </w:pPr>
    </w:p>
    <w:p w14:paraId="0B56AC86" w14:textId="37794A21" w:rsidR="009E692E" w:rsidRPr="001872B8" w:rsidRDefault="009E692E" w:rsidP="009E692E">
      <w:pPr>
        <w:pStyle w:val="a3"/>
        <w:numPr>
          <w:ilvl w:val="0"/>
          <w:numId w:val="1"/>
        </w:numPr>
        <w:bidi w:val="0"/>
        <w:rPr>
          <w:b/>
          <w:bCs/>
        </w:rPr>
      </w:pPr>
      <w:r w:rsidRPr="001872B8">
        <w:rPr>
          <w:b/>
          <w:bCs/>
        </w:rPr>
        <w:t xml:space="preserve">Use case: Nominate </w:t>
      </w:r>
      <w:r w:rsidR="001573BD">
        <w:rPr>
          <w:b/>
          <w:bCs/>
        </w:rPr>
        <w:t>member</w:t>
      </w:r>
      <w:r w:rsidRPr="001872B8">
        <w:rPr>
          <w:b/>
          <w:bCs/>
        </w:rPr>
        <w:t xml:space="preserve"> to be store manager</w:t>
      </w:r>
    </w:p>
    <w:p w14:paraId="4989A438" w14:textId="5BEE084D" w:rsidR="008E52E3" w:rsidRPr="001872B8" w:rsidRDefault="008E52E3" w:rsidP="008E52E3">
      <w:pPr>
        <w:pStyle w:val="a3"/>
        <w:numPr>
          <w:ilvl w:val="1"/>
          <w:numId w:val="1"/>
        </w:numPr>
        <w:bidi w:val="0"/>
        <w:rPr>
          <w:b/>
          <w:bCs/>
        </w:rPr>
      </w:pPr>
      <w:r w:rsidRPr="001872B8">
        <w:rPr>
          <w:b/>
          <w:bCs/>
        </w:rPr>
        <w:t xml:space="preserve">Actor: </w:t>
      </w:r>
      <w:r w:rsidR="00FA0729">
        <w:rPr>
          <w:b/>
          <w:bCs/>
        </w:rPr>
        <w:t>Member</w:t>
      </w:r>
    </w:p>
    <w:p w14:paraId="406DC200" w14:textId="77777777" w:rsidR="008E52E3" w:rsidRPr="001872B8" w:rsidRDefault="008E52E3" w:rsidP="008E52E3">
      <w:pPr>
        <w:pStyle w:val="a3"/>
        <w:numPr>
          <w:ilvl w:val="1"/>
          <w:numId w:val="1"/>
        </w:numPr>
        <w:bidi w:val="0"/>
        <w:rPr>
          <w:b/>
          <w:bCs/>
        </w:rPr>
      </w:pPr>
      <w:r w:rsidRPr="001872B8">
        <w:rPr>
          <w:b/>
          <w:bCs/>
        </w:rPr>
        <w:t xml:space="preserve">Precondition: </w:t>
      </w:r>
    </w:p>
    <w:p w14:paraId="4DB842AE" w14:textId="76B97760" w:rsidR="008E52E3" w:rsidRPr="001872B8" w:rsidRDefault="00FA0729" w:rsidP="008E52E3">
      <w:pPr>
        <w:pStyle w:val="a3"/>
        <w:numPr>
          <w:ilvl w:val="2"/>
          <w:numId w:val="1"/>
        </w:numPr>
        <w:bidi w:val="0"/>
        <w:rPr>
          <w:b/>
          <w:bCs/>
        </w:rPr>
      </w:pPr>
      <w:r>
        <w:rPr>
          <w:b/>
          <w:bCs/>
        </w:rPr>
        <w:t>Member</w:t>
      </w:r>
      <w:r w:rsidR="008E52E3" w:rsidRPr="001872B8">
        <w:t xml:space="preserve"> is logged in to the </w:t>
      </w:r>
      <w:r w:rsidR="008E52E3" w:rsidRPr="001872B8">
        <w:rPr>
          <w:b/>
          <w:bCs/>
          <w:color w:val="FF0000"/>
        </w:rPr>
        <w:t>system</w:t>
      </w:r>
    </w:p>
    <w:p w14:paraId="30E2EE65" w14:textId="6E938099" w:rsidR="008E52E3" w:rsidRPr="001872B8" w:rsidRDefault="00FA0729" w:rsidP="008E52E3">
      <w:pPr>
        <w:pStyle w:val="a3"/>
        <w:numPr>
          <w:ilvl w:val="2"/>
          <w:numId w:val="1"/>
        </w:numPr>
        <w:bidi w:val="0"/>
        <w:rPr>
          <w:b/>
          <w:bCs/>
        </w:rPr>
      </w:pPr>
      <w:r>
        <w:rPr>
          <w:b/>
          <w:bCs/>
        </w:rPr>
        <w:t>Member</w:t>
      </w:r>
      <w:r w:rsidR="008E52E3" w:rsidRPr="001872B8">
        <w:t xml:space="preserve"> is an owner of an existing store</w:t>
      </w:r>
    </w:p>
    <w:p w14:paraId="0CE062B9" w14:textId="0243A567" w:rsidR="008E52E3" w:rsidRPr="001872B8" w:rsidRDefault="008E52E3" w:rsidP="008E52E3">
      <w:pPr>
        <w:pStyle w:val="a3"/>
        <w:numPr>
          <w:ilvl w:val="1"/>
          <w:numId w:val="1"/>
        </w:numPr>
        <w:bidi w:val="0"/>
        <w:rPr>
          <w:b/>
          <w:bCs/>
        </w:rPr>
      </w:pPr>
      <w:r w:rsidRPr="001872B8">
        <w:rPr>
          <w:b/>
          <w:bCs/>
        </w:rPr>
        <w:t xml:space="preserve">Parameter: </w:t>
      </w:r>
      <w:r w:rsidRPr="001872B8">
        <w:t xml:space="preserve">store id, </w:t>
      </w:r>
      <w:r w:rsidR="003A0C2E" w:rsidRPr="001872B8">
        <w:t>user id, permissions</w:t>
      </w:r>
    </w:p>
    <w:p w14:paraId="1738185E" w14:textId="77777777" w:rsidR="008E52E3" w:rsidRPr="001872B8" w:rsidRDefault="008E52E3" w:rsidP="008E52E3">
      <w:pPr>
        <w:pStyle w:val="a3"/>
        <w:numPr>
          <w:ilvl w:val="1"/>
          <w:numId w:val="1"/>
        </w:numPr>
        <w:bidi w:val="0"/>
        <w:rPr>
          <w:b/>
          <w:bCs/>
        </w:rPr>
      </w:pPr>
      <w:r w:rsidRPr="001872B8">
        <w:rPr>
          <w:b/>
          <w:bCs/>
        </w:rPr>
        <w:t>Actions:</w:t>
      </w:r>
    </w:p>
    <w:p w14:paraId="5E0B9AB9" w14:textId="1E8ED115" w:rsidR="008E52E3" w:rsidRPr="001872B8" w:rsidRDefault="001573BD" w:rsidP="008E52E3">
      <w:pPr>
        <w:pStyle w:val="a3"/>
        <w:numPr>
          <w:ilvl w:val="2"/>
          <w:numId w:val="1"/>
        </w:numPr>
        <w:bidi w:val="0"/>
        <w:rPr>
          <w:b/>
          <w:bCs/>
        </w:rPr>
      </w:pPr>
      <w:r>
        <w:rPr>
          <w:b/>
          <w:bCs/>
        </w:rPr>
        <w:t>Member</w:t>
      </w:r>
      <w:r w:rsidR="008E52E3" w:rsidRPr="001872B8">
        <w:rPr>
          <w:b/>
          <w:bCs/>
        </w:rPr>
        <w:t xml:space="preserve"> asks to </w:t>
      </w:r>
      <w:r w:rsidR="003A0C2E" w:rsidRPr="001872B8">
        <w:rPr>
          <w:b/>
          <w:bCs/>
        </w:rPr>
        <w:t xml:space="preserve">nominate an existing </w:t>
      </w:r>
      <w:r>
        <w:rPr>
          <w:b/>
          <w:bCs/>
        </w:rPr>
        <w:t>member</w:t>
      </w:r>
      <w:r w:rsidR="003A0C2E" w:rsidRPr="001872B8">
        <w:rPr>
          <w:b/>
          <w:bCs/>
        </w:rPr>
        <w:t xml:space="preserve"> to be manager of the store</w:t>
      </w:r>
    </w:p>
    <w:p w14:paraId="7E3B9D78" w14:textId="48D1F4D1" w:rsidR="008E52E3" w:rsidRPr="001872B8" w:rsidRDefault="008E52E3" w:rsidP="003A0C2E">
      <w:pPr>
        <w:pStyle w:val="a3"/>
        <w:numPr>
          <w:ilvl w:val="2"/>
          <w:numId w:val="1"/>
        </w:numPr>
        <w:bidi w:val="0"/>
        <w:rPr>
          <w:b/>
          <w:bCs/>
        </w:rPr>
      </w:pPr>
      <w:r w:rsidRPr="001872B8">
        <w:rPr>
          <w:b/>
          <w:bCs/>
        </w:rPr>
        <w:t>System requests the store id</w:t>
      </w:r>
      <w:r w:rsidR="003A0C2E" w:rsidRPr="001872B8">
        <w:rPr>
          <w:b/>
          <w:bCs/>
        </w:rPr>
        <w:t xml:space="preserve"> and user id</w:t>
      </w:r>
    </w:p>
    <w:p w14:paraId="501504DF" w14:textId="39A9CC3E" w:rsidR="008E52E3" w:rsidRPr="001872B8" w:rsidRDefault="008E52E3" w:rsidP="008E52E3">
      <w:pPr>
        <w:pStyle w:val="a3"/>
        <w:numPr>
          <w:ilvl w:val="2"/>
          <w:numId w:val="1"/>
        </w:numPr>
        <w:bidi w:val="0"/>
        <w:rPr>
          <w:b/>
          <w:bCs/>
        </w:rPr>
      </w:pPr>
      <w:r w:rsidRPr="001872B8">
        <w:rPr>
          <w:b/>
          <w:bCs/>
        </w:rPr>
        <w:t>User provides required information</w:t>
      </w:r>
    </w:p>
    <w:p w14:paraId="420D49F4" w14:textId="715AED0D" w:rsidR="003A0C2E" w:rsidRPr="001872B8" w:rsidRDefault="003A0C2E" w:rsidP="003A0C2E">
      <w:pPr>
        <w:pStyle w:val="a3"/>
        <w:numPr>
          <w:ilvl w:val="2"/>
          <w:numId w:val="1"/>
        </w:numPr>
        <w:bidi w:val="0"/>
        <w:rPr>
          <w:b/>
          <w:bCs/>
        </w:rPr>
      </w:pPr>
      <w:r w:rsidRPr="001872B8">
        <w:rPr>
          <w:b/>
          <w:bCs/>
        </w:rPr>
        <w:t>System locates store and user</w:t>
      </w:r>
    </w:p>
    <w:p w14:paraId="4844EF9A" w14:textId="4D25F277" w:rsidR="003A0C2E" w:rsidRPr="001872B8" w:rsidRDefault="003A0C2E" w:rsidP="003A0C2E">
      <w:pPr>
        <w:pStyle w:val="a3"/>
        <w:numPr>
          <w:ilvl w:val="2"/>
          <w:numId w:val="1"/>
        </w:numPr>
        <w:bidi w:val="0"/>
        <w:rPr>
          <w:b/>
          <w:bCs/>
        </w:rPr>
      </w:pPr>
      <w:r w:rsidRPr="001872B8">
        <w:rPr>
          <w:b/>
          <w:bCs/>
        </w:rPr>
        <w:t>System asks for permission to add to user</w:t>
      </w:r>
    </w:p>
    <w:p w14:paraId="43D391F4" w14:textId="29DD09A8" w:rsidR="003A0C2E" w:rsidRPr="001872B8" w:rsidRDefault="003A0C2E" w:rsidP="003A0C2E">
      <w:pPr>
        <w:pStyle w:val="a3"/>
        <w:numPr>
          <w:ilvl w:val="2"/>
          <w:numId w:val="1"/>
        </w:numPr>
        <w:bidi w:val="0"/>
        <w:rPr>
          <w:b/>
          <w:bCs/>
        </w:rPr>
      </w:pPr>
      <w:r w:rsidRPr="001872B8">
        <w:rPr>
          <w:b/>
          <w:bCs/>
        </w:rPr>
        <w:t>User provides the permissions</w:t>
      </w:r>
    </w:p>
    <w:p w14:paraId="3005C554" w14:textId="585C8911" w:rsidR="003A0C2E" w:rsidRPr="001872B8" w:rsidRDefault="003A0C2E" w:rsidP="003A0C2E">
      <w:pPr>
        <w:pStyle w:val="a3"/>
        <w:numPr>
          <w:ilvl w:val="2"/>
          <w:numId w:val="1"/>
        </w:numPr>
        <w:bidi w:val="0"/>
        <w:rPr>
          <w:b/>
          <w:bCs/>
        </w:rPr>
      </w:pPr>
      <w:r w:rsidRPr="001872B8">
        <w:rPr>
          <w:b/>
          <w:bCs/>
        </w:rPr>
        <w:t>If all valid</w:t>
      </w:r>
    </w:p>
    <w:p w14:paraId="2F3793DE" w14:textId="4E91E0D5" w:rsidR="003A0C2E" w:rsidRPr="001872B8" w:rsidRDefault="003A0C2E" w:rsidP="003A0C2E">
      <w:pPr>
        <w:pStyle w:val="a3"/>
        <w:numPr>
          <w:ilvl w:val="3"/>
          <w:numId w:val="1"/>
        </w:numPr>
        <w:bidi w:val="0"/>
        <w:rPr>
          <w:b/>
          <w:bCs/>
        </w:rPr>
      </w:pPr>
      <w:r w:rsidRPr="001872B8">
        <w:rPr>
          <w:b/>
          <w:bCs/>
        </w:rPr>
        <w:t>System assigns requested user to be store manager</w:t>
      </w:r>
    </w:p>
    <w:p w14:paraId="4D6B2ECF" w14:textId="09D9F3AA" w:rsidR="003A0C2E" w:rsidRPr="001872B8" w:rsidRDefault="003A0C2E" w:rsidP="003A0C2E">
      <w:pPr>
        <w:pStyle w:val="a3"/>
        <w:numPr>
          <w:ilvl w:val="3"/>
          <w:numId w:val="1"/>
        </w:numPr>
        <w:bidi w:val="0"/>
        <w:rPr>
          <w:b/>
          <w:bCs/>
        </w:rPr>
      </w:pPr>
      <w:r w:rsidRPr="001872B8">
        <w:rPr>
          <w:b/>
          <w:bCs/>
        </w:rPr>
        <w:t>System adds permissions to user</w:t>
      </w:r>
    </w:p>
    <w:p w14:paraId="096586E5" w14:textId="3DE5FDB3" w:rsidR="003A0C2E" w:rsidRPr="001872B8" w:rsidRDefault="003A0C2E" w:rsidP="003A0C2E">
      <w:pPr>
        <w:pStyle w:val="a3"/>
        <w:numPr>
          <w:ilvl w:val="3"/>
          <w:numId w:val="1"/>
        </w:numPr>
        <w:bidi w:val="0"/>
        <w:rPr>
          <w:b/>
          <w:bCs/>
        </w:rPr>
      </w:pPr>
      <w:r w:rsidRPr="001872B8">
        <w:rPr>
          <w:b/>
          <w:bCs/>
        </w:rPr>
        <w:t>System sets user permission as new manager</w:t>
      </w:r>
    </w:p>
    <w:p w14:paraId="3B427E6A" w14:textId="4157DB40" w:rsidR="003A0C2E" w:rsidRPr="001872B8" w:rsidRDefault="003A0C2E" w:rsidP="003A0C2E">
      <w:pPr>
        <w:pStyle w:val="a3"/>
        <w:numPr>
          <w:ilvl w:val="3"/>
          <w:numId w:val="1"/>
        </w:numPr>
        <w:bidi w:val="0"/>
        <w:rPr>
          <w:b/>
          <w:bCs/>
        </w:rPr>
      </w:pPr>
      <w:r w:rsidRPr="001872B8">
        <w:rPr>
          <w:b/>
          <w:bCs/>
        </w:rPr>
        <w:t>System sets user to be nominated by the user that asked for this nomination</w:t>
      </w:r>
    </w:p>
    <w:p w14:paraId="661FD75E" w14:textId="2F5B3C29" w:rsidR="003A0C2E" w:rsidRDefault="003A0C2E" w:rsidP="003A0C2E">
      <w:pPr>
        <w:pStyle w:val="a3"/>
        <w:numPr>
          <w:ilvl w:val="3"/>
          <w:numId w:val="1"/>
        </w:numPr>
        <w:bidi w:val="0"/>
        <w:rPr>
          <w:b/>
          <w:bCs/>
        </w:rPr>
      </w:pPr>
      <w:r w:rsidRPr="001872B8">
        <w:rPr>
          <w:b/>
          <w:bCs/>
        </w:rPr>
        <w:t>Requested user informs that he got the new nomination and by who</w:t>
      </w:r>
    </w:p>
    <w:p w14:paraId="43267E62" w14:textId="77777777" w:rsidR="001573BD" w:rsidRDefault="001573BD" w:rsidP="001573BD">
      <w:pPr>
        <w:pStyle w:val="a3"/>
        <w:bidi w:val="0"/>
        <w:ind w:left="1440" w:firstLine="720"/>
        <w:rPr>
          <w:b/>
          <w:bCs/>
        </w:rPr>
      </w:pPr>
      <w:r>
        <w:rPr>
          <w:b/>
          <w:bCs/>
        </w:rPr>
        <w:t>Else:</w:t>
      </w:r>
    </w:p>
    <w:p w14:paraId="36CB507E" w14:textId="77452410" w:rsidR="001573BD" w:rsidRDefault="001573BD" w:rsidP="001573BD">
      <w:pPr>
        <w:pStyle w:val="a3"/>
        <w:bidi w:val="0"/>
        <w:ind w:left="2160" w:firstLine="720"/>
        <w:rPr>
          <w:b/>
          <w:bCs/>
        </w:rPr>
      </w:pPr>
      <w:r>
        <w:rPr>
          <w:b/>
          <w:bCs/>
        </w:rPr>
        <w:t>Relevant message will be shown to the member.</w:t>
      </w:r>
    </w:p>
    <w:p w14:paraId="5A1FC3B0" w14:textId="77777777" w:rsidR="001573BD" w:rsidRPr="001573BD" w:rsidRDefault="001573BD" w:rsidP="001573BD">
      <w:pPr>
        <w:bidi w:val="0"/>
        <w:ind w:left="2520"/>
        <w:rPr>
          <w:b/>
          <w:bCs/>
        </w:rPr>
      </w:pPr>
    </w:p>
    <w:p w14:paraId="50E7E961" w14:textId="77777777" w:rsidR="008C3284" w:rsidRDefault="008C3284" w:rsidP="003A0C2E">
      <w:pPr>
        <w:bidi w:val="0"/>
        <w:rPr>
          <w:b/>
          <w:bCs/>
        </w:rPr>
      </w:pPr>
    </w:p>
    <w:tbl>
      <w:tblPr>
        <w:tblStyle w:val="4"/>
        <w:tblW w:w="8409" w:type="dxa"/>
        <w:tblLook w:val="04A0" w:firstRow="1" w:lastRow="0" w:firstColumn="1" w:lastColumn="0" w:noHBand="0" w:noVBand="1"/>
      </w:tblPr>
      <w:tblGrid>
        <w:gridCol w:w="4390"/>
        <w:gridCol w:w="4019"/>
      </w:tblGrid>
      <w:tr w:rsidR="008C3284" w:rsidRPr="00E148DE" w14:paraId="14E15EEE" w14:textId="77777777" w:rsidTr="0040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ABDC292" w14:textId="77777777" w:rsidR="008C3284" w:rsidRPr="00E148DE" w:rsidRDefault="008C3284" w:rsidP="00407BEE">
            <w:pPr>
              <w:bidi w:val="0"/>
              <w:rPr>
                <w:b w:val="0"/>
                <w:bCs w:val="0"/>
              </w:rPr>
            </w:pPr>
            <w:r w:rsidRPr="00E148DE">
              <w:rPr>
                <w:b w:val="0"/>
                <w:bCs w:val="0"/>
              </w:rPr>
              <w:t>Action</w:t>
            </w:r>
          </w:p>
        </w:tc>
        <w:tc>
          <w:tcPr>
            <w:tcW w:w="4019" w:type="dxa"/>
          </w:tcPr>
          <w:p w14:paraId="1CDE3D46" w14:textId="77777777" w:rsidR="008C3284" w:rsidRPr="00E148DE" w:rsidRDefault="008C3284"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8C3284" w:rsidRPr="00E148DE" w14:paraId="24023AB8"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503824A" w14:textId="02C134D7" w:rsidR="008C3284" w:rsidRPr="00E148DE" w:rsidRDefault="00FA0729" w:rsidP="00407BEE">
            <w:pPr>
              <w:bidi w:val="0"/>
              <w:rPr>
                <w:b w:val="0"/>
                <w:bCs w:val="0"/>
              </w:rPr>
            </w:pPr>
            <w:r>
              <w:rPr>
                <w:b w:val="0"/>
                <w:bCs w:val="0"/>
              </w:rPr>
              <w:t>Member</w:t>
            </w:r>
            <w:r w:rsidR="008C3284" w:rsidRPr="001872B8">
              <w:t xml:space="preserve"> is logged to the system and provides an identification of an existing store that he owns, and id of a user of the system, that is not already a store manager</w:t>
            </w:r>
          </w:p>
        </w:tc>
        <w:tc>
          <w:tcPr>
            <w:tcW w:w="4019" w:type="dxa"/>
          </w:tcPr>
          <w:p w14:paraId="3DDDA009"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r w:rsidRPr="001872B8">
              <w:t>The system adds the user as manager of the store, updates his permissions and set his nominator to be the user that nominated him</w:t>
            </w:r>
          </w:p>
          <w:p w14:paraId="12AA22B5" w14:textId="77777777" w:rsidR="008C3284" w:rsidRPr="00E148DE" w:rsidRDefault="008C3284" w:rsidP="00407BEE">
            <w:pPr>
              <w:bidi w:val="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04220F7D"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0C95F25D" w14:textId="3B729B13" w:rsidR="008C3284" w:rsidRPr="001872B8" w:rsidRDefault="00FA0729" w:rsidP="008C3284">
            <w:pPr>
              <w:bidi w:val="0"/>
              <w:ind w:left="360"/>
            </w:pPr>
            <w:r>
              <w:rPr>
                <w:b w:val="0"/>
                <w:bCs w:val="0"/>
              </w:rPr>
              <w:t>Member</w:t>
            </w:r>
            <w:r w:rsidR="008C3284" w:rsidRPr="001872B8">
              <w:t xml:space="preserve"> is logged to the system and provides identification of a store that doesn't exist</w:t>
            </w:r>
          </w:p>
          <w:p w14:paraId="21548CA2" w14:textId="77777777" w:rsidR="008C3284" w:rsidRPr="001872B8" w:rsidRDefault="008C3284" w:rsidP="00407BEE">
            <w:pPr>
              <w:bidi w:val="0"/>
              <w:rPr>
                <w:b w:val="0"/>
                <w:bCs w:val="0"/>
              </w:rPr>
            </w:pPr>
          </w:p>
        </w:tc>
        <w:tc>
          <w:tcPr>
            <w:tcW w:w="4019" w:type="dxa"/>
          </w:tcPr>
          <w:p w14:paraId="1A6B68C6" w14:textId="33042413"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00FA0729">
              <w:rPr>
                <w:b/>
                <w:bCs/>
              </w:rPr>
              <w:t>Member</w:t>
            </w:r>
            <w:r w:rsidRPr="001872B8">
              <w:rPr>
                <w:b/>
                <w:bCs/>
              </w:rPr>
              <w:t xml:space="preserve"> </w:t>
            </w:r>
            <w:r w:rsidRPr="001872B8">
              <w:t xml:space="preserve">that the </w:t>
            </w:r>
            <w:r w:rsidRPr="001872B8">
              <w:rPr>
                <w:b/>
                <w:bCs/>
              </w:rPr>
              <w:t>store</w:t>
            </w:r>
            <w:r w:rsidRPr="001872B8">
              <w:t xml:space="preserve"> doesn’t exist in his owned store repository</w:t>
            </w:r>
          </w:p>
          <w:p w14:paraId="43A3F606"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7C551985"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B2A4794" w14:textId="3D0079FD" w:rsidR="008C3284" w:rsidRPr="001872B8" w:rsidRDefault="008C3284" w:rsidP="008C3284">
            <w:pPr>
              <w:bidi w:val="0"/>
              <w:ind w:left="360"/>
            </w:pPr>
            <w:r w:rsidRPr="001872B8">
              <w:t xml:space="preserve">The </w:t>
            </w:r>
            <w:r w:rsidR="00FA0729">
              <w:rPr>
                <w:b w:val="0"/>
                <w:bCs w:val="0"/>
              </w:rPr>
              <w:t>Member</w:t>
            </w:r>
            <w:r w:rsidRPr="001872B8">
              <w:rPr>
                <w:b w:val="0"/>
                <w:bCs w:val="0"/>
              </w:rPr>
              <w:t xml:space="preserve"> </w:t>
            </w:r>
            <w:r w:rsidRPr="001872B8">
              <w:t>is logged to the system and provides identification of a store that he doesn’t own</w:t>
            </w:r>
          </w:p>
          <w:p w14:paraId="330000E4" w14:textId="77777777" w:rsidR="008C3284" w:rsidRPr="001872B8" w:rsidRDefault="008C3284" w:rsidP="008C3284">
            <w:pPr>
              <w:bidi w:val="0"/>
              <w:ind w:left="360"/>
              <w:rPr>
                <w:b w:val="0"/>
                <w:bCs w:val="0"/>
              </w:rPr>
            </w:pPr>
          </w:p>
        </w:tc>
        <w:tc>
          <w:tcPr>
            <w:tcW w:w="4019" w:type="dxa"/>
          </w:tcPr>
          <w:p w14:paraId="20DEFAB7" w14:textId="0B9C6B49"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00FA0729">
              <w:rPr>
                <w:b/>
                <w:bCs/>
              </w:rPr>
              <w:t>Member</w:t>
            </w:r>
            <w:r w:rsidRPr="001872B8">
              <w:rPr>
                <w:b/>
                <w:bCs/>
              </w:rPr>
              <w:t xml:space="preserve"> </w:t>
            </w:r>
            <w:r w:rsidRPr="001872B8">
              <w:t xml:space="preserve">that the </w:t>
            </w:r>
            <w:r w:rsidRPr="001872B8">
              <w:rPr>
                <w:b/>
                <w:bCs/>
              </w:rPr>
              <w:t>store</w:t>
            </w:r>
            <w:r w:rsidRPr="001872B8">
              <w:t xml:space="preserve"> doesn’t exist in his owned store repository</w:t>
            </w:r>
          </w:p>
          <w:p w14:paraId="222EE6B3"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8C3284" w:rsidRPr="00E148DE" w14:paraId="215BA78B"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174FC0D9" w14:textId="65F4DDD6" w:rsidR="008C3284" w:rsidRPr="001872B8" w:rsidRDefault="008C3284" w:rsidP="008C3284">
            <w:pPr>
              <w:bidi w:val="0"/>
              <w:ind w:left="360"/>
            </w:pPr>
            <w:r w:rsidRPr="001872B8">
              <w:t xml:space="preserve">The </w:t>
            </w:r>
            <w:r w:rsidR="00FA0729">
              <w:rPr>
                <w:b w:val="0"/>
                <w:bCs w:val="0"/>
              </w:rPr>
              <w:t>Member</w:t>
            </w:r>
            <w:r w:rsidRPr="001872B8">
              <w:rPr>
                <w:b w:val="0"/>
                <w:bCs w:val="0"/>
              </w:rPr>
              <w:t xml:space="preserve"> </w:t>
            </w:r>
            <w:r w:rsidRPr="001872B8">
              <w:t xml:space="preserve">is logged to the system and provides identification of a store he owns and an unknown </w:t>
            </w:r>
            <w:r w:rsidRPr="001872B8">
              <w:rPr>
                <w:b w:val="0"/>
                <w:bCs w:val="0"/>
              </w:rPr>
              <w:t>user</w:t>
            </w:r>
          </w:p>
        </w:tc>
        <w:tc>
          <w:tcPr>
            <w:tcW w:w="4019" w:type="dxa"/>
          </w:tcPr>
          <w:p w14:paraId="3215D688" w14:textId="60C05BC2"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00FA0729">
              <w:rPr>
                <w:b/>
                <w:bCs/>
              </w:rPr>
              <w:t>Member</w:t>
            </w:r>
            <w:r w:rsidRPr="001872B8">
              <w:rPr>
                <w:b/>
                <w:bCs/>
              </w:rPr>
              <w:t xml:space="preserve"> </w:t>
            </w:r>
            <w:r w:rsidRPr="001872B8">
              <w:t xml:space="preserve">that the </w:t>
            </w:r>
            <w:r w:rsidRPr="001872B8">
              <w:rPr>
                <w:b/>
                <w:bCs/>
              </w:rPr>
              <w:t>user is unknown to the system</w:t>
            </w:r>
          </w:p>
          <w:p w14:paraId="69A606B1"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8C3284" w:rsidRPr="00E148DE" w14:paraId="34427CAA"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AD0391D" w14:textId="15E1F270" w:rsidR="008C3284" w:rsidRPr="001872B8" w:rsidRDefault="008C3284" w:rsidP="008C3284">
            <w:pPr>
              <w:bidi w:val="0"/>
              <w:ind w:left="360"/>
            </w:pPr>
            <w:r w:rsidRPr="001872B8">
              <w:t xml:space="preserve">The </w:t>
            </w:r>
            <w:r w:rsidR="00FA0729">
              <w:rPr>
                <w:b w:val="0"/>
                <w:bCs w:val="0"/>
              </w:rPr>
              <w:t>Member</w:t>
            </w:r>
            <w:r w:rsidRPr="001872B8">
              <w:rPr>
                <w:b w:val="0"/>
                <w:bCs w:val="0"/>
              </w:rPr>
              <w:t xml:space="preserve"> </w:t>
            </w:r>
            <w:r w:rsidRPr="001872B8">
              <w:t>is not logged to the system</w:t>
            </w:r>
          </w:p>
        </w:tc>
        <w:tc>
          <w:tcPr>
            <w:tcW w:w="4019" w:type="dxa"/>
          </w:tcPr>
          <w:p w14:paraId="34680848"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712BB16C" w14:textId="77777777"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p>
        </w:tc>
      </w:tr>
      <w:tr w:rsidR="008C3284" w:rsidRPr="00E148DE" w14:paraId="7DB9C8B2"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58DB3C86" w14:textId="6580BA0B" w:rsidR="008C3284" w:rsidRPr="001872B8" w:rsidRDefault="008C3284" w:rsidP="008C3284">
            <w:pPr>
              <w:bidi w:val="0"/>
              <w:ind w:left="360"/>
              <w:rPr>
                <w:b w:val="0"/>
                <w:bCs w:val="0"/>
              </w:rPr>
            </w:pPr>
            <w:r w:rsidRPr="001872B8">
              <w:t xml:space="preserve">The </w:t>
            </w:r>
            <w:r w:rsidR="00FA0729">
              <w:rPr>
                <w:b w:val="0"/>
                <w:bCs w:val="0"/>
              </w:rPr>
              <w:t>Member</w:t>
            </w:r>
            <w:r w:rsidRPr="001872B8">
              <w:rPr>
                <w:b w:val="0"/>
                <w:bCs w:val="0"/>
              </w:rPr>
              <w:t xml:space="preserve"> </w:t>
            </w:r>
            <w:r w:rsidRPr="001872B8">
              <w:t>is logged to the system and provides identification of a store he owns and a known user that is already a manager of that store</w:t>
            </w:r>
          </w:p>
          <w:p w14:paraId="349879F6" w14:textId="77777777" w:rsidR="008C3284" w:rsidRPr="001872B8" w:rsidRDefault="008C3284" w:rsidP="008C3284">
            <w:pPr>
              <w:bidi w:val="0"/>
              <w:ind w:left="360"/>
            </w:pPr>
          </w:p>
        </w:tc>
        <w:tc>
          <w:tcPr>
            <w:tcW w:w="4019" w:type="dxa"/>
          </w:tcPr>
          <w:p w14:paraId="0410FD44"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r w:rsidRPr="001872B8">
              <w:t>Message indicates that user can't be nominated twice to be store manager of the same store</w:t>
            </w:r>
          </w:p>
          <w:p w14:paraId="588B9401" w14:textId="77777777" w:rsidR="008C3284" w:rsidRPr="001872B8" w:rsidRDefault="008C3284" w:rsidP="008C3284">
            <w:pPr>
              <w:bidi w:val="0"/>
              <w:ind w:left="360"/>
              <w:cnfStyle w:val="000000000000" w:firstRow="0" w:lastRow="0" w:firstColumn="0" w:lastColumn="0" w:oddVBand="0" w:evenVBand="0" w:oddHBand="0" w:evenHBand="0" w:firstRowFirstColumn="0" w:firstRowLastColumn="0" w:lastRowFirstColumn="0" w:lastRowLastColumn="0"/>
            </w:pPr>
          </w:p>
        </w:tc>
      </w:tr>
      <w:tr w:rsidR="008C3284" w:rsidRPr="00E148DE" w14:paraId="5380948B"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F5A5283" w14:textId="19E27712" w:rsidR="008C3284" w:rsidRPr="001872B8" w:rsidRDefault="008C3284" w:rsidP="008C3284">
            <w:pPr>
              <w:bidi w:val="0"/>
              <w:ind w:left="360"/>
            </w:pPr>
            <w:r w:rsidRPr="001872B8">
              <w:t xml:space="preserve">The </w:t>
            </w:r>
            <w:r w:rsidR="00FA0729">
              <w:rPr>
                <w:b w:val="0"/>
                <w:bCs w:val="0"/>
              </w:rPr>
              <w:t>Member</w:t>
            </w:r>
            <w:r w:rsidRPr="001872B8">
              <w:rPr>
                <w:b w:val="0"/>
                <w:bCs w:val="0"/>
              </w:rPr>
              <w:t xml:space="preserve"> </w:t>
            </w:r>
            <w:r w:rsidRPr="001872B8">
              <w:t>is logged to the system and provides identification of a store he owns and doesn't have permissions to nominate new manager</w:t>
            </w:r>
          </w:p>
        </w:tc>
        <w:tc>
          <w:tcPr>
            <w:tcW w:w="4019" w:type="dxa"/>
          </w:tcPr>
          <w:p w14:paraId="371C4B46" w14:textId="4077BC09" w:rsidR="008C3284" w:rsidRPr="001872B8" w:rsidRDefault="008C3284" w:rsidP="008C3284">
            <w:pPr>
              <w:bidi w:val="0"/>
              <w:ind w:left="360"/>
              <w:cnfStyle w:val="000000100000" w:firstRow="0" w:lastRow="0" w:firstColumn="0" w:lastColumn="0" w:oddVBand="0" w:evenVBand="0" w:oddHBand="1" w:evenHBand="0" w:firstRowFirstColumn="0" w:firstRowLastColumn="0" w:lastRowFirstColumn="0" w:lastRowLastColumn="0"/>
            </w:pPr>
            <w:r w:rsidRPr="001872B8">
              <w:t>Message indicates that user can't nominate new manager to store because of permissions issues</w:t>
            </w:r>
          </w:p>
        </w:tc>
      </w:tr>
    </w:tbl>
    <w:p w14:paraId="7188D279" w14:textId="77777777" w:rsidR="00884298" w:rsidRPr="001872B8" w:rsidRDefault="00884298" w:rsidP="00884298">
      <w:pPr>
        <w:pStyle w:val="a3"/>
        <w:bidi w:val="0"/>
      </w:pPr>
    </w:p>
    <w:p w14:paraId="28FF6B7D" w14:textId="77777777" w:rsidR="00884298" w:rsidRPr="001872B8" w:rsidRDefault="00884298" w:rsidP="00884298">
      <w:pPr>
        <w:pStyle w:val="a3"/>
        <w:bidi w:val="0"/>
      </w:pPr>
    </w:p>
    <w:p w14:paraId="69CB53E1" w14:textId="77777777" w:rsidR="00884298" w:rsidRPr="001872B8" w:rsidRDefault="00884298" w:rsidP="00884298">
      <w:pPr>
        <w:pStyle w:val="a3"/>
        <w:numPr>
          <w:ilvl w:val="0"/>
          <w:numId w:val="1"/>
        </w:numPr>
        <w:bidi w:val="0"/>
        <w:ind w:left="785"/>
        <w:rPr>
          <w:b/>
          <w:bCs/>
        </w:rPr>
      </w:pPr>
      <w:r w:rsidRPr="001872B8">
        <w:t xml:space="preserve">Use case: </w:t>
      </w:r>
      <w:r w:rsidRPr="001872B8">
        <w:rPr>
          <w:b/>
          <w:bCs/>
        </w:rPr>
        <w:t>Change management permission for sub-manger</w:t>
      </w:r>
    </w:p>
    <w:p w14:paraId="385DC4CB" w14:textId="54FBEB52" w:rsidR="00884298" w:rsidRPr="001872B8" w:rsidRDefault="00884298" w:rsidP="00884298">
      <w:pPr>
        <w:pStyle w:val="a3"/>
        <w:numPr>
          <w:ilvl w:val="1"/>
          <w:numId w:val="1"/>
        </w:numPr>
        <w:bidi w:val="0"/>
        <w:rPr>
          <w:b/>
          <w:bCs/>
        </w:rPr>
      </w:pPr>
      <w:r w:rsidRPr="001872B8">
        <w:rPr>
          <w:b/>
          <w:bCs/>
        </w:rPr>
        <w:t xml:space="preserve">Actor: </w:t>
      </w:r>
      <w:r w:rsidR="001573BD">
        <w:rPr>
          <w:b/>
          <w:bCs/>
          <w:color w:val="FF0000"/>
        </w:rPr>
        <w:t>Member</w:t>
      </w:r>
    </w:p>
    <w:p w14:paraId="0053625D" w14:textId="07EC17CF" w:rsidR="00884298" w:rsidRPr="001872B8" w:rsidRDefault="00884298" w:rsidP="00884298">
      <w:pPr>
        <w:pStyle w:val="a3"/>
        <w:numPr>
          <w:ilvl w:val="1"/>
          <w:numId w:val="1"/>
        </w:numPr>
        <w:bidi w:val="0"/>
        <w:rPr>
          <w:b/>
          <w:bCs/>
        </w:rPr>
      </w:pPr>
      <w:r w:rsidRPr="001872B8">
        <w:rPr>
          <w:b/>
          <w:bCs/>
        </w:rPr>
        <w:t xml:space="preserve">Precondition: </w:t>
      </w:r>
      <w:r w:rsidRPr="001872B8">
        <w:t xml:space="preserve">The </w:t>
      </w:r>
      <w:r w:rsidR="001573BD">
        <w:t>Member</w:t>
      </w:r>
      <w:r w:rsidRPr="001872B8">
        <w:t xml:space="preserve"> is owner of the store the sub mangers set is manages and the set is not empty.</w:t>
      </w:r>
    </w:p>
    <w:p w14:paraId="19F12942" w14:textId="77777777" w:rsidR="00884298" w:rsidRPr="001872B8" w:rsidRDefault="00884298" w:rsidP="00884298">
      <w:pPr>
        <w:pStyle w:val="a3"/>
        <w:numPr>
          <w:ilvl w:val="1"/>
          <w:numId w:val="1"/>
        </w:numPr>
        <w:bidi w:val="0"/>
        <w:rPr>
          <w:b/>
          <w:bCs/>
        </w:rPr>
      </w:pPr>
      <w:r w:rsidRPr="001872B8">
        <w:rPr>
          <w:b/>
          <w:bCs/>
        </w:rPr>
        <w:t xml:space="preserve">Parameter: </w:t>
      </w:r>
      <w:r w:rsidRPr="001872B8">
        <w:t xml:space="preserve">Set of permissions </w:t>
      </w:r>
    </w:p>
    <w:p w14:paraId="53C8878B" w14:textId="77777777" w:rsidR="00884298" w:rsidRPr="001872B8" w:rsidRDefault="00884298" w:rsidP="00884298">
      <w:pPr>
        <w:pStyle w:val="a3"/>
        <w:numPr>
          <w:ilvl w:val="1"/>
          <w:numId w:val="1"/>
        </w:numPr>
        <w:bidi w:val="0"/>
        <w:rPr>
          <w:b/>
          <w:bCs/>
        </w:rPr>
      </w:pPr>
      <w:r w:rsidRPr="001872B8">
        <w:rPr>
          <w:b/>
          <w:bCs/>
        </w:rPr>
        <w:t>Actions:</w:t>
      </w:r>
    </w:p>
    <w:p w14:paraId="4F04BB0A" w14:textId="43AD44BC" w:rsidR="00884298" w:rsidRPr="001872B8" w:rsidRDefault="001573BD" w:rsidP="00884298">
      <w:pPr>
        <w:pStyle w:val="a3"/>
        <w:numPr>
          <w:ilvl w:val="2"/>
          <w:numId w:val="1"/>
        </w:numPr>
        <w:bidi w:val="0"/>
      </w:pPr>
      <w:r>
        <w:rPr>
          <w:b/>
          <w:bCs/>
          <w:color w:val="FF0000"/>
        </w:rPr>
        <w:t>Member</w:t>
      </w:r>
      <w:r w:rsidR="00884298" w:rsidRPr="001872B8">
        <w:t xml:space="preserve"> chooses sub-manger from an </w:t>
      </w:r>
      <w:proofErr w:type="gramStart"/>
      <w:r w:rsidR="00884298" w:rsidRPr="001872B8">
        <w:t>non empty</w:t>
      </w:r>
      <w:proofErr w:type="gramEnd"/>
      <w:r w:rsidR="00884298" w:rsidRPr="001872B8">
        <w:t xml:space="preserve"> sub mangers set for specific store.</w:t>
      </w:r>
    </w:p>
    <w:p w14:paraId="03884EFF" w14:textId="50D08554" w:rsidR="00884298" w:rsidRPr="001872B8" w:rsidRDefault="00884298" w:rsidP="00884298">
      <w:pPr>
        <w:pStyle w:val="a3"/>
        <w:numPr>
          <w:ilvl w:val="2"/>
          <w:numId w:val="1"/>
        </w:numPr>
        <w:bidi w:val="0"/>
      </w:pPr>
      <w:r w:rsidRPr="001872B8">
        <w:t xml:space="preserve">The </w:t>
      </w:r>
      <w:r w:rsidR="001573BD">
        <w:rPr>
          <w:b/>
          <w:bCs/>
          <w:color w:val="FF0000"/>
        </w:rPr>
        <w:t>Member</w:t>
      </w:r>
      <w:r w:rsidRPr="001872B8">
        <w:t xml:space="preserve"> sets a set of permissions for the selected sub manager.</w:t>
      </w:r>
    </w:p>
    <w:p w14:paraId="1F4B3061" w14:textId="462BBD3A" w:rsidR="00884298" w:rsidRPr="001872B8" w:rsidRDefault="001573BD" w:rsidP="00884298">
      <w:pPr>
        <w:pStyle w:val="a3"/>
        <w:numPr>
          <w:ilvl w:val="2"/>
          <w:numId w:val="1"/>
        </w:numPr>
        <w:bidi w:val="0"/>
      </w:pPr>
      <w:r>
        <w:t xml:space="preserve">If </w:t>
      </w:r>
      <w:r w:rsidR="00884298" w:rsidRPr="001872B8">
        <w:t>The set of permissions is valid:</w:t>
      </w:r>
    </w:p>
    <w:p w14:paraId="228BC55E" w14:textId="05713A84" w:rsidR="00884298" w:rsidRPr="001872B8" w:rsidRDefault="00884298" w:rsidP="00884298">
      <w:pPr>
        <w:pStyle w:val="a3"/>
        <w:bidi w:val="0"/>
        <w:ind w:left="2160"/>
      </w:pPr>
      <w:r w:rsidRPr="001872B8">
        <w:t>The sub manager gets the new permissions.</w:t>
      </w:r>
    </w:p>
    <w:p w14:paraId="671F6F9A" w14:textId="07C18174" w:rsidR="00884298" w:rsidRPr="001872B8" w:rsidRDefault="00884298" w:rsidP="00884298">
      <w:pPr>
        <w:bidi w:val="0"/>
      </w:pPr>
      <w:r w:rsidRPr="001872B8">
        <w:tab/>
      </w:r>
      <w:r w:rsidRPr="001872B8">
        <w:tab/>
        <w:t xml:space="preserve">       Else</w:t>
      </w:r>
    </w:p>
    <w:p w14:paraId="3C095996" w14:textId="1B2AEAD4" w:rsidR="00884298" w:rsidRDefault="00884298" w:rsidP="00884298">
      <w:pPr>
        <w:bidi w:val="0"/>
      </w:pPr>
      <w:r w:rsidRPr="001872B8">
        <w:tab/>
      </w:r>
      <w:r w:rsidRPr="001872B8">
        <w:tab/>
      </w:r>
      <w:r w:rsidRPr="001872B8">
        <w:tab/>
        <w:t>The sub manager stays with the former permissions.</w:t>
      </w:r>
    </w:p>
    <w:p w14:paraId="6EFABEAA" w14:textId="247170FA" w:rsidR="004A3414" w:rsidRDefault="004A3414" w:rsidP="004A3414">
      <w:pPr>
        <w:bidi w:val="0"/>
      </w:pPr>
    </w:p>
    <w:tbl>
      <w:tblPr>
        <w:tblStyle w:val="4"/>
        <w:tblW w:w="8409" w:type="dxa"/>
        <w:tblLook w:val="04A0" w:firstRow="1" w:lastRow="0" w:firstColumn="1" w:lastColumn="0" w:noHBand="0" w:noVBand="1"/>
      </w:tblPr>
      <w:tblGrid>
        <w:gridCol w:w="4390"/>
        <w:gridCol w:w="4019"/>
      </w:tblGrid>
      <w:tr w:rsidR="004A3414" w:rsidRPr="00E148DE" w14:paraId="6411FFCA" w14:textId="77777777" w:rsidTr="00407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3128808" w14:textId="77777777" w:rsidR="004A3414" w:rsidRPr="00E148DE" w:rsidRDefault="004A3414" w:rsidP="00407BEE">
            <w:pPr>
              <w:bidi w:val="0"/>
              <w:rPr>
                <w:b w:val="0"/>
                <w:bCs w:val="0"/>
              </w:rPr>
            </w:pPr>
            <w:r w:rsidRPr="00E148DE">
              <w:rPr>
                <w:b w:val="0"/>
                <w:bCs w:val="0"/>
              </w:rPr>
              <w:t>Action</w:t>
            </w:r>
          </w:p>
        </w:tc>
        <w:tc>
          <w:tcPr>
            <w:tcW w:w="4019" w:type="dxa"/>
          </w:tcPr>
          <w:p w14:paraId="08F96E88" w14:textId="77777777" w:rsidR="004A3414" w:rsidRPr="00E148DE" w:rsidRDefault="004A3414"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4A3414" w:rsidRPr="00E148DE" w14:paraId="0B2FA402"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382FBE6" w14:textId="31440F9C" w:rsidR="004A3414" w:rsidRPr="004A3414" w:rsidRDefault="004A3414" w:rsidP="004A3414">
            <w:pPr>
              <w:bidi w:val="0"/>
            </w:pPr>
            <w:r w:rsidRPr="004A3414">
              <w:t xml:space="preserve">The </w:t>
            </w:r>
            <w:r w:rsidR="00624E76">
              <w:t>member</w:t>
            </w:r>
            <w:r w:rsidRPr="004A3414">
              <w:t xml:space="preserve"> is owner of the store the sub mangers set is manages and the sub mangers set is not empty the Store's owner selects sub manager and give him valid set of permissions, the sub manager does operations required each of the permissions from the set of permissions.</w:t>
            </w:r>
          </w:p>
          <w:p w14:paraId="218EE4EA" w14:textId="77777777" w:rsidR="004A3414" w:rsidRPr="00E148DE" w:rsidRDefault="004A3414" w:rsidP="00407BEE">
            <w:pPr>
              <w:bidi w:val="0"/>
              <w:rPr>
                <w:b w:val="0"/>
                <w:bCs w:val="0"/>
              </w:rPr>
            </w:pPr>
          </w:p>
        </w:tc>
        <w:tc>
          <w:tcPr>
            <w:tcW w:w="4019" w:type="dxa"/>
          </w:tcPr>
          <w:p w14:paraId="6CCAF9BC" w14:textId="77777777" w:rsidR="004A3414" w:rsidRPr="001872B8" w:rsidRDefault="004A3414" w:rsidP="004A3414">
            <w:pPr>
              <w:bidi w:val="0"/>
              <w:cnfStyle w:val="000000100000" w:firstRow="0" w:lastRow="0" w:firstColumn="0" w:lastColumn="0" w:oddVBand="0" w:evenVBand="0" w:oddHBand="1" w:evenHBand="0" w:firstRowFirstColumn="0" w:firstRowLastColumn="0" w:lastRowFirstColumn="0" w:lastRowLastColumn="0"/>
            </w:pPr>
            <w:r w:rsidRPr="001872B8">
              <w:t>All the operations succeeded.</w:t>
            </w:r>
          </w:p>
          <w:p w14:paraId="01F0BA81" w14:textId="77777777" w:rsidR="004A3414" w:rsidRPr="00E148DE" w:rsidRDefault="004A3414" w:rsidP="00407BEE">
            <w:pPr>
              <w:bidi w:val="0"/>
              <w:cnfStyle w:val="000000100000" w:firstRow="0" w:lastRow="0" w:firstColumn="0" w:lastColumn="0" w:oddVBand="0" w:evenVBand="0" w:oddHBand="1" w:evenHBand="0" w:firstRowFirstColumn="0" w:firstRowLastColumn="0" w:lastRowFirstColumn="0" w:lastRowLastColumn="0"/>
              <w:rPr>
                <w:b/>
                <w:bCs/>
              </w:rPr>
            </w:pPr>
          </w:p>
        </w:tc>
      </w:tr>
      <w:tr w:rsidR="004A3414" w:rsidRPr="00E148DE" w14:paraId="3CD7A63A" w14:textId="77777777" w:rsidTr="00407BEE">
        <w:tc>
          <w:tcPr>
            <w:cnfStyle w:val="001000000000" w:firstRow="0" w:lastRow="0" w:firstColumn="1" w:lastColumn="0" w:oddVBand="0" w:evenVBand="0" w:oddHBand="0" w:evenHBand="0" w:firstRowFirstColumn="0" w:firstRowLastColumn="0" w:lastRowFirstColumn="0" w:lastRowLastColumn="0"/>
            <w:tcW w:w="4390" w:type="dxa"/>
          </w:tcPr>
          <w:p w14:paraId="78DD1E7C" w14:textId="10BDBE92" w:rsidR="004A3414" w:rsidRPr="004A3414" w:rsidRDefault="004A3414" w:rsidP="004A3414">
            <w:pPr>
              <w:bidi w:val="0"/>
            </w:pPr>
            <w:r w:rsidRPr="004A3414">
              <w:t xml:space="preserve">The </w:t>
            </w:r>
            <w:r w:rsidR="00624E76">
              <w:t>member</w:t>
            </w:r>
            <w:r w:rsidRPr="004A3414">
              <w:t xml:space="preserve"> is owner of the store the sub mangers set is manages and </w:t>
            </w:r>
            <w:r w:rsidRPr="001872B8">
              <w:rPr>
                <w:b w:val="0"/>
                <w:bCs w:val="0"/>
              </w:rPr>
              <w:t xml:space="preserve"> </w:t>
            </w:r>
            <w:r w:rsidRPr="004A3414">
              <w:t>the sub mangers set is not empty the Store's owner selects sub manager and give him valid set of permissions, the sub manager does operation that required permission that doesn't belongs to the provided set of permissions</w:t>
            </w:r>
          </w:p>
          <w:p w14:paraId="7F415193" w14:textId="77777777" w:rsidR="004A3414" w:rsidRPr="001872B8" w:rsidRDefault="004A3414" w:rsidP="004A3414">
            <w:pPr>
              <w:pStyle w:val="a3"/>
              <w:bidi w:val="0"/>
            </w:pPr>
          </w:p>
        </w:tc>
        <w:tc>
          <w:tcPr>
            <w:tcW w:w="4019" w:type="dxa"/>
          </w:tcPr>
          <w:p w14:paraId="14D3894E" w14:textId="77777777" w:rsidR="004A3414" w:rsidRPr="001872B8" w:rsidRDefault="004A3414" w:rsidP="004A3414">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the sub manger doesn’t have the permissions shown to the sub manager. </w:t>
            </w:r>
          </w:p>
          <w:p w14:paraId="07E37A4E" w14:textId="77777777" w:rsidR="004A3414" w:rsidRPr="001872B8" w:rsidRDefault="004A3414" w:rsidP="004A3414">
            <w:pPr>
              <w:pStyle w:val="a3"/>
              <w:bidi w:val="0"/>
              <w:cnfStyle w:val="000000000000" w:firstRow="0" w:lastRow="0" w:firstColumn="0" w:lastColumn="0" w:oddVBand="0" w:evenVBand="0" w:oddHBand="0" w:evenHBand="0" w:firstRowFirstColumn="0" w:firstRowLastColumn="0" w:lastRowFirstColumn="0" w:lastRowLastColumn="0"/>
            </w:pPr>
          </w:p>
        </w:tc>
      </w:tr>
      <w:tr w:rsidR="004A3414" w:rsidRPr="00E148DE" w14:paraId="23783894" w14:textId="77777777" w:rsidTr="0040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459B7B3" w14:textId="7F3DD8A5" w:rsidR="004A3414" w:rsidRPr="004A3414" w:rsidRDefault="004A3414" w:rsidP="004A3414">
            <w:pPr>
              <w:bidi w:val="0"/>
            </w:pPr>
            <w:r w:rsidRPr="004A3414">
              <w:t xml:space="preserve">The </w:t>
            </w:r>
            <w:r w:rsidR="00624E76">
              <w:t>member</w:t>
            </w:r>
            <w:r w:rsidRPr="004A3414">
              <w:t xml:space="preserve"> is owner of the store the sub mangers set is manages and the sub mangers set is not empty the Store's owner selects sub manager and give him non valid set of permissions, the sub manager does operations required each of the permissions from the set of permissions.</w:t>
            </w:r>
          </w:p>
          <w:p w14:paraId="57604FB9" w14:textId="77777777" w:rsidR="004A3414" w:rsidRPr="001872B8" w:rsidRDefault="004A3414" w:rsidP="004A3414">
            <w:pPr>
              <w:pStyle w:val="a3"/>
              <w:bidi w:val="0"/>
            </w:pPr>
          </w:p>
        </w:tc>
        <w:tc>
          <w:tcPr>
            <w:tcW w:w="4019" w:type="dxa"/>
          </w:tcPr>
          <w:p w14:paraId="47F0FAB8" w14:textId="77777777" w:rsidR="004A3414" w:rsidRPr="001872B8" w:rsidRDefault="004A3414" w:rsidP="004A3414">
            <w:pPr>
              <w:bidi w:val="0"/>
              <w:cnfStyle w:val="000000100000" w:firstRow="0" w:lastRow="0" w:firstColumn="0" w:lastColumn="0" w:oddVBand="0" w:evenVBand="0" w:oddHBand="1" w:evenHBand="0" w:firstRowFirstColumn="0" w:firstRowLastColumn="0" w:lastRowFirstColumn="0" w:lastRowLastColumn="0"/>
            </w:pPr>
            <w:r w:rsidRPr="001872B8">
              <w:t>Message indicates the set of permissions is not valid will be shown the Store's Owner.</w:t>
            </w:r>
          </w:p>
          <w:p w14:paraId="24DF3EC8" w14:textId="77777777" w:rsidR="004A3414" w:rsidRPr="001872B8" w:rsidRDefault="004A3414" w:rsidP="004A3414">
            <w:pPr>
              <w:pStyle w:val="a3"/>
              <w:bidi w:val="0"/>
              <w:cnfStyle w:val="000000100000" w:firstRow="0" w:lastRow="0" w:firstColumn="0" w:lastColumn="0" w:oddVBand="0" w:evenVBand="0" w:oddHBand="1" w:evenHBand="0" w:firstRowFirstColumn="0" w:firstRowLastColumn="0" w:lastRowFirstColumn="0" w:lastRowLastColumn="0"/>
            </w:pPr>
          </w:p>
        </w:tc>
      </w:tr>
    </w:tbl>
    <w:p w14:paraId="5B8439EA" w14:textId="77777777" w:rsidR="00884298" w:rsidRPr="001872B8" w:rsidRDefault="00884298" w:rsidP="00884298">
      <w:pPr>
        <w:bidi w:val="0"/>
      </w:pPr>
    </w:p>
    <w:p w14:paraId="7AAEB02E" w14:textId="77777777" w:rsidR="00884298" w:rsidRPr="001872B8" w:rsidRDefault="00884298" w:rsidP="00884298">
      <w:pPr>
        <w:pStyle w:val="a3"/>
        <w:bidi w:val="0"/>
      </w:pPr>
    </w:p>
    <w:p w14:paraId="1AA9BD50" w14:textId="0B747A24" w:rsidR="00884298" w:rsidRPr="001872B8" w:rsidRDefault="00884298" w:rsidP="00884298">
      <w:pPr>
        <w:pStyle w:val="a3"/>
        <w:numPr>
          <w:ilvl w:val="0"/>
          <w:numId w:val="1"/>
        </w:numPr>
        <w:bidi w:val="0"/>
        <w:ind w:left="785"/>
        <w:rPr>
          <w:b/>
          <w:bCs/>
        </w:rPr>
      </w:pPr>
      <w:r w:rsidRPr="001872B8">
        <w:t xml:space="preserve">Use case: </w:t>
      </w:r>
      <w:r w:rsidR="00624E76">
        <w:rPr>
          <w:b/>
          <w:bCs/>
          <w:color w:val="FF0000"/>
        </w:rPr>
        <w:t>Member</w:t>
      </w:r>
      <w:r w:rsidRPr="001872B8">
        <w:rPr>
          <w:b/>
          <w:bCs/>
        </w:rPr>
        <w:t xml:space="preserve"> Remove management permission for sub-manger</w:t>
      </w:r>
    </w:p>
    <w:p w14:paraId="7CD06F6A" w14:textId="724E76F0" w:rsidR="00884298" w:rsidRPr="001872B8" w:rsidRDefault="00884298" w:rsidP="00884298">
      <w:pPr>
        <w:pStyle w:val="a3"/>
        <w:numPr>
          <w:ilvl w:val="1"/>
          <w:numId w:val="1"/>
        </w:numPr>
        <w:bidi w:val="0"/>
        <w:rPr>
          <w:b/>
          <w:bCs/>
        </w:rPr>
      </w:pPr>
      <w:r w:rsidRPr="001872B8">
        <w:rPr>
          <w:b/>
          <w:bCs/>
        </w:rPr>
        <w:t xml:space="preserve">Actor: </w:t>
      </w:r>
      <w:r w:rsidR="00624E76">
        <w:rPr>
          <w:b/>
          <w:bCs/>
          <w:color w:val="FF0000"/>
        </w:rPr>
        <w:t>Member</w:t>
      </w:r>
    </w:p>
    <w:p w14:paraId="634F2F0A" w14:textId="548AC4C1" w:rsidR="00884298" w:rsidRPr="001872B8" w:rsidRDefault="00884298" w:rsidP="00884298">
      <w:pPr>
        <w:pStyle w:val="a3"/>
        <w:numPr>
          <w:ilvl w:val="1"/>
          <w:numId w:val="1"/>
        </w:numPr>
        <w:bidi w:val="0"/>
        <w:rPr>
          <w:b/>
          <w:bCs/>
        </w:rPr>
      </w:pPr>
      <w:r w:rsidRPr="001872B8">
        <w:rPr>
          <w:b/>
          <w:bCs/>
        </w:rPr>
        <w:t xml:space="preserve">Precondition: </w:t>
      </w:r>
      <w:r w:rsidRPr="001872B8">
        <w:t xml:space="preserve">The </w:t>
      </w:r>
      <w:r w:rsidR="00624E76">
        <w:t>member</w:t>
      </w:r>
      <w:r w:rsidRPr="001872B8">
        <w:t xml:space="preserve"> owns the given store and sub manager is actual sub manager of the store.</w:t>
      </w:r>
    </w:p>
    <w:p w14:paraId="6FCC8472" w14:textId="77777777" w:rsidR="00884298" w:rsidRPr="001872B8" w:rsidRDefault="00884298" w:rsidP="00884298">
      <w:pPr>
        <w:pStyle w:val="a3"/>
        <w:numPr>
          <w:ilvl w:val="1"/>
          <w:numId w:val="1"/>
        </w:numPr>
        <w:bidi w:val="0"/>
        <w:rPr>
          <w:b/>
          <w:bCs/>
        </w:rPr>
      </w:pPr>
      <w:r w:rsidRPr="001872B8">
        <w:rPr>
          <w:b/>
          <w:bCs/>
        </w:rPr>
        <w:t xml:space="preserve">Parameter: </w:t>
      </w:r>
      <w:r w:rsidRPr="001872B8">
        <w:t>Store and</w:t>
      </w:r>
      <w:r w:rsidRPr="001872B8">
        <w:rPr>
          <w:b/>
          <w:bCs/>
        </w:rPr>
        <w:t xml:space="preserve"> </w:t>
      </w:r>
      <w:r w:rsidRPr="001872B8">
        <w:t>sub manager.</w:t>
      </w:r>
    </w:p>
    <w:p w14:paraId="1402063F" w14:textId="77777777" w:rsidR="00884298" w:rsidRPr="001872B8" w:rsidRDefault="00884298" w:rsidP="00884298">
      <w:pPr>
        <w:pStyle w:val="a3"/>
        <w:numPr>
          <w:ilvl w:val="1"/>
          <w:numId w:val="1"/>
        </w:numPr>
        <w:bidi w:val="0"/>
        <w:rPr>
          <w:b/>
          <w:bCs/>
        </w:rPr>
      </w:pPr>
      <w:r w:rsidRPr="001872B8">
        <w:rPr>
          <w:b/>
          <w:bCs/>
        </w:rPr>
        <w:t>Actions:</w:t>
      </w:r>
    </w:p>
    <w:p w14:paraId="2CB66A0B" w14:textId="77777777" w:rsidR="00884298" w:rsidRPr="001872B8" w:rsidRDefault="00884298" w:rsidP="00884298">
      <w:pPr>
        <w:pStyle w:val="a3"/>
        <w:numPr>
          <w:ilvl w:val="2"/>
          <w:numId w:val="1"/>
        </w:numPr>
        <w:bidi w:val="0"/>
      </w:pPr>
      <w:r w:rsidRPr="001872B8">
        <w:t>The Store's Owner removes the sub manager from the managers set of the store</w:t>
      </w:r>
    </w:p>
    <w:p w14:paraId="6D0EE296" w14:textId="2E1D8E89" w:rsidR="00884298" w:rsidRDefault="00884298" w:rsidP="00884298">
      <w:pPr>
        <w:bidi w:val="0"/>
        <w:ind w:left="1800"/>
      </w:pPr>
      <w:r w:rsidRPr="001872B8">
        <w:rPr>
          <w:b/>
          <w:bCs/>
        </w:rPr>
        <w:t>2.</w:t>
      </w:r>
      <w:r w:rsidRPr="001872B8">
        <w:t>The right management permissions removed from the former sub manager permissions for the specific store</w:t>
      </w:r>
    </w:p>
    <w:p w14:paraId="38C9A144" w14:textId="2A3C92DC" w:rsidR="00AE428D" w:rsidRDefault="00AE428D" w:rsidP="00AE428D">
      <w:pPr>
        <w:bidi w:val="0"/>
      </w:pPr>
    </w:p>
    <w:tbl>
      <w:tblPr>
        <w:tblStyle w:val="4"/>
        <w:tblW w:w="9498" w:type="dxa"/>
        <w:tblInd w:w="-572" w:type="dxa"/>
        <w:tblLook w:val="04A0" w:firstRow="1" w:lastRow="0" w:firstColumn="1" w:lastColumn="0" w:noHBand="0" w:noVBand="1"/>
      </w:tblPr>
      <w:tblGrid>
        <w:gridCol w:w="4962"/>
        <w:gridCol w:w="4536"/>
      </w:tblGrid>
      <w:tr w:rsidR="00AE428D" w:rsidRPr="00E148DE" w14:paraId="134369A7" w14:textId="77777777" w:rsidTr="00AE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33306A1" w14:textId="77777777" w:rsidR="00AE428D" w:rsidRPr="00E148DE" w:rsidRDefault="00AE428D" w:rsidP="00407BEE">
            <w:pPr>
              <w:bidi w:val="0"/>
              <w:rPr>
                <w:b w:val="0"/>
                <w:bCs w:val="0"/>
              </w:rPr>
            </w:pPr>
            <w:r w:rsidRPr="00E148DE">
              <w:rPr>
                <w:b w:val="0"/>
                <w:bCs w:val="0"/>
              </w:rPr>
              <w:t>Action</w:t>
            </w:r>
          </w:p>
        </w:tc>
        <w:tc>
          <w:tcPr>
            <w:tcW w:w="4536" w:type="dxa"/>
          </w:tcPr>
          <w:p w14:paraId="0792513E" w14:textId="77777777" w:rsidR="00AE428D" w:rsidRPr="00E148DE" w:rsidRDefault="00AE428D"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28D" w:rsidRPr="00E148DE" w14:paraId="57B8AEF3"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C38F301" w14:textId="39E9B9B9" w:rsidR="00AE428D" w:rsidRPr="00AE428D" w:rsidRDefault="00AE428D" w:rsidP="00AE428D">
            <w:pPr>
              <w:bidi w:val="0"/>
            </w:pPr>
            <w:r w:rsidRPr="00AE428D">
              <w:t xml:space="preserve">The </w:t>
            </w:r>
            <w:r w:rsidR="00624E76">
              <w:t>member</w:t>
            </w:r>
            <w:r w:rsidRPr="00AE428D">
              <w:t xml:space="preserve"> owns the </w:t>
            </w:r>
            <w:proofErr w:type="gramStart"/>
            <w:r w:rsidRPr="00AE428D">
              <w:t>store  and</w:t>
            </w:r>
            <w:proofErr w:type="gramEnd"/>
            <w:r w:rsidRPr="00AE428D">
              <w:t xml:space="preserve"> the Store's Owner removes sub manager's permission for specific store, the sub manager tries to do operation that requires management permission for the specific store</w:t>
            </w:r>
          </w:p>
        </w:tc>
        <w:tc>
          <w:tcPr>
            <w:tcW w:w="4536" w:type="dxa"/>
          </w:tcPr>
          <w:p w14:paraId="79F81FF3"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The operation aborted and the sub manager get appropriate message.</w:t>
            </w:r>
          </w:p>
          <w:p w14:paraId="4FCF1DD7" w14:textId="77777777" w:rsidR="00AE428D" w:rsidRPr="00E148DE" w:rsidRDefault="00AE428D" w:rsidP="00407BEE">
            <w:pPr>
              <w:bidi w:val="0"/>
              <w:cnfStyle w:val="000000100000" w:firstRow="0" w:lastRow="0" w:firstColumn="0" w:lastColumn="0" w:oddVBand="0" w:evenVBand="0" w:oddHBand="1" w:evenHBand="0" w:firstRowFirstColumn="0" w:firstRowLastColumn="0" w:lastRowFirstColumn="0" w:lastRowLastColumn="0"/>
              <w:rPr>
                <w:b/>
                <w:bCs/>
              </w:rPr>
            </w:pPr>
          </w:p>
        </w:tc>
      </w:tr>
      <w:tr w:rsidR="00AE428D" w:rsidRPr="00E148DE" w14:paraId="34C70013" w14:textId="77777777" w:rsidTr="00AE428D">
        <w:tc>
          <w:tcPr>
            <w:cnfStyle w:val="001000000000" w:firstRow="0" w:lastRow="0" w:firstColumn="1" w:lastColumn="0" w:oddVBand="0" w:evenVBand="0" w:oddHBand="0" w:evenHBand="0" w:firstRowFirstColumn="0" w:firstRowLastColumn="0" w:lastRowFirstColumn="0" w:lastRowLastColumn="0"/>
            <w:tcW w:w="4962" w:type="dxa"/>
          </w:tcPr>
          <w:p w14:paraId="768181C8" w14:textId="11531DEE" w:rsidR="00AE428D" w:rsidRPr="00AE428D" w:rsidRDefault="00AE428D" w:rsidP="00AE428D">
            <w:pPr>
              <w:bidi w:val="0"/>
            </w:pPr>
            <w:r w:rsidRPr="00AE428D">
              <w:t xml:space="preserve">The </w:t>
            </w:r>
            <w:r w:rsidR="00624E76">
              <w:t>member</w:t>
            </w:r>
            <w:r w:rsidRPr="00AE428D">
              <w:t xml:space="preserve"> owns the store and the Store's Owner removes management permission for sub manager which is not sub manager of the specific store</w:t>
            </w:r>
          </w:p>
          <w:p w14:paraId="04CE8A4A" w14:textId="77777777" w:rsidR="00AE428D" w:rsidRPr="00AE428D" w:rsidRDefault="00AE428D" w:rsidP="00AE428D">
            <w:pPr>
              <w:bidi w:val="0"/>
              <w:rPr>
                <w:b w:val="0"/>
                <w:bCs w:val="0"/>
              </w:rPr>
            </w:pPr>
          </w:p>
        </w:tc>
        <w:tc>
          <w:tcPr>
            <w:tcW w:w="4536" w:type="dxa"/>
          </w:tcPr>
          <w:p w14:paraId="3C76576B" w14:textId="77777777" w:rsidR="00AE428D" w:rsidRPr="001872B8" w:rsidRDefault="00AE428D" w:rsidP="00AE428D">
            <w:pPr>
              <w:bidi w:val="0"/>
              <w:cnfStyle w:val="000000000000" w:firstRow="0" w:lastRow="0" w:firstColumn="0" w:lastColumn="0" w:oddVBand="0" w:evenVBand="0" w:oddHBand="0" w:evenHBand="0" w:firstRowFirstColumn="0" w:firstRowLastColumn="0" w:lastRowFirstColumn="0" w:lastRowLastColumn="0"/>
            </w:pPr>
            <w:r w:rsidRPr="001872B8">
              <w:t>Message indicates that the sub manager is not manager of the specific store will be shown the Store's Owner.</w:t>
            </w:r>
          </w:p>
          <w:p w14:paraId="029BF9B3" w14:textId="77777777" w:rsidR="00AE428D" w:rsidRPr="001872B8" w:rsidRDefault="00AE428D" w:rsidP="00AE428D">
            <w:pPr>
              <w:pStyle w:val="a3"/>
              <w:bidi w:val="0"/>
              <w:cnfStyle w:val="000000000000" w:firstRow="0" w:lastRow="0" w:firstColumn="0" w:lastColumn="0" w:oddVBand="0" w:evenVBand="0" w:oddHBand="0" w:evenHBand="0" w:firstRowFirstColumn="0" w:firstRowLastColumn="0" w:lastRowFirstColumn="0" w:lastRowLastColumn="0"/>
            </w:pPr>
          </w:p>
        </w:tc>
      </w:tr>
      <w:tr w:rsidR="00AE428D" w:rsidRPr="00E148DE" w14:paraId="575B2653"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D713617" w14:textId="05B24BBF" w:rsidR="00AE428D" w:rsidRPr="00AE428D" w:rsidRDefault="00AE428D" w:rsidP="00AE428D">
            <w:pPr>
              <w:bidi w:val="0"/>
            </w:pPr>
            <w:r w:rsidRPr="00AE428D">
              <w:t xml:space="preserve">The </w:t>
            </w:r>
            <w:r w:rsidR="00624E76">
              <w:t>member</w:t>
            </w:r>
            <w:r w:rsidRPr="00AE428D">
              <w:t xml:space="preserve"> owns the store and the Store's Owner removes sub manager's permission for specific store, the sub manager tries to do operation that </w:t>
            </w:r>
            <w:proofErr w:type="gramStart"/>
            <w:r w:rsidRPr="00AE428D">
              <w:t>not requires</w:t>
            </w:r>
            <w:proofErr w:type="gramEnd"/>
            <w:r w:rsidRPr="00AE428D">
              <w:t xml:space="preserve"> management permission for the specific store</w:t>
            </w:r>
          </w:p>
          <w:p w14:paraId="56B3AA6D" w14:textId="77777777" w:rsidR="00AE428D" w:rsidRPr="001872B8" w:rsidRDefault="00AE428D" w:rsidP="00AE428D">
            <w:pPr>
              <w:pStyle w:val="a3"/>
              <w:bidi w:val="0"/>
            </w:pPr>
          </w:p>
        </w:tc>
        <w:tc>
          <w:tcPr>
            <w:tcW w:w="4536" w:type="dxa"/>
          </w:tcPr>
          <w:p w14:paraId="3C2A5CDF"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the operation succeeded and former sub manager get approval message for the operation.</w:t>
            </w:r>
          </w:p>
          <w:p w14:paraId="459DF209" w14:textId="77777777" w:rsidR="00AE428D" w:rsidRPr="001872B8" w:rsidRDefault="00AE428D" w:rsidP="00AE428D">
            <w:pPr>
              <w:pStyle w:val="a3"/>
              <w:bidi w:val="0"/>
              <w:cnfStyle w:val="000000100000" w:firstRow="0" w:lastRow="0" w:firstColumn="0" w:lastColumn="0" w:oddVBand="0" w:evenVBand="0" w:oddHBand="1" w:evenHBand="0" w:firstRowFirstColumn="0" w:firstRowLastColumn="0" w:lastRowFirstColumn="0" w:lastRowLastColumn="0"/>
            </w:pPr>
          </w:p>
        </w:tc>
      </w:tr>
    </w:tbl>
    <w:p w14:paraId="5639E4B1" w14:textId="77777777" w:rsidR="00884298" w:rsidRPr="001872B8" w:rsidRDefault="00884298" w:rsidP="00884298">
      <w:pPr>
        <w:bidi w:val="0"/>
      </w:pPr>
    </w:p>
    <w:p w14:paraId="060731AC" w14:textId="77777777" w:rsidR="00884298" w:rsidRPr="001872B8" w:rsidRDefault="00884298" w:rsidP="00884298">
      <w:pPr>
        <w:pStyle w:val="a3"/>
        <w:bidi w:val="0"/>
      </w:pPr>
    </w:p>
    <w:p w14:paraId="5D093F04" w14:textId="69CAE7C9" w:rsidR="00884298" w:rsidRPr="001872B8" w:rsidRDefault="00884298" w:rsidP="00884298">
      <w:pPr>
        <w:pStyle w:val="a3"/>
        <w:numPr>
          <w:ilvl w:val="0"/>
          <w:numId w:val="1"/>
        </w:numPr>
        <w:bidi w:val="0"/>
        <w:ind w:left="785"/>
        <w:rPr>
          <w:b/>
          <w:bCs/>
        </w:rPr>
      </w:pPr>
      <w:r w:rsidRPr="001872B8">
        <w:t xml:space="preserve">Use case: </w:t>
      </w:r>
      <w:r w:rsidR="00624E76">
        <w:rPr>
          <w:b/>
          <w:bCs/>
          <w:color w:val="FF0000"/>
        </w:rPr>
        <w:t>Member</w:t>
      </w:r>
      <w:r w:rsidRPr="001872B8">
        <w:rPr>
          <w:b/>
          <w:bCs/>
        </w:rPr>
        <w:t xml:space="preserve"> requests for purchase history for the store</w:t>
      </w:r>
    </w:p>
    <w:p w14:paraId="46C36ABF" w14:textId="78008E63" w:rsidR="00884298" w:rsidRPr="001872B8" w:rsidRDefault="00884298" w:rsidP="00884298">
      <w:pPr>
        <w:pStyle w:val="a3"/>
        <w:numPr>
          <w:ilvl w:val="1"/>
          <w:numId w:val="1"/>
        </w:numPr>
        <w:bidi w:val="0"/>
        <w:rPr>
          <w:b/>
          <w:bCs/>
        </w:rPr>
      </w:pPr>
      <w:r w:rsidRPr="001872B8">
        <w:rPr>
          <w:b/>
          <w:bCs/>
        </w:rPr>
        <w:t xml:space="preserve">Actor: </w:t>
      </w:r>
      <w:r w:rsidR="00624E76">
        <w:rPr>
          <w:b/>
          <w:bCs/>
          <w:color w:val="FF0000"/>
        </w:rPr>
        <w:t>Member</w:t>
      </w:r>
    </w:p>
    <w:p w14:paraId="51E3099C" w14:textId="2652C03C" w:rsidR="00884298" w:rsidRPr="001872B8" w:rsidRDefault="00884298" w:rsidP="00884298">
      <w:pPr>
        <w:pStyle w:val="a3"/>
        <w:numPr>
          <w:ilvl w:val="1"/>
          <w:numId w:val="1"/>
        </w:numPr>
        <w:bidi w:val="0"/>
        <w:rPr>
          <w:b/>
          <w:bCs/>
        </w:rPr>
      </w:pPr>
      <w:r w:rsidRPr="001872B8">
        <w:rPr>
          <w:b/>
          <w:bCs/>
        </w:rPr>
        <w:t>Precondition:</w:t>
      </w:r>
      <w:r w:rsidR="00476D14" w:rsidRPr="001872B8">
        <w:t xml:space="preserve"> The </w:t>
      </w:r>
      <w:r w:rsidR="00624E76">
        <w:t>member</w:t>
      </w:r>
      <w:r w:rsidR="00476D14" w:rsidRPr="001872B8">
        <w:t xml:space="preserve"> owns the store.</w:t>
      </w:r>
    </w:p>
    <w:p w14:paraId="0DF498EA" w14:textId="77777777" w:rsidR="00884298" w:rsidRPr="001872B8" w:rsidRDefault="00884298" w:rsidP="00884298">
      <w:pPr>
        <w:pStyle w:val="a3"/>
        <w:numPr>
          <w:ilvl w:val="1"/>
          <w:numId w:val="1"/>
        </w:numPr>
        <w:bidi w:val="0"/>
        <w:rPr>
          <w:b/>
          <w:bCs/>
        </w:rPr>
      </w:pPr>
      <w:r w:rsidRPr="001872B8">
        <w:rPr>
          <w:b/>
          <w:bCs/>
        </w:rPr>
        <w:t xml:space="preserve">Parameter: </w:t>
      </w:r>
      <w:r w:rsidRPr="001872B8">
        <w:t xml:space="preserve">Store </w:t>
      </w:r>
    </w:p>
    <w:p w14:paraId="7B9B0A6B" w14:textId="77777777" w:rsidR="00884298" w:rsidRPr="001872B8" w:rsidRDefault="00884298" w:rsidP="00884298">
      <w:pPr>
        <w:pStyle w:val="a3"/>
        <w:numPr>
          <w:ilvl w:val="1"/>
          <w:numId w:val="1"/>
        </w:numPr>
        <w:bidi w:val="0"/>
        <w:rPr>
          <w:b/>
          <w:bCs/>
        </w:rPr>
      </w:pPr>
      <w:r w:rsidRPr="001872B8">
        <w:rPr>
          <w:b/>
          <w:bCs/>
        </w:rPr>
        <w:t>Actions:</w:t>
      </w:r>
    </w:p>
    <w:p w14:paraId="05EB9AAB" w14:textId="79B1F8BA" w:rsidR="00884298" w:rsidRPr="001872B8" w:rsidRDefault="00884298" w:rsidP="00884298">
      <w:pPr>
        <w:pStyle w:val="a3"/>
        <w:numPr>
          <w:ilvl w:val="2"/>
          <w:numId w:val="1"/>
        </w:numPr>
        <w:bidi w:val="0"/>
        <w:rPr>
          <w:b/>
          <w:bCs/>
        </w:rPr>
      </w:pPr>
      <w:r w:rsidRPr="001872B8">
        <w:t xml:space="preserve">The </w:t>
      </w:r>
      <w:r w:rsidR="00624E76">
        <w:t>member</w:t>
      </w:r>
      <w:r w:rsidRPr="001872B8">
        <w:t xml:space="preserve"> requests to print the history of purchase for specific range of dates</w:t>
      </w:r>
    </w:p>
    <w:p w14:paraId="3A9945E6" w14:textId="0ABB0C7E" w:rsidR="00884298" w:rsidRPr="001872B8" w:rsidRDefault="00884298" w:rsidP="00884298">
      <w:pPr>
        <w:pStyle w:val="a3"/>
        <w:numPr>
          <w:ilvl w:val="2"/>
          <w:numId w:val="1"/>
        </w:numPr>
        <w:bidi w:val="0"/>
      </w:pPr>
      <w:r w:rsidRPr="001872B8">
        <w:t xml:space="preserve">If The </w:t>
      </w:r>
      <w:r w:rsidR="00624E76">
        <w:t>member</w:t>
      </w:r>
      <w:r w:rsidRPr="001872B8">
        <w:t xml:space="preserve"> has ownership permissions for the specific store: </w:t>
      </w:r>
    </w:p>
    <w:p w14:paraId="251B4FBD" w14:textId="77777777" w:rsidR="00884298" w:rsidRPr="001872B8" w:rsidRDefault="00884298" w:rsidP="00884298">
      <w:pPr>
        <w:pStyle w:val="a3"/>
        <w:bidi w:val="0"/>
        <w:ind w:left="2160"/>
      </w:pPr>
      <w:r w:rsidRPr="001872B8">
        <w:t xml:space="preserve">2.1 The user </w:t>
      </w:r>
      <w:proofErr w:type="gramStart"/>
      <w:r w:rsidRPr="001872B8">
        <w:t>get</w:t>
      </w:r>
      <w:proofErr w:type="gramEnd"/>
      <w:r w:rsidRPr="001872B8">
        <w:t xml:space="preserve"> the requested information</w:t>
      </w:r>
    </w:p>
    <w:p w14:paraId="23CECE91" w14:textId="77777777" w:rsidR="00884298" w:rsidRPr="001872B8" w:rsidRDefault="00884298" w:rsidP="00884298">
      <w:pPr>
        <w:bidi w:val="0"/>
        <w:ind w:left="1800"/>
      </w:pPr>
      <w:r w:rsidRPr="001872B8">
        <w:rPr>
          <w:b/>
          <w:bCs/>
        </w:rPr>
        <w:t>2.</w:t>
      </w:r>
      <w:r w:rsidRPr="001872B8">
        <w:t>Else:</w:t>
      </w:r>
    </w:p>
    <w:p w14:paraId="4FD76066" w14:textId="31A9BCB5" w:rsidR="00884298" w:rsidRDefault="00884298" w:rsidP="00884298">
      <w:pPr>
        <w:bidi w:val="0"/>
        <w:ind w:left="1800"/>
      </w:pPr>
      <w:r w:rsidRPr="001872B8">
        <w:rPr>
          <w:b/>
          <w:bCs/>
        </w:rPr>
        <w:tab/>
      </w:r>
      <w:r w:rsidRPr="001872B8">
        <w:t xml:space="preserve">2.1: The user </w:t>
      </w:r>
      <w:proofErr w:type="gramStart"/>
      <w:r w:rsidRPr="001872B8">
        <w:t>get</w:t>
      </w:r>
      <w:proofErr w:type="gramEnd"/>
      <w:r w:rsidRPr="001872B8">
        <w:t xml:space="preserve"> a message for inappropriate permissions.</w:t>
      </w:r>
    </w:p>
    <w:tbl>
      <w:tblPr>
        <w:tblStyle w:val="4"/>
        <w:tblW w:w="9067" w:type="dxa"/>
        <w:tblLook w:val="04A0" w:firstRow="1" w:lastRow="0" w:firstColumn="1" w:lastColumn="0" w:noHBand="0" w:noVBand="1"/>
      </w:tblPr>
      <w:tblGrid>
        <w:gridCol w:w="4815"/>
        <w:gridCol w:w="4252"/>
      </w:tblGrid>
      <w:tr w:rsidR="00AE428D" w:rsidRPr="00E148DE" w14:paraId="3F43ACF5" w14:textId="77777777" w:rsidTr="00AE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CD86B7B" w14:textId="77777777" w:rsidR="00AE428D" w:rsidRPr="00E148DE" w:rsidRDefault="00AE428D" w:rsidP="00407BEE">
            <w:pPr>
              <w:bidi w:val="0"/>
              <w:rPr>
                <w:b w:val="0"/>
                <w:bCs w:val="0"/>
              </w:rPr>
            </w:pPr>
            <w:r w:rsidRPr="00E148DE">
              <w:rPr>
                <w:b w:val="0"/>
                <w:bCs w:val="0"/>
              </w:rPr>
              <w:t>Action</w:t>
            </w:r>
          </w:p>
        </w:tc>
        <w:tc>
          <w:tcPr>
            <w:tcW w:w="4252" w:type="dxa"/>
          </w:tcPr>
          <w:p w14:paraId="15A03CA8" w14:textId="77777777" w:rsidR="00AE428D" w:rsidRPr="00E148DE" w:rsidRDefault="00AE428D"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28D" w:rsidRPr="00E148DE" w14:paraId="4C350B5B"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9A3AD07" w14:textId="475C2A57" w:rsidR="00AE428D" w:rsidRPr="00AE428D" w:rsidRDefault="00AE428D" w:rsidP="00AE428D">
            <w:pPr>
              <w:bidi w:val="0"/>
            </w:pPr>
            <w:r w:rsidRPr="00AE428D">
              <w:t xml:space="preserve">The </w:t>
            </w:r>
            <w:r w:rsidR="00624E76">
              <w:t>member</w:t>
            </w:r>
            <w:r w:rsidRPr="00AE428D">
              <w:t xml:space="preserve"> owns the </w:t>
            </w:r>
            <w:proofErr w:type="gramStart"/>
            <w:r w:rsidRPr="00AE428D">
              <w:t>store  and</w:t>
            </w:r>
            <w:proofErr w:type="gramEnd"/>
            <w:r w:rsidRPr="00AE428D">
              <w:t xml:space="preserve"> the Store's Owner  management permission for the specific store, the owner changes price of a product that belongs to the purchase history</w:t>
            </w:r>
          </w:p>
          <w:p w14:paraId="224F0820" w14:textId="77777777" w:rsidR="00AE428D" w:rsidRPr="00E148DE" w:rsidRDefault="00AE428D" w:rsidP="00407BEE">
            <w:pPr>
              <w:bidi w:val="0"/>
              <w:rPr>
                <w:b w:val="0"/>
                <w:bCs w:val="0"/>
              </w:rPr>
            </w:pPr>
          </w:p>
        </w:tc>
        <w:tc>
          <w:tcPr>
            <w:tcW w:w="4252" w:type="dxa"/>
          </w:tcPr>
          <w:p w14:paraId="44C31649"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 xml:space="preserve">The history printed successfully with the right price of the changed product </w:t>
            </w:r>
          </w:p>
          <w:p w14:paraId="4CF7744A" w14:textId="12F677A1" w:rsidR="00AE428D" w:rsidRPr="00E148DE" w:rsidRDefault="00AE428D" w:rsidP="00407BEE">
            <w:pPr>
              <w:bidi w:val="0"/>
              <w:cnfStyle w:val="000000100000" w:firstRow="0" w:lastRow="0" w:firstColumn="0" w:lastColumn="0" w:oddVBand="0" w:evenVBand="0" w:oddHBand="1" w:evenHBand="0" w:firstRowFirstColumn="0" w:firstRowLastColumn="0" w:lastRowFirstColumn="0" w:lastRowLastColumn="0"/>
              <w:rPr>
                <w:b/>
                <w:bCs/>
              </w:rPr>
            </w:pPr>
          </w:p>
        </w:tc>
      </w:tr>
      <w:tr w:rsidR="00AE428D" w:rsidRPr="00E148DE" w14:paraId="6F0A460F" w14:textId="77777777" w:rsidTr="00AE428D">
        <w:tc>
          <w:tcPr>
            <w:cnfStyle w:val="001000000000" w:firstRow="0" w:lastRow="0" w:firstColumn="1" w:lastColumn="0" w:oddVBand="0" w:evenVBand="0" w:oddHBand="0" w:evenHBand="0" w:firstRowFirstColumn="0" w:firstRowLastColumn="0" w:lastRowFirstColumn="0" w:lastRowLastColumn="0"/>
            <w:tcW w:w="4815" w:type="dxa"/>
          </w:tcPr>
          <w:p w14:paraId="44D2FB15" w14:textId="6994EF9C" w:rsidR="00AE428D" w:rsidRPr="00AE428D" w:rsidRDefault="00AE428D" w:rsidP="00AE428D">
            <w:pPr>
              <w:bidi w:val="0"/>
            </w:pPr>
            <w:r w:rsidRPr="00AE428D">
              <w:t xml:space="preserve">The </w:t>
            </w:r>
            <w:r w:rsidR="00624E76">
              <w:t>member</w:t>
            </w:r>
            <w:r w:rsidRPr="00AE428D">
              <w:t xml:space="preserve"> doesn't owns the </w:t>
            </w:r>
            <w:proofErr w:type="gramStart"/>
            <w:r w:rsidRPr="00AE428D">
              <w:t>store  and</w:t>
            </w:r>
            <w:proofErr w:type="gramEnd"/>
            <w:r w:rsidRPr="00AE428D">
              <w:t xml:space="preserve"> the Store's Owner  management permission for the specific store, the user changes price of a product that belongs to the purchase history</w:t>
            </w:r>
          </w:p>
          <w:p w14:paraId="390B9AEE" w14:textId="77777777" w:rsidR="00AE428D" w:rsidRPr="001872B8" w:rsidRDefault="00AE428D" w:rsidP="00AE428D">
            <w:pPr>
              <w:pStyle w:val="a3"/>
              <w:bidi w:val="0"/>
            </w:pPr>
          </w:p>
        </w:tc>
        <w:tc>
          <w:tcPr>
            <w:tcW w:w="4252" w:type="dxa"/>
          </w:tcPr>
          <w:p w14:paraId="0D436F1C" w14:textId="2186F3C1" w:rsidR="00AE428D" w:rsidRPr="001872B8" w:rsidRDefault="00AE428D" w:rsidP="00AE428D">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that user is not </w:t>
            </w:r>
            <w:proofErr w:type="gramStart"/>
            <w:r w:rsidRPr="001872B8">
              <w:t>owner  of</w:t>
            </w:r>
            <w:proofErr w:type="gramEnd"/>
            <w:r w:rsidRPr="001872B8">
              <w:t xml:space="preserve"> the specific store will be shown the Store's Owner</w:t>
            </w:r>
          </w:p>
        </w:tc>
      </w:tr>
      <w:tr w:rsidR="00AE428D" w:rsidRPr="00E148DE" w14:paraId="25968651"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E14C8E8" w14:textId="5862B4E6" w:rsidR="00AE428D" w:rsidRPr="00AE428D" w:rsidRDefault="00AE428D" w:rsidP="00AE428D">
            <w:pPr>
              <w:bidi w:val="0"/>
            </w:pPr>
            <w:r w:rsidRPr="00AE428D">
              <w:t xml:space="preserve">The </w:t>
            </w:r>
            <w:r w:rsidR="00624E76">
              <w:t>member</w:t>
            </w:r>
            <w:r w:rsidRPr="00AE428D">
              <w:t xml:space="preserve"> owns the </w:t>
            </w:r>
            <w:proofErr w:type="gramStart"/>
            <w:r w:rsidRPr="00AE428D">
              <w:t>store  and</w:t>
            </w:r>
            <w:proofErr w:type="gramEnd"/>
            <w:r w:rsidRPr="00AE428D">
              <w:t xml:space="preserve"> the Store's Owner  management permission for the specific store, the owner changes details of a product that belongs to the purchase history</w:t>
            </w:r>
          </w:p>
          <w:p w14:paraId="3581441C" w14:textId="77777777" w:rsidR="00AE428D" w:rsidRPr="001872B8" w:rsidRDefault="00AE428D" w:rsidP="00AE428D">
            <w:pPr>
              <w:pStyle w:val="a3"/>
              <w:bidi w:val="0"/>
              <w:rPr>
                <w:b w:val="0"/>
                <w:bCs w:val="0"/>
              </w:rPr>
            </w:pPr>
          </w:p>
        </w:tc>
        <w:tc>
          <w:tcPr>
            <w:tcW w:w="4252" w:type="dxa"/>
          </w:tcPr>
          <w:p w14:paraId="081448BE"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 xml:space="preserve">The history printed successfully with the right price of the changed product </w:t>
            </w:r>
          </w:p>
          <w:p w14:paraId="3B1EBF1D" w14:textId="77777777" w:rsidR="00AE428D" w:rsidRPr="001872B8" w:rsidRDefault="00AE428D" w:rsidP="00AE428D">
            <w:pPr>
              <w:pStyle w:val="a3"/>
              <w:bidi w:val="0"/>
              <w:cnfStyle w:val="000000100000" w:firstRow="0" w:lastRow="0" w:firstColumn="0" w:lastColumn="0" w:oddVBand="0" w:evenVBand="0" w:oddHBand="1" w:evenHBand="0" w:firstRowFirstColumn="0" w:firstRowLastColumn="0" w:lastRowFirstColumn="0" w:lastRowLastColumn="0"/>
            </w:pPr>
          </w:p>
        </w:tc>
      </w:tr>
    </w:tbl>
    <w:p w14:paraId="097E8433" w14:textId="77777777" w:rsidR="00884298" w:rsidRPr="00AE428D" w:rsidRDefault="00884298" w:rsidP="00884298">
      <w:pPr>
        <w:bidi w:val="0"/>
        <w:rPr>
          <w:b/>
          <w:bCs/>
        </w:rPr>
      </w:pPr>
    </w:p>
    <w:p w14:paraId="55A24D6D" w14:textId="0FFC10D4" w:rsidR="00884298" w:rsidRPr="001872B8" w:rsidRDefault="00884298" w:rsidP="00884298">
      <w:pPr>
        <w:pStyle w:val="a3"/>
        <w:numPr>
          <w:ilvl w:val="0"/>
          <w:numId w:val="1"/>
        </w:numPr>
        <w:bidi w:val="0"/>
        <w:ind w:left="785"/>
        <w:rPr>
          <w:b/>
          <w:bCs/>
        </w:rPr>
      </w:pPr>
      <w:r w:rsidRPr="001872B8">
        <w:t xml:space="preserve">Use case: </w:t>
      </w:r>
      <w:r w:rsidR="00476D14" w:rsidRPr="001872B8">
        <w:rPr>
          <w:b/>
          <w:bCs/>
          <w:color w:val="FF0000"/>
        </w:rPr>
        <w:t>Admin</w:t>
      </w:r>
      <w:r w:rsidRPr="001872B8">
        <w:rPr>
          <w:b/>
          <w:bCs/>
        </w:rPr>
        <w:t xml:space="preserve"> requests for user history </w:t>
      </w:r>
    </w:p>
    <w:p w14:paraId="4E813194" w14:textId="174EE462" w:rsidR="00884298" w:rsidRPr="001872B8" w:rsidRDefault="00884298" w:rsidP="00884298">
      <w:pPr>
        <w:pStyle w:val="a3"/>
        <w:numPr>
          <w:ilvl w:val="1"/>
          <w:numId w:val="1"/>
        </w:numPr>
        <w:bidi w:val="0"/>
        <w:rPr>
          <w:b/>
          <w:bCs/>
        </w:rPr>
      </w:pPr>
      <w:r w:rsidRPr="001872B8">
        <w:rPr>
          <w:b/>
          <w:bCs/>
        </w:rPr>
        <w:t xml:space="preserve">Actor: </w:t>
      </w:r>
      <w:r w:rsidR="00476D14" w:rsidRPr="001872B8">
        <w:rPr>
          <w:b/>
          <w:bCs/>
          <w:color w:val="FF0000"/>
        </w:rPr>
        <w:t>Admin</w:t>
      </w:r>
    </w:p>
    <w:p w14:paraId="4D57D295" w14:textId="489C3847" w:rsidR="00884298" w:rsidRPr="001872B8" w:rsidRDefault="00884298" w:rsidP="00884298">
      <w:pPr>
        <w:pStyle w:val="a3"/>
        <w:numPr>
          <w:ilvl w:val="1"/>
          <w:numId w:val="1"/>
        </w:numPr>
        <w:bidi w:val="0"/>
        <w:rPr>
          <w:b/>
          <w:bCs/>
        </w:rPr>
      </w:pPr>
      <w:r w:rsidRPr="001872B8">
        <w:rPr>
          <w:b/>
          <w:bCs/>
        </w:rPr>
        <w:t xml:space="preserve">Precondition: </w:t>
      </w:r>
      <w:r w:rsidRPr="001872B8">
        <w:t>user belongs to the system</w:t>
      </w:r>
    </w:p>
    <w:p w14:paraId="3D367379" w14:textId="77777777" w:rsidR="00884298" w:rsidRPr="001872B8" w:rsidRDefault="00884298" w:rsidP="00884298">
      <w:pPr>
        <w:pStyle w:val="a3"/>
        <w:numPr>
          <w:ilvl w:val="1"/>
          <w:numId w:val="1"/>
        </w:numPr>
        <w:bidi w:val="0"/>
        <w:rPr>
          <w:b/>
          <w:bCs/>
        </w:rPr>
      </w:pPr>
      <w:r w:rsidRPr="001872B8">
        <w:rPr>
          <w:b/>
          <w:bCs/>
        </w:rPr>
        <w:t xml:space="preserve">Parameter: </w:t>
      </w:r>
      <w:r w:rsidRPr="001872B8">
        <w:t xml:space="preserve">user identifier </w:t>
      </w:r>
    </w:p>
    <w:p w14:paraId="6CF8BE86" w14:textId="77777777" w:rsidR="00884298" w:rsidRPr="001872B8" w:rsidRDefault="00884298" w:rsidP="00884298">
      <w:pPr>
        <w:pStyle w:val="a3"/>
        <w:numPr>
          <w:ilvl w:val="1"/>
          <w:numId w:val="1"/>
        </w:numPr>
        <w:bidi w:val="0"/>
        <w:rPr>
          <w:b/>
          <w:bCs/>
        </w:rPr>
      </w:pPr>
      <w:r w:rsidRPr="001872B8">
        <w:rPr>
          <w:b/>
          <w:bCs/>
        </w:rPr>
        <w:t>Actions:</w:t>
      </w:r>
    </w:p>
    <w:p w14:paraId="1DB20528" w14:textId="77777777" w:rsidR="00884298" w:rsidRPr="001872B8" w:rsidRDefault="00884298" w:rsidP="00884298">
      <w:pPr>
        <w:pStyle w:val="a3"/>
        <w:numPr>
          <w:ilvl w:val="2"/>
          <w:numId w:val="1"/>
        </w:numPr>
        <w:bidi w:val="0"/>
        <w:rPr>
          <w:b/>
          <w:bCs/>
        </w:rPr>
      </w:pPr>
      <w:r w:rsidRPr="001872B8">
        <w:t>The user requests to print the history of provided user identifier for specific range of dates</w:t>
      </w:r>
    </w:p>
    <w:p w14:paraId="517C875A" w14:textId="77777777" w:rsidR="00884298" w:rsidRPr="001872B8" w:rsidRDefault="00884298" w:rsidP="00884298">
      <w:pPr>
        <w:pStyle w:val="a3"/>
        <w:numPr>
          <w:ilvl w:val="2"/>
          <w:numId w:val="1"/>
        </w:numPr>
        <w:bidi w:val="0"/>
      </w:pPr>
      <w:r w:rsidRPr="001872B8">
        <w:t xml:space="preserve">If The user has ecommerce management permissions: </w:t>
      </w:r>
    </w:p>
    <w:p w14:paraId="31616DE6" w14:textId="77777777" w:rsidR="00884298" w:rsidRPr="001872B8" w:rsidRDefault="00884298" w:rsidP="00884298">
      <w:pPr>
        <w:pStyle w:val="a3"/>
        <w:bidi w:val="0"/>
        <w:ind w:left="2160"/>
      </w:pPr>
      <w:r w:rsidRPr="001872B8">
        <w:t xml:space="preserve">2.1 The user </w:t>
      </w:r>
      <w:proofErr w:type="gramStart"/>
      <w:r w:rsidRPr="001872B8">
        <w:t>get</w:t>
      </w:r>
      <w:proofErr w:type="gramEnd"/>
      <w:r w:rsidRPr="001872B8">
        <w:t xml:space="preserve"> the requested information</w:t>
      </w:r>
    </w:p>
    <w:p w14:paraId="01C1E11B" w14:textId="77777777" w:rsidR="00884298" w:rsidRPr="001872B8" w:rsidRDefault="00884298" w:rsidP="00884298">
      <w:pPr>
        <w:bidi w:val="0"/>
        <w:ind w:left="1800"/>
      </w:pPr>
      <w:r w:rsidRPr="001872B8">
        <w:rPr>
          <w:b/>
          <w:bCs/>
        </w:rPr>
        <w:t>2.</w:t>
      </w:r>
      <w:r w:rsidRPr="001872B8">
        <w:t>Else:</w:t>
      </w:r>
    </w:p>
    <w:p w14:paraId="05E58667" w14:textId="7A59B723" w:rsidR="00884298" w:rsidRDefault="00884298" w:rsidP="00884298">
      <w:pPr>
        <w:bidi w:val="0"/>
        <w:ind w:left="1800"/>
      </w:pPr>
      <w:r w:rsidRPr="001872B8">
        <w:rPr>
          <w:b/>
          <w:bCs/>
        </w:rPr>
        <w:tab/>
      </w:r>
      <w:r w:rsidRPr="001872B8">
        <w:t xml:space="preserve">2.1: The user </w:t>
      </w:r>
      <w:proofErr w:type="gramStart"/>
      <w:r w:rsidRPr="001872B8">
        <w:t>get</w:t>
      </w:r>
      <w:proofErr w:type="gramEnd"/>
      <w:r w:rsidRPr="001872B8">
        <w:t xml:space="preserve"> a message for inappropriate permissions.</w:t>
      </w:r>
    </w:p>
    <w:tbl>
      <w:tblPr>
        <w:tblStyle w:val="4"/>
        <w:tblW w:w="9498" w:type="dxa"/>
        <w:tblInd w:w="-856" w:type="dxa"/>
        <w:tblLook w:val="04A0" w:firstRow="1" w:lastRow="0" w:firstColumn="1" w:lastColumn="0" w:noHBand="0" w:noVBand="1"/>
      </w:tblPr>
      <w:tblGrid>
        <w:gridCol w:w="5246"/>
        <w:gridCol w:w="4252"/>
      </w:tblGrid>
      <w:tr w:rsidR="00AE428D" w:rsidRPr="00E148DE" w14:paraId="1DEF3F04" w14:textId="77777777" w:rsidTr="00AE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6F8EB6F6" w14:textId="77777777" w:rsidR="00AE428D" w:rsidRPr="00E148DE" w:rsidRDefault="00AE428D" w:rsidP="00407BEE">
            <w:pPr>
              <w:bidi w:val="0"/>
              <w:rPr>
                <w:b w:val="0"/>
                <w:bCs w:val="0"/>
              </w:rPr>
            </w:pPr>
            <w:r w:rsidRPr="00E148DE">
              <w:rPr>
                <w:b w:val="0"/>
                <w:bCs w:val="0"/>
              </w:rPr>
              <w:t>Action</w:t>
            </w:r>
          </w:p>
        </w:tc>
        <w:tc>
          <w:tcPr>
            <w:tcW w:w="4252" w:type="dxa"/>
          </w:tcPr>
          <w:p w14:paraId="510DEAA3" w14:textId="77777777" w:rsidR="00AE428D" w:rsidRPr="00E148DE" w:rsidRDefault="00AE428D" w:rsidP="00407BEE">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28D" w:rsidRPr="00E148DE" w14:paraId="01849DC8"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36A94147" w14:textId="77777777" w:rsidR="00AE428D" w:rsidRPr="00AE428D" w:rsidRDefault="00AE428D" w:rsidP="00AE428D">
            <w:pPr>
              <w:bidi w:val="0"/>
            </w:pPr>
            <w:r w:rsidRPr="00AE428D">
              <w:t>The provided user identifier belongs to the system and user requests to print the history of provided user identifier for specific range of dates</w:t>
            </w:r>
          </w:p>
          <w:p w14:paraId="7E514115" w14:textId="77777777" w:rsidR="00AE428D" w:rsidRPr="00E148DE" w:rsidRDefault="00AE428D" w:rsidP="00407BEE">
            <w:pPr>
              <w:bidi w:val="0"/>
              <w:rPr>
                <w:b w:val="0"/>
                <w:bCs w:val="0"/>
              </w:rPr>
            </w:pPr>
          </w:p>
        </w:tc>
        <w:tc>
          <w:tcPr>
            <w:tcW w:w="4252" w:type="dxa"/>
          </w:tcPr>
          <w:p w14:paraId="0E3AD185" w14:textId="2235779F" w:rsidR="00AE428D" w:rsidRPr="00E148DE" w:rsidRDefault="00AE428D" w:rsidP="00407BEE">
            <w:pPr>
              <w:bidi w:val="0"/>
              <w:cnfStyle w:val="000000100000" w:firstRow="0" w:lastRow="0" w:firstColumn="0" w:lastColumn="0" w:oddVBand="0" w:evenVBand="0" w:oddHBand="1" w:evenHBand="0" w:firstRowFirstColumn="0" w:firstRowLastColumn="0" w:lastRowFirstColumn="0" w:lastRowLastColumn="0"/>
              <w:rPr>
                <w:b/>
                <w:bCs/>
              </w:rPr>
            </w:pPr>
            <w:r w:rsidRPr="001872B8">
              <w:t>The history printed successfully.</w:t>
            </w:r>
          </w:p>
        </w:tc>
      </w:tr>
      <w:tr w:rsidR="00AE428D" w:rsidRPr="00E148DE" w14:paraId="07161FF0" w14:textId="77777777" w:rsidTr="00AE428D">
        <w:tc>
          <w:tcPr>
            <w:cnfStyle w:val="001000000000" w:firstRow="0" w:lastRow="0" w:firstColumn="1" w:lastColumn="0" w:oddVBand="0" w:evenVBand="0" w:oddHBand="0" w:evenHBand="0" w:firstRowFirstColumn="0" w:firstRowLastColumn="0" w:lastRowFirstColumn="0" w:lastRowLastColumn="0"/>
            <w:tcW w:w="5246" w:type="dxa"/>
          </w:tcPr>
          <w:p w14:paraId="72E5DDD1" w14:textId="77777777" w:rsidR="00AE428D" w:rsidRPr="001872B8" w:rsidRDefault="00AE428D" w:rsidP="00AE428D">
            <w:pPr>
              <w:bidi w:val="0"/>
              <w:rPr>
                <w:b w:val="0"/>
                <w:bCs w:val="0"/>
              </w:rPr>
            </w:pPr>
            <w:r w:rsidRPr="00AE428D">
              <w:t>The user is not manager of the ecommerce system the provided user identifier belongs to the system and the user requests to print the history of provided user identifier for specific range of dates</w:t>
            </w:r>
            <w:r w:rsidRPr="001872B8">
              <w:rPr>
                <w:b w:val="0"/>
                <w:bCs w:val="0"/>
              </w:rPr>
              <w:t xml:space="preserve"> </w:t>
            </w:r>
          </w:p>
          <w:p w14:paraId="0863009D" w14:textId="77777777" w:rsidR="00AE428D" w:rsidRPr="001872B8" w:rsidRDefault="00AE428D" w:rsidP="00AE428D">
            <w:pPr>
              <w:pStyle w:val="a3"/>
              <w:bidi w:val="0"/>
            </w:pPr>
          </w:p>
        </w:tc>
        <w:tc>
          <w:tcPr>
            <w:tcW w:w="4252" w:type="dxa"/>
          </w:tcPr>
          <w:p w14:paraId="2713DEF1" w14:textId="37C1E888" w:rsidR="00AE428D" w:rsidRPr="001872B8" w:rsidRDefault="00AE428D" w:rsidP="00AE428D">
            <w:pPr>
              <w:bidi w:val="0"/>
              <w:cnfStyle w:val="000000000000" w:firstRow="0" w:lastRow="0" w:firstColumn="0" w:lastColumn="0" w:oddVBand="0" w:evenVBand="0" w:oddHBand="0" w:evenHBand="0" w:firstRowFirstColumn="0" w:firstRowLastColumn="0" w:lastRowFirstColumn="0" w:lastRowLastColumn="0"/>
            </w:pPr>
            <w:r w:rsidRPr="001872B8">
              <w:t>Message indicates that user is not manager of the ecommerce system be shown the user.</w:t>
            </w:r>
          </w:p>
          <w:p w14:paraId="591B4AEC" w14:textId="77777777" w:rsidR="00AE428D" w:rsidRPr="001872B8" w:rsidRDefault="00AE428D" w:rsidP="00407BEE">
            <w:pPr>
              <w:bidi w:val="0"/>
              <w:cnfStyle w:val="000000000000" w:firstRow="0" w:lastRow="0" w:firstColumn="0" w:lastColumn="0" w:oddVBand="0" w:evenVBand="0" w:oddHBand="0" w:evenHBand="0" w:firstRowFirstColumn="0" w:firstRowLastColumn="0" w:lastRowFirstColumn="0" w:lastRowLastColumn="0"/>
            </w:pPr>
          </w:p>
        </w:tc>
      </w:tr>
      <w:tr w:rsidR="00AE428D" w:rsidRPr="00E148DE" w14:paraId="0E068D5F" w14:textId="77777777" w:rsidTr="00AE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2C6A1C1A" w14:textId="77777777" w:rsidR="00AE428D" w:rsidRPr="00AE428D" w:rsidRDefault="00AE428D" w:rsidP="00AE428D">
            <w:pPr>
              <w:bidi w:val="0"/>
            </w:pPr>
            <w:r w:rsidRPr="00AE428D">
              <w:t xml:space="preserve">The user is manager of the ecommerce system the provided user identifier doesn't belongs to the system </w:t>
            </w:r>
            <w:proofErr w:type="gramStart"/>
            <w:r w:rsidRPr="00AE428D">
              <w:t>and  the</w:t>
            </w:r>
            <w:proofErr w:type="gramEnd"/>
            <w:r w:rsidRPr="00AE428D">
              <w:t xml:space="preserve"> user requests to print the history of provided user identifier for specific range of dates</w:t>
            </w:r>
          </w:p>
          <w:p w14:paraId="0845FEB5" w14:textId="77777777" w:rsidR="00AE428D" w:rsidRPr="00AE428D" w:rsidRDefault="00AE428D" w:rsidP="00AE428D">
            <w:pPr>
              <w:bidi w:val="0"/>
              <w:rPr>
                <w:b w:val="0"/>
                <w:bCs w:val="0"/>
              </w:rPr>
            </w:pPr>
          </w:p>
        </w:tc>
        <w:tc>
          <w:tcPr>
            <w:tcW w:w="4252" w:type="dxa"/>
          </w:tcPr>
          <w:p w14:paraId="2AC55652"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r w:rsidRPr="001872B8">
              <w:t>Message indicates that provided user is not belongs to the ecommerce system be shown the user.</w:t>
            </w:r>
          </w:p>
          <w:p w14:paraId="00491064" w14:textId="77777777" w:rsidR="00AE428D" w:rsidRPr="001872B8" w:rsidRDefault="00AE428D" w:rsidP="00AE428D">
            <w:pPr>
              <w:bidi w:val="0"/>
              <w:cnfStyle w:val="000000100000" w:firstRow="0" w:lastRow="0" w:firstColumn="0" w:lastColumn="0" w:oddVBand="0" w:evenVBand="0" w:oddHBand="1" w:evenHBand="0" w:firstRowFirstColumn="0" w:firstRowLastColumn="0" w:lastRowFirstColumn="0" w:lastRowLastColumn="0"/>
            </w:pPr>
          </w:p>
        </w:tc>
      </w:tr>
    </w:tbl>
    <w:p w14:paraId="39CA0693" w14:textId="77777777" w:rsidR="00AE428D" w:rsidRPr="001872B8" w:rsidRDefault="00AE428D" w:rsidP="00AE428D">
      <w:pPr>
        <w:bidi w:val="0"/>
      </w:pPr>
    </w:p>
    <w:p w14:paraId="3F8B9F27" w14:textId="3B59BEE1" w:rsidR="0058278E" w:rsidRPr="001872B8" w:rsidRDefault="0058278E">
      <w:pPr>
        <w:bidi w:val="0"/>
      </w:pPr>
    </w:p>
    <w:sectPr w:rsidR="0058278E" w:rsidRPr="001872B8" w:rsidSect="005B26C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דור כרמי" w:date="2021-03-18T19:35:00Z" w:initials="דכ">
    <w:p w14:paraId="2255073B" w14:textId="62AA62CB" w:rsidR="00FA0729" w:rsidRDefault="00FA0729">
      <w:pPr>
        <w:pStyle w:val="a8"/>
        <w:rPr>
          <w:rtl/>
        </w:rPr>
      </w:pPr>
      <w:r>
        <w:rPr>
          <w:rStyle w:val="a7"/>
        </w:rPr>
        <w:annotationRef/>
      </w:r>
      <w:r>
        <w:rPr>
          <w:rFonts w:hint="cs"/>
          <w:rtl/>
        </w:rPr>
        <w:t>דרישה 3.2</w:t>
      </w:r>
    </w:p>
  </w:comment>
  <w:comment w:id="6" w:author="דור כרמי" w:date="2021-03-18T19:35:00Z" w:initials="דכ">
    <w:p w14:paraId="3E9D3022" w14:textId="1DB68220" w:rsidR="00FA0729" w:rsidRDefault="00FA0729" w:rsidP="00A661D6">
      <w:pPr>
        <w:pStyle w:val="a8"/>
        <w:rPr>
          <w:rtl/>
        </w:rPr>
      </w:pPr>
      <w:r>
        <w:rPr>
          <w:rStyle w:val="a7"/>
        </w:rPr>
        <w:annotationRef/>
      </w:r>
      <w:r>
        <w:rPr>
          <w:rFonts w:hint="cs"/>
          <w:rtl/>
        </w:rPr>
        <w:t>דרישה 3.3</w:t>
      </w:r>
    </w:p>
  </w:comment>
  <w:comment w:id="8" w:author="דור כרמי" w:date="2021-03-18T19:35:00Z" w:initials="דכ">
    <w:p w14:paraId="3AE90357" w14:textId="77777777" w:rsidR="00FA0729" w:rsidRDefault="00FA0729" w:rsidP="00956F11">
      <w:pPr>
        <w:pStyle w:val="a8"/>
        <w:rPr>
          <w:rtl/>
        </w:rPr>
      </w:pPr>
      <w:r>
        <w:rPr>
          <w:rStyle w:val="a7"/>
        </w:rPr>
        <w:annotationRef/>
      </w:r>
      <w:r>
        <w:rPr>
          <w:rFonts w:hint="cs"/>
          <w:rtl/>
        </w:rPr>
        <w:t xml:space="preserve">דרישה </w:t>
      </w:r>
      <w:r>
        <w:t>4.1</w:t>
      </w:r>
    </w:p>
    <w:p w14:paraId="53F0C923" w14:textId="77777777" w:rsidR="00FA0729" w:rsidRDefault="00FA0729" w:rsidP="00956F11">
      <w:pPr>
        <w:pStyle w:val="a8"/>
        <w:rPr>
          <w:rtl/>
        </w:rPr>
      </w:pPr>
      <w:r>
        <w:rPr>
          <w:rFonts w:hint="cs"/>
          <w:rtl/>
        </w:rPr>
        <w:t>מנהל את המלאי:</w:t>
      </w:r>
    </w:p>
    <w:p w14:paraId="3CE5FBE6" w14:textId="77777777" w:rsidR="00FA0729" w:rsidRDefault="00FA0729" w:rsidP="00956F11">
      <w:pPr>
        <w:pStyle w:val="a8"/>
        <w:rPr>
          <w:rtl/>
        </w:rPr>
      </w:pPr>
      <w:r>
        <w:rPr>
          <w:rFonts w:hint="cs"/>
          <w:rtl/>
        </w:rPr>
        <w:t>מוסיף מוצר חדש לחנות</w:t>
      </w:r>
    </w:p>
    <w:p w14:paraId="76F8A71C" w14:textId="247ABE4B" w:rsidR="00FA0729" w:rsidRDefault="00FA0729" w:rsidP="00956F11">
      <w:pPr>
        <w:pStyle w:val="a8"/>
        <w:rPr>
          <w:rtl/>
        </w:rPr>
      </w:pPr>
      <w:r>
        <w:rPr>
          <w:rFonts w:hint="cs"/>
          <w:rtl/>
        </w:rPr>
        <w:t>מעדכן מלאי של מוצר לחיוב- אספקה</w:t>
      </w:r>
    </w:p>
    <w:p w14:paraId="147F5E3B" w14:textId="179A88FA" w:rsidR="00FA0729" w:rsidRDefault="00FA0729" w:rsidP="00956F11">
      <w:pPr>
        <w:pStyle w:val="a8"/>
        <w:rPr>
          <w:rtl/>
        </w:rPr>
      </w:pPr>
      <w:r>
        <w:rPr>
          <w:rFonts w:hint="cs"/>
          <w:rtl/>
        </w:rPr>
        <w:t>מעדכן מלאי של מוצר לשלילה- מכירה, סיבה אחרת</w:t>
      </w:r>
    </w:p>
    <w:p w14:paraId="211D2C1A" w14:textId="7749C147" w:rsidR="00FA0729" w:rsidRDefault="00FA0729" w:rsidP="00956F11">
      <w:pPr>
        <w:pStyle w:val="a8"/>
        <w:rPr>
          <w:rtl/>
        </w:rPr>
      </w:pPr>
      <w:r>
        <w:rPr>
          <w:rFonts w:hint="cs"/>
          <w:rtl/>
        </w:rPr>
        <w:t>מסיר מוצר מהחנות</w:t>
      </w:r>
    </w:p>
    <w:p w14:paraId="62793CC7" w14:textId="601D89AA" w:rsidR="00FA0729" w:rsidRDefault="00FA0729" w:rsidP="00956F11">
      <w:pPr>
        <w:pStyle w:val="a8"/>
        <w:rPr>
          <w:rtl/>
        </w:rPr>
      </w:pPr>
      <w:r>
        <w:rPr>
          <w:rFonts w:hint="cs"/>
          <w:rtl/>
        </w:rPr>
        <w:t>מעדכן פרטים של מוצר</w:t>
      </w:r>
    </w:p>
    <w:p w14:paraId="4F2FBFE1" w14:textId="7F810A91" w:rsidR="00FA0729" w:rsidRDefault="00FA0729" w:rsidP="00956F11">
      <w:pPr>
        <w:pStyle w:val="a8"/>
        <w:rPr>
          <w:rtl/>
        </w:rPr>
      </w:pPr>
    </w:p>
  </w:comment>
  <w:comment w:id="9" w:author="דור כרמי" w:date="2021-03-18T19:35:00Z" w:initials="דכ">
    <w:p w14:paraId="1569BDEF" w14:textId="77777777" w:rsidR="00FA0729" w:rsidRDefault="00FA0729" w:rsidP="00956F11">
      <w:pPr>
        <w:pStyle w:val="a8"/>
        <w:rPr>
          <w:rtl/>
        </w:rPr>
      </w:pPr>
      <w:r>
        <w:rPr>
          <w:rStyle w:val="a7"/>
        </w:rPr>
        <w:annotationRef/>
      </w:r>
      <w:r>
        <w:rPr>
          <w:rFonts w:hint="cs"/>
          <w:rtl/>
        </w:rPr>
        <w:t xml:space="preserve">דרישה </w:t>
      </w:r>
      <w:r>
        <w:t>4.1</w:t>
      </w:r>
    </w:p>
    <w:p w14:paraId="14A84428" w14:textId="77777777" w:rsidR="00FA0729" w:rsidRDefault="00FA0729" w:rsidP="00956F11">
      <w:pPr>
        <w:pStyle w:val="a8"/>
        <w:rPr>
          <w:rtl/>
        </w:rPr>
      </w:pPr>
      <w:r>
        <w:rPr>
          <w:rFonts w:hint="cs"/>
          <w:rtl/>
        </w:rPr>
        <w:t>מנהל את המלאי:</w:t>
      </w:r>
    </w:p>
    <w:p w14:paraId="164B6D34" w14:textId="77777777" w:rsidR="00FA0729" w:rsidRDefault="00FA0729" w:rsidP="00956F11">
      <w:pPr>
        <w:pStyle w:val="a8"/>
        <w:rPr>
          <w:rtl/>
        </w:rPr>
      </w:pPr>
      <w:r>
        <w:rPr>
          <w:rFonts w:hint="cs"/>
          <w:rtl/>
        </w:rPr>
        <w:t>מוסיף מוצר חדש לחנות</w:t>
      </w:r>
    </w:p>
    <w:p w14:paraId="66A91FFB" w14:textId="77777777" w:rsidR="00FA0729" w:rsidRDefault="00FA0729" w:rsidP="00956F11">
      <w:pPr>
        <w:pStyle w:val="a8"/>
        <w:rPr>
          <w:rtl/>
        </w:rPr>
      </w:pPr>
      <w:r>
        <w:rPr>
          <w:rFonts w:hint="cs"/>
          <w:rtl/>
        </w:rPr>
        <w:t>מעדכן מלאי של מוצר לחיוב- אספקה</w:t>
      </w:r>
    </w:p>
    <w:p w14:paraId="013CD3F4" w14:textId="77777777" w:rsidR="00FA0729" w:rsidRDefault="00FA0729" w:rsidP="00956F11">
      <w:pPr>
        <w:pStyle w:val="a8"/>
        <w:rPr>
          <w:rtl/>
        </w:rPr>
      </w:pPr>
      <w:r>
        <w:rPr>
          <w:rFonts w:hint="cs"/>
          <w:rtl/>
        </w:rPr>
        <w:t>מעדכן מלאי של מוצר לשלילה- מכירה, סיבה אחרת</w:t>
      </w:r>
    </w:p>
    <w:p w14:paraId="159BDD1C" w14:textId="77777777" w:rsidR="00FA0729" w:rsidRDefault="00FA0729" w:rsidP="00956F11">
      <w:pPr>
        <w:pStyle w:val="a8"/>
        <w:rPr>
          <w:rtl/>
        </w:rPr>
      </w:pPr>
      <w:r>
        <w:rPr>
          <w:rFonts w:hint="cs"/>
          <w:rtl/>
        </w:rPr>
        <w:t>מסיר מוצר מהחנות</w:t>
      </w:r>
    </w:p>
    <w:p w14:paraId="177E27C2" w14:textId="77777777" w:rsidR="00FA0729" w:rsidRDefault="00FA0729" w:rsidP="00956F11">
      <w:pPr>
        <w:pStyle w:val="a8"/>
        <w:rPr>
          <w:rtl/>
        </w:rPr>
      </w:pPr>
      <w:r>
        <w:rPr>
          <w:rFonts w:hint="cs"/>
          <w:rtl/>
        </w:rPr>
        <w:t>מעדכן פרטים של מוצר</w:t>
      </w:r>
    </w:p>
    <w:p w14:paraId="5DC7FF60" w14:textId="77777777" w:rsidR="00FA0729" w:rsidRDefault="00FA0729" w:rsidP="00956F11">
      <w:pPr>
        <w:pStyle w:val="a8"/>
        <w:rPr>
          <w:rtl/>
        </w:rPr>
      </w:pPr>
    </w:p>
  </w:comment>
  <w:comment w:id="10" w:author="דור כרמי" w:date="2021-03-18T19:35:00Z" w:initials="דכ">
    <w:p w14:paraId="719BB63C" w14:textId="77777777" w:rsidR="00FA0729" w:rsidRDefault="00FA0729" w:rsidP="004D222E">
      <w:pPr>
        <w:pStyle w:val="a8"/>
        <w:rPr>
          <w:rtl/>
        </w:rPr>
      </w:pPr>
      <w:r>
        <w:rPr>
          <w:rStyle w:val="a7"/>
        </w:rPr>
        <w:annotationRef/>
      </w:r>
      <w:r>
        <w:rPr>
          <w:rFonts w:hint="cs"/>
          <w:rtl/>
        </w:rPr>
        <w:t xml:space="preserve">דרישה </w:t>
      </w:r>
      <w:r>
        <w:t>4.1</w:t>
      </w:r>
    </w:p>
    <w:p w14:paraId="7DAB00CC" w14:textId="77777777" w:rsidR="00FA0729" w:rsidRDefault="00FA0729" w:rsidP="004D222E">
      <w:pPr>
        <w:pStyle w:val="a8"/>
        <w:rPr>
          <w:rtl/>
        </w:rPr>
      </w:pPr>
      <w:r>
        <w:rPr>
          <w:rFonts w:hint="cs"/>
          <w:rtl/>
        </w:rPr>
        <w:t>מנהל את המלאי:</w:t>
      </w:r>
    </w:p>
    <w:p w14:paraId="244A8C9F" w14:textId="77777777" w:rsidR="00FA0729" w:rsidRDefault="00FA0729" w:rsidP="004D222E">
      <w:pPr>
        <w:pStyle w:val="a8"/>
        <w:rPr>
          <w:rtl/>
        </w:rPr>
      </w:pPr>
      <w:r>
        <w:rPr>
          <w:rFonts w:hint="cs"/>
          <w:rtl/>
        </w:rPr>
        <w:t>מוסיף מוצר חדש לחנות</w:t>
      </w:r>
    </w:p>
    <w:p w14:paraId="5B0162A3" w14:textId="77777777" w:rsidR="00FA0729" w:rsidRDefault="00FA0729" w:rsidP="004D222E">
      <w:pPr>
        <w:pStyle w:val="a8"/>
        <w:rPr>
          <w:rtl/>
        </w:rPr>
      </w:pPr>
      <w:r>
        <w:rPr>
          <w:rFonts w:hint="cs"/>
          <w:rtl/>
        </w:rPr>
        <w:t>מעדכן מלאי של מוצר לחיוב- אספקה</w:t>
      </w:r>
    </w:p>
    <w:p w14:paraId="5F31EDDD" w14:textId="77777777" w:rsidR="00FA0729" w:rsidRDefault="00FA0729" w:rsidP="004D222E">
      <w:pPr>
        <w:pStyle w:val="a8"/>
        <w:rPr>
          <w:rtl/>
        </w:rPr>
      </w:pPr>
      <w:r>
        <w:rPr>
          <w:rFonts w:hint="cs"/>
          <w:rtl/>
        </w:rPr>
        <w:t>מעדכן מלאי של מוצר לשלילה- מכירה, סיבה אחרת</w:t>
      </w:r>
    </w:p>
    <w:p w14:paraId="197F31A5" w14:textId="77777777" w:rsidR="00FA0729" w:rsidRDefault="00FA0729" w:rsidP="004D222E">
      <w:pPr>
        <w:pStyle w:val="a8"/>
        <w:rPr>
          <w:rtl/>
        </w:rPr>
      </w:pPr>
      <w:r>
        <w:rPr>
          <w:rFonts w:hint="cs"/>
          <w:rtl/>
        </w:rPr>
        <w:t>מסיר מוצר מהחנות</w:t>
      </w:r>
    </w:p>
    <w:p w14:paraId="3FA0522B" w14:textId="77777777" w:rsidR="00FA0729" w:rsidRDefault="00FA0729" w:rsidP="004D222E">
      <w:pPr>
        <w:pStyle w:val="a8"/>
        <w:rPr>
          <w:rtl/>
        </w:rPr>
      </w:pPr>
      <w:r>
        <w:rPr>
          <w:rFonts w:hint="cs"/>
          <w:rtl/>
        </w:rPr>
        <w:t>מעדכן פרטים של מוצר</w:t>
      </w:r>
    </w:p>
    <w:p w14:paraId="047D238D" w14:textId="77777777" w:rsidR="00FA0729" w:rsidRDefault="00FA0729" w:rsidP="004D222E">
      <w:pPr>
        <w:pStyle w:val="a8"/>
        <w:rPr>
          <w:rtl/>
        </w:rPr>
      </w:pPr>
    </w:p>
  </w:comment>
  <w:comment w:id="11" w:author="דור כרמי" w:date="2021-03-18T19:35:00Z" w:initials="דכ">
    <w:p w14:paraId="5FFF1A2A" w14:textId="77777777" w:rsidR="00FA0729" w:rsidRDefault="00FA0729" w:rsidP="00D62502">
      <w:pPr>
        <w:pStyle w:val="a8"/>
        <w:rPr>
          <w:rtl/>
        </w:rPr>
      </w:pPr>
      <w:r>
        <w:rPr>
          <w:rStyle w:val="a7"/>
        </w:rPr>
        <w:annotationRef/>
      </w:r>
      <w:r>
        <w:rPr>
          <w:rFonts w:hint="cs"/>
          <w:rtl/>
        </w:rPr>
        <w:t xml:space="preserve">דרישה </w:t>
      </w:r>
      <w:r>
        <w:t>4.1</w:t>
      </w:r>
    </w:p>
    <w:p w14:paraId="589BA9FA" w14:textId="77777777" w:rsidR="00FA0729" w:rsidRDefault="00FA0729" w:rsidP="00D62502">
      <w:pPr>
        <w:pStyle w:val="a8"/>
        <w:rPr>
          <w:rtl/>
        </w:rPr>
      </w:pPr>
      <w:r>
        <w:rPr>
          <w:rFonts w:hint="cs"/>
          <w:rtl/>
        </w:rPr>
        <w:t>מנהל את המלאי:</w:t>
      </w:r>
    </w:p>
    <w:p w14:paraId="66D4CB29" w14:textId="77777777" w:rsidR="00FA0729" w:rsidRDefault="00FA0729" w:rsidP="00D62502">
      <w:pPr>
        <w:pStyle w:val="a8"/>
        <w:rPr>
          <w:rtl/>
        </w:rPr>
      </w:pPr>
      <w:r>
        <w:rPr>
          <w:rFonts w:hint="cs"/>
          <w:rtl/>
        </w:rPr>
        <w:t>מוסיף מוצר חדש לחנות</w:t>
      </w:r>
    </w:p>
    <w:p w14:paraId="0C82E0F4" w14:textId="77777777" w:rsidR="00FA0729" w:rsidRDefault="00FA0729" w:rsidP="00D62502">
      <w:pPr>
        <w:pStyle w:val="a8"/>
        <w:rPr>
          <w:rtl/>
        </w:rPr>
      </w:pPr>
      <w:r>
        <w:rPr>
          <w:rFonts w:hint="cs"/>
          <w:rtl/>
        </w:rPr>
        <w:t>מעדכן מלאי של מוצר לחיוב- אספקה</w:t>
      </w:r>
    </w:p>
    <w:p w14:paraId="13FCAA30" w14:textId="77777777" w:rsidR="00FA0729" w:rsidRDefault="00FA0729" w:rsidP="00D62502">
      <w:pPr>
        <w:pStyle w:val="a8"/>
        <w:rPr>
          <w:rtl/>
        </w:rPr>
      </w:pPr>
      <w:r>
        <w:rPr>
          <w:rFonts w:hint="cs"/>
          <w:rtl/>
        </w:rPr>
        <w:t>מעדכן מלאי של מוצר לשלילה- מכירה, סיבה אחרת</w:t>
      </w:r>
    </w:p>
    <w:p w14:paraId="5F19BA18" w14:textId="77777777" w:rsidR="00FA0729" w:rsidRDefault="00FA0729" w:rsidP="00D62502">
      <w:pPr>
        <w:pStyle w:val="a8"/>
        <w:rPr>
          <w:rtl/>
        </w:rPr>
      </w:pPr>
      <w:r>
        <w:rPr>
          <w:rFonts w:hint="cs"/>
          <w:rtl/>
        </w:rPr>
        <w:t>מסיר מוצר מהחנות</w:t>
      </w:r>
    </w:p>
    <w:p w14:paraId="79050F92" w14:textId="77777777" w:rsidR="00FA0729" w:rsidRDefault="00FA0729" w:rsidP="00D62502">
      <w:pPr>
        <w:pStyle w:val="a8"/>
        <w:rPr>
          <w:rtl/>
        </w:rPr>
      </w:pPr>
      <w:r>
        <w:rPr>
          <w:rFonts w:hint="cs"/>
          <w:rtl/>
        </w:rPr>
        <w:t>מעדכן פרטים של מוצר</w:t>
      </w:r>
    </w:p>
    <w:p w14:paraId="5233409C" w14:textId="77777777" w:rsidR="00FA0729" w:rsidRDefault="00FA0729" w:rsidP="00D62502">
      <w:pPr>
        <w:pStyle w:val="a8"/>
        <w:rPr>
          <w:rtl/>
        </w:rPr>
      </w:pPr>
    </w:p>
  </w:comment>
  <w:comment w:id="12" w:author="דור כרמי" w:date="2021-03-18T19:35:00Z" w:initials="דכ">
    <w:p w14:paraId="336F46C2" w14:textId="77777777" w:rsidR="00FA0729" w:rsidRDefault="00FA0729" w:rsidP="00F4748D">
      <w:pPr>
        <w:pStyle w:val="a8"/>
        <w:rPr>
          <w:rtl/>
        </w:rPr>
      </w:pPr>
      <w:r>
        <w:rPr>
          <w:rStyle w:val="a7"/>
        </w:rPr>
        <w:annotationRef/>
      </w:r>
      <w:r>
        <w:rPr>
          <w:rFonts w:hint="cs"/>
          <w:rtl/>
        </w:rPr>
        <w:t xml:space="preserve">דרישה </w:t>
      </w:r>
      <w:r>
        <w:t>4.1</w:t>
      </w:r>
    </w:p>
    <w:p w14:paraId="4EFA566B" w14:textId="77777777" w:rsidR="00FA0729" w:rsidRDefault="00FA0729" w:rsidP="00F4748D">
      <w:pPr>
        <w:pStyle w:val="a8"/>
        <w:rPr>
          <w:rtl/>
        </w:rPr>
      </w:pPr>
      <w:r>
        <w:rPr>
          <w:rFonts w:hint="cs"/>
          <w:rtl/>
        </w:rPr>
        <w:t>מנהל את המלאי:</w:t>
      </w:r>
    </w:p>
    <w:p w14:paraId="74D22DD2" w14:textId="77777777" w:rsidR="00FA0729" w:rsidRDefault="00FA0729" w:rsidP="00F4748D">
      <w:pPr>
        <w:pStyle w:val="a8"/>
        <w:rPr>
          <w:rtl/>
        </w:rPr>
      </w:pPr>
      <w:r>
        <w:rPr>
          <w:rFonts w:hint="cs"/>
          <w:rtl/>
        </w:rPr>
        <w:t>מוסיף מוצר חדש לחנות</w:t>
      </w:r>
    </w:p>
    <w:p w14:paraId="3E34C128" w14:textId="77777777" w:rsidR="00FA0729" w:rsidRDefault="00FA0729" w:rsidP="00F4748D">
      <w:pPr>
        <w:pStyle w:val="a8"/>
        <w:rPr>
          <w:rtl/>
        </w:rPr>
      </w:pPr>
      <w:r>
        <w:rPr>
          <w:rFonts w:hint="cs"/>
          <w:rtl/>
        </w:rPr>
        <w:t>מעדכן מלאי של מוצר לחיוב- אספקה</w:t>
      </w:r>
    </w:p>
    <w:p w14:paraId="08E2FCB8" w14:textId="77777777" w:rsidR="00FA0729" w:rsidRDefault="00FA0729" w:rsidP="00F4748D">
      <w:pPr>
        <w:pStyle w:val="a8"/>
        <w:rPr>
          <w:rtl/>
        </w:rPr>
      </w:pPr>
      <w:r>
        <w:rPr>
          <w:rFonts w:hint="cs"/>
          <w:rtl/>
        </w:rPr>
        <w:t>מעדכן מלאי של מוצר לשלילה- מכירה, סיבה אחרת</w:t>
      </w:r>
    </w:p>
    <w:p w14:paraId="0705C283" w14:textId="77777777" w:rsidR="00FA0729" w:rsidRDefault="00FA0729" w:rsidP="00F4748D">
      <w:pPr>
        <w:pStyle w:val="a8"/>
        <w:rPr>
          <w:rtl/>
        </w:rPr>
      </w:pPr>
      <w:r>
        <w:rPr>
          <w:rFonts w:hint="cs"/>
          <w:rtl/>
        </w:rPr>
        <w:t>מסיר מוצר מהחנות</w:t>
      </w:r>
    </w:p>
    <w:p w14:paraId="0303E0C1" w14:textId="77777777" w:rsidR="00FA0729" w:rsidRDefault="00FA0729" w:rsidP="00F4748D">
      <w:pPr>
        <w:pStyle w:val="a8"/>
        <w:rPr>
          <w:rtl/>
        </w:rPr>
      </w:pPr>
      <w:r>
        <w:rPr>
          <w:rFonts w:hint="cs"/>
          <w:rtl/>
        </w:rPr>
        <w:t>מעדכן פרטים של מוצר</w:t>
      </w:r>
    </w:p>
    <w:p w14:paraId="46D1F254" w14:textId="77777777" w:rsidR="00FA0729" w:rsidRDefault="00FA0729" w:rsidP="00F4748D">
      <w:pPr>
        <w:pStyle w:val="a8"/>
        <w:rPr>
          <w:rtl/>
        </w:rPr>
      </w:pPr>
    </w:p>
  </w:comment>
  <w:comment w:id="13" w:author="דור כרמי" w:date="2021-03-18T19:35:00Z" w:initials="דכ">
    <w:p w14:paraId="316F89C1" w14:textId="77777777" w:rsidR="00FA0729" w:rsidRDefault="00FA0729" w:rsidP="003519DD">
      <w:pPr>
        <w:pStyle w:val="a8"/>
        <w:rPr>
          <w:rtl/>
        </w:rPr>
      </w:pPr>
      <w:r>
        <w:rPr>
          <w:rStyle w:val="a7"/>
        </w:rPr>
        <w:annotationRef/>
      </w:r>
      <w:r>
        <w:rPr>
          <w:rFonts w:hint="cs"/>
          <w:rtl/>
        </w:rPr>
        <w:t xml:space="preserve">דרישה </w:t>
      </w:r>
      <w:r>
        <w:t>4.1</w:t>
      </w:r>
    </w:p>
    <w:p w14:paraId="1F048C61" w14:textId="77777777" w:rsidR="00FA0729" w:rsidRDefault="00FA0729" w:rsidP="003519DD">
      <w:pPr>
        <w:pStyle w:val="a8"/>
        <w:rPr>
          <w:rtl/>
        </w:rPr>
      </w:pPr>
      <w:r>
        <w:rPr>
          <w:rFonts w:hint="cs"/>
          <w:rtl/>
        </w:rPr>
        <w:t>מנהל את המלאי:</w:t>
      </w:r>
    </w:p>
    <w:p w14:paraId="0C8A21DC" w14:textId="77777777" w:rsidR="00FA0729" w:rsidRDefault="00FA0729" w:rsidP="003519DD">
      <w:pPr>
        <w:pStyle w:val="a8"/>
        <w:rPr>
          <w:rtl/>
        </w:rPr>
      </w:pPr>
      <w:r>
        <w:rPr>
          <w:rFonts w:hint="cs"/>
          <w:rtl/>
        </w:rPr>
        <w:t>מוסיף מוצר חדש לחנות</w:t>
      </w:r>
    </w:p>
    <w:p w14:paraId="2A41A660" w14:textId="77777777" w:rsidR="00FA0729" w:rsidRDefault="00FA0729" w:rsidP="003519DD">
      <w:pPr>
        <w:pStyle w:val="a8"/>
        <w:rPr>
          <w:rtl/>
        </w:rPr>
      </w:pPr>
      <w:r>
        <w:rPr>
          <w:rFonts w:hint="cs"/>
          <w:rtl/>
        </w:rPr>
        <w:t>מעדכן מלאי של מוצר לחיוב- אספקה</w:t>
      </w:r>
    </w:p>
    <w:p w14:paraId="33988638" w14:textId="77777777" w:rsidR="00FA0729" w:rsidRDefault="00FA0729" w:rsidP="003519DD">
      <w:pPr>
        <w:pStyle w:val="a8"/>
        <w:rPr>
          <w:rtl/>
        </w:rPr>
      </w:pPr>
      <w:r>
        <w:rPr>
          <w:rFonts w:hint="cs"/>
          <w:rtl/>
        </w:rPr>
        <w:t>מעדכן מלאי של מוצר לשלילה- מכירה, סיבה אחרת</w:t>
      </w:r>
    </w:p>
    <w:p w14:paraId="7D61E7E9" w14:textId="77777777" w:rsidR="00FA0729" w:rsidRDefault="00FA0729" w:rsidP="003519DD">
      <w:pPr>
        <w:pStyle w:val="a8"/>
        <w:rPr>
          <w:rtl/>
        </w:rPr>
      </w:pPr>
      <w:r>
        <w:rPr>
          <w:rFonts w:hint="cs"/>
          <w:rtl/>
        </w:rPr>
        <w:t>מסיר מוצר מהחנות</w:t>
      </w:r>
    </w:p>
    <w:p w14:paraId="300AC01E" w14:textId="77777777" w:rsidR="00FA0729" w:rsidRDefault="00FA0729" w:rsidP="003519DD">
      <w:pPr>
        <w:pStyle w:val="a8"/>
        <w:rPr>
          <w:rtl/>
        </w:rPr>
      </w:pPr>
      <w:r>
        <w:rPr>
          <w:rFonts w:hint="cs"/>
          <w:rtl/>
        </w:rPr>
        <w:t>מעדכן פרטים של מוצר</w:t>
      </w:r>
    </w:p>
    <w:p w14:paraId="27791D16" w14:textId="77777777" w:rsidR="00FA0729" w:rsidRDefault="00FA0729" w:rsidP="003519DD">
      <w:pPr>
        <w:pStyle w:val="a8"/>
        <w:rPr>
          <w:rtl/>
        </w:rPr>
      </w:pPr>
    </w:p>
  </w:comment>
  <w:comment w:id="14" w:author="דור כרמי" w:date="2021-03-18T19:35:00Z" w:initials="דכ">
    <w:p w14:paraId="333F7D07" w14:textId="77777777" w:rsidR="00FA0729" w:rsidRDefault="00FA0729" w:rsidP="009E692E">
      <w:pPr>
        <w:pStyle w:val="a8"/>
        <w:rPr>
          <w:rtl/>
        </w:rPr>
      </w:pPr>
      <w:r>
        <w:rPr>
          <w:rStyle w:val="a7"/>
        </w:rPr>
        <w:annotationRef/>
      </w:r>
      <w:r>
        <w:rPr>
          <w:rFonts w:hint="cs"/>
          <w:rtl/>
        </w:rPr>
        <w:t xml:space="preserve">דרישה </w:t>
      </w:r>
      <w:r>
        <w:t>4.1</w:t>
      </w:r>
    </w:p>
    <w:p w14:paraId="25AC49EA" w14:textId="77777777" w:rsidR="00FA0729" w:rsidRDefault="00FA0729" w:rsidP="009E692E">
      <w:pPr>
        <w:pStyle w:val="a8"/>
        <w:rPr>
          <w:rtl/>
        </w:rPr>
      </w:pPr>
      <w:r>
        <w:rPr>
          <w:rFonts w:hint="cs"/>
          <w:rtl/>
        </w:rPr>
        <w:t>מנהל את המלאי:</w:t>
      </w:r>
    </w:p>
    <w:p w14:paraId="5D9C5DB6" w14:textId="77777777" w:rsidR="00FA0729" w:rsidRDefault="00FA0729" w:rsidP="009E692E">
      <w:pPr>
        <w:pStyle w:val="a8"/>
        <w:rPr>
          <w:rtl/>
        </w:rPr>
      </w:pPr>
      <w:r>
        <w:rPr>
          <w:rFonts w:hint="cs"/>
          <w:rtl/>
        </w:rPr>
        <w:t>מוסיף מוצר חדש לחנות</w:t>
      </w:r>
    </w:p>
    <w:p w14:paraId="52C408CD" w14:textId="77777777" w:rsidR="00FA0729" w:rsidRDefault="00FA0729" w:rsidP="009E692E">
      <w:pPr>
        <w:pStyle w:val="a8"/>
        <w:rPr>
          <w:rtl/>
        </w:rPr>
      </w:pPr>
      <w:r>
        <w:rPr>
          <w:rFonts w:hint="cs"/>
          <w:rtl/>
        </w:rPr>
        <w:t>מעדכן מלאי של מוצר לחיוב- אספקה</w:t>
      </w:r>
    </w:p>
    <w:p w14:paraId="459279B6" w14:textId="77777777" w:rsidR="00FA0729" w:rsidRDefault="00FA0729" w:rsidP="009E692E">
      <w:pPr>
        <w:pStyle w:val="a8"/>
        <w:rPr>
          <w:rtl/>
        </w:rPr>
      </w:pPr>
      <w:r>
        <w:rPr>
          <w:rFonts w:hint="cs"/>
          <w:rtl/>
        </w:rPr>
        <w:t>מעדכן מלאי של מוצר לשלילה- מכירה, סיבה אחרת</w:t>
      </w:r>
    </w:p>
    <w:p w14:paraId="1F5421C5" w14:textId="77777777" w:rsidR="00FA0729" w:rsidRDefault="00FA0729" w:rsidP="009E692E">
      <w:pPr>
        <w:pStyle w:val="a8"/>
        <w:rPr>
          <w:rtl/>
        </w:rPr>
      </w:pPr>
      <w:r>
        <w:rPr>
          <w:rFonts w:hint="cs"/>
          <w:rtl/>
        </w:rPr>
        <w:t>מסיר מוצר מהחנות</w:t>
      </w:r>
    </w:p>
    <w:p w14:paraId="79A0568F" w14:textId="77777777" w:rsidR="00FA0729" w:rsidRDefault="00FA0729" w:rsidP="009E692E">
      <w:pPr>
        <w:pStyle w:val="a8"/>
        <w:rPr>
          <w:rtl/>
        </w:rPr>
      </w:pPr>
      <w:r>
        <w:rPr>
          <w:rFonts w:hint="cs"/>
          <w:rtl/>
        </w:rPr>
        <w:t>מעדכן פרטים של מוצר</w:t>
      </w:r>
    </w:p>
    <w:p w14:paraId="17259D8B" w14:textId="77777777" w:rsidR="00FA0729" w:rsidRDefault="00FA0729" w:rsidP="009E692E">
      <w:pPr>
        <w:pStyle w:val="a8"/>
        <w:rPr>
          <w:rtl/>
        </w:rPr>
      </w:pPr>
    </w:p>
  </w:comment>
  <w:comment w:id="15" w:author="דור כרמי" w:date="2021-03-18T19:35:00Z" w:initials="דכ">
    <w:p w14:paraId="3CBCE0C8" w14:textId="77777777" w:rsidR="00FA0729" w:rsidRDefault="00FA0729" w:rsidP="00D23448">
      <w:pPr>
        <w:pStyle w:val="a8"/>
        <w:rPr>
          <w:rtl/>
        </w:rPr>
      </w:pPr>
      <w:r>
        <w:rPr>
          <w:rStyle w:val="a7"/>
        </w:rPr>
        <w:annotationRef/>
      </w:r>
      <w:r>
        <w:rPr>
          <w:rFonts w:hint="cs"/>
          <w:rtl/>
        </w:rPr>
        <w:t xml:space="preserve">דרישה </w:t>
      </w:r>
      <w:r>
        <w:t>4.1</w:t>
      </w:r>
    </w:p>
    <w:p w14:paraId="35082250" w14:textId="77777777" w:rsidR="00FA0729" w:rsidRDefault="00FA0729" w:rsidP="00D23448">
      <w:pPr>
        <w:pStyle w:val="a8"/>
        <w:rPr>
          <w:rtl/>
        </w:rPr>
      </w:pPr>
      <w:r>
        <w:rPr>
          <w:rFonts w:hint="cs"/>
          <w:rtl/>
        </w:rPr>
        <w:t>מנהל את המלאי:</w:t>
      </w:r>
    </w:p>
    <w:p w14:paraId="14191FBF" w14:textId="77777777" w:rsidR="00FA0729" w:rsidRDefault="00FA0729" w:rsidP="00D23448">
      <w:pPr>
        <w:pStyle w:val="a8"/>
        <w:rPr>
          <w:rtl/>
        </w:rPr>
      </w:pPr>
      <w:r>
        <w:rPr>
          <w:rFonts w:hint="cs"/>
          <w:rtl/>
        </w:rPr>
        <w:t>מוסיף מוצר חדש לחנות</w:t>
      </w:r>
    </w:p>
    <w:p w14:paraId="22E39D35" w14:textId="77777777" w:rsidR="00FA0729" w:rsidRDefault="00FA0729" w:rsidP="00D23448">
      <w:pPr>
        <w:pStyle w:val="a8"/>
        <w:rPr>
          <w:rtl/>
        </w:rPr>
      </w:pPr>
      <w:r>
        <w:rPr>
          <w:rFonts w:hint="cs"/>
          <w:rtl/>
        </w:rPr>
        <w:t>מעדכן מלאי של מוצר לחיוב- אספקה</w:t>
      </w:r>
    </w:p>
    <w:p w14:paraId="1112C449" w14:textId="77777777" w:rsidR="00FA0729" w:rsidRDefault="00FA0729" w:rsidP="00D23448">
      <w:pPr>
        <w:pStyle w:val="a8"/>
        <w:rPr>
          <w:rtl/>
        </w:rPr>
      </w:pPr>
      <w:r>
        <w:rPr>
          <w:rFonts w:hint="cs"/>
          <w:rtl/>
        </w:rPr>
        <w:t>מעדכן מלאי של מוצר לשלילה- מכירה, סיבה אחרת</w:t>
      </w:r>
    </w:p>
    <w:p w14:paraId="1800E9AE" w14:textId="77777777" w:rsidR="00FA0729" w:rsidRDefault="00FA0729" w:rsidP="00D23448">
      <w:pPr>
        <w:pStyle w:val="a8"/>
        <w:rPr>
          <w:rtl/>
        </w:rPr>
      </w:pPr>
      <w:r>
        <w:rPr>
          <w:rFonts w:hint="cs"/>
          <w:rtl/>
        </w:rPr>
        <w:t>מסיר מוצר מהחנות</w:t>
      </w:r>
    </w:p>
    <w:p w14:paraId="761184C9" w14:textId="77777777" w:rsidR="00FA0729" w:rsidRDefault="00FA0729" w:rsidP="00D23448">
      <w:pPr>
        <w:pStyle w:val="a8"/>
        <w:rPr>
          <w:rtl/>
        </w:rPr>
      </w:pPr>
      <w:r>
        <w:rPr>
          <w:rFonts w:hint="cs"/>
          <w:rtl/>
        </w:rPr>
        <w:t>מעדכן פרטים של מוצר</w:t>
      </w:r>
    </w:p>
    <w:p w14:paraId="1920054A" w14:textId="77777777" w:rsidR="00FA0729" w:rsidRDefault="00FA0729" w:rsidP="00D23448">
      <w:pPr>
        <w:pStyle w:val="a8"/>
        <w:rPr>
          <w:rtl/>
        </w:rPr>
      </w:pPr>
    </w:p>
  </w:comment>
  <w:comment w:id="16" w:author="דור כרמי" w:date="2021-03-18T19:35:00Z" w:initials="דכ">
    <w:p w14:paraId="62357E95" w14:textId="77777777" w:rsidR="00FA0729" w:rsidRDefault="00FA0729" w:rsidP="009E692E">
      <w:pPr>
        <w:pStyle w:val="a8"/>
        <w:rPr>
          <w:rtl/>
        </w:rPr>
      </w:pPr>
      <w:r>
        <w:rPr>
          <w:rStyle w:val="a7"/>
        </w:rPr>
        <w:annotationRef/>
      </w:r>
      <w:r>
        <w:rPr>
          <w:rFonts w:hint="cs"/>
          <w:rtl/>
        </w:rPr>
        <w:t xml:space="preserve">דרישה </w:t>
      </w:r>
      <w:r>
        <w:t>4.1</w:t>
      </w:r>
    </w:p>
    <w:p w14:paraId="3946025B" w14:textId="77777777" w:rsidR="00FA0729" w:rsidRDefault="00FA0729" w:rsidP="009E692E">
      <w:pPr>
        <w:pStyle w:val="a8"/>
        <w:rPr>
          <w:rtl/>
        </w:rPr>
      </w:pPr>
      <w:r>
        <w:rPr>
          <w:rFonts w:hint="cs"/>
          <w:rtl/>
        </w:rPr>
        <w:t>מנהל את המלאי:</w:t>
      </w:r>
    </w:p>
    <w:p w14:paraId="4DD529EF" w14:textId="77777777" w:rsidR="00FA0729" w:rsidRDefault="00FA0729" w:rsidP="009E692E">
      <w:pPr>
        <w:pStyle w:val="a8"/>
        <w:rPr>
          <w:rtl/>
        </w:rPr>
      </w:pPr>
      <w:r>
        <w:rPr>
          <w:rFonts w:hint="cs"/>
          <w:rtl/>
        </w:rPr>
        <w:t>מוסיף מוצר חדש לחנות</w:t>
      </w:r>
    </w:p>
    <w:p w14:paraId="05B69D9B" w14:textId="77777777" w:rsidR="00FA0729" w:rsidRDefault="00FA0729" w:rsidP="009E692E">
      <w:pPr>
        <w:pStyle w:val="a8"/>
        <w:rPr>
          <w:rtl/>
        </w:rPr>
      </w:pPr>
      <w:r>
        <w:rPr>
          <w:rFonts w:hint="cs"/>
          <w:rtl/>
        </w:rPr>
        <w:t>מעדכן מלאי של מוצר לחיוב- אספקה</w:t>
      </w:r>
    </w:p>
    <w:p w14:paraId="49C8E660" w14:textId="77777777" w:rsidR="00FA0729" w:rsidRDefault="00FA0729" w:rsidP="009E692E">
      <w:pPr>
        <w:pStyle w:val="a8"/>
        <w:rPr>
          <w:rtl/>
        </w:rPr>
      </w:pPr>
      <w:r>
        <w:rPr>
          <w:rFonts w:hint="cs"/>
          <w:rtl/>
        </w:rPr>
        <w:t>מעדכן מלאי של מוצר לשלילה- מכירה, סיבה אחרת</w:t>
      </w:r>
    </w:p>
    <w:p w14:paraId="3B3ACB04" w14:textId="77777777" w:rsidR="00FA0729" w:rsidRDefault="00FA0729" w:rsidP="009E692E">
      <w:pPr>
        <w:pStyle w:val="a8"/>
        <w:rPr>
          <w:rtl/>
        </w:rPr>
      </w:pPr>
      <w:r>
        <w:rPr>
          <w:rFonts w:hint="cs"/>
          <w:rtl/>
        </w:rPr>
        <w:t>מסיר מוצר מהחנות</w:t>
      </w:r>
    </w:p>
    <w:p w14:paraId="598B1FA2" w14:textId="77777777" w:rsidR="00FA0729" w:rsidRDefault="00FA0729" w:rsidP="009E692E">
      <w:pPr>
        <w:pStyle w:val="a8"/>
        <w:rPr>
          <w:rtl/>
        </w:rPr>
      </w:pPr>
      <w:r>
        <w:rPr>
          <w:rFonts w:hint="cs"/>
          <w:rtl/>
        </w:rPr>
        <w:t>מעדכן פרטים של מוצר</w:t>
      </w:r>
    </w:p>
    <w:p w14:paraId="4949791F" w14:textId="77777777" w:rsidR="00FA0729" w:rsidRDefault="00FA0729" w:rsidP="009E692E">
      <w:pPr>
        <w:pStyle w:val="a8"/>
        <w:rPr>
          <w:rtl/>
        </w:rPr>
      </w:pPr>
    </w:p>
  </w:comment>
  <w:comment w:id="17" w:author="דור כרמי" w:date="2021-03-18T19:35:00Z" w:initials="דכ">
    <w:p w14:paraId="62A5011D" w14:textId="77777777" w:rsidR="00FA0729" w:rsidRDefault="00FA0729" w:rsidP="009E692E">
      <w:pPr>
        <w:pStyle w:val="a8"/>
        <w:rPr>
          <w:rtl/>
        </w:rPr>
      </w:pPr>
      <w:r>
        <w:rPr>
          <w:rStyle w:val="a7"/>
        </w:rPr>
        <w:annotationRef/>
      </w:r>
      <w:r>
        <w:rPr>
          <w:rFonts w:hint="cs"/>
          <w:rtl/>
        </w:rPr>
        <w:t xml:space="preserve">דרישה </w:t>
      </w:r>
      <w:r>
        <w:t>4.1</w:t>
      </w:r>
    </w:p>
    <w:p w14:paraId="6F28B19D" w14:textId="77777777" w:rsidR="00FA0729" w:rsidRDefault="00FA0729" w:rsidP="009E692E">
      <w:pPr>
        <w:pStyle w:val="a8"/>
        <w:rPr>
          <w:rtl/>
        </w:rPr>
      </w:pPr>
      <w:r>
        <w:rPr>
          <w:rFonts w:hint="cs"/>
          <w:rtl/>
        </w:rPr>
        <w:t>מנהל את המלאי:</w:t>
      </w:r>
    </w:p>
    <w:p w14:paraId="0732CC73" w14:textId="77777777" w:rsidR="00FA0729" w:rsidRDefault="00FA0729" w:rsidP="009E692E">
      <w:pPr>
        <w:pStyle w:val="a8"/>
        <w:rPr>
          <w:rtl/>
        </w:rPr>
      </w:pPr>
      <w:r>
        <w:rPr>
          <w:rFonts w:hint="cs"/>
          <w:rtl/>
        </w:rPr>
        <w:t>מוסיף מוצר חדש לחנות</w:t>
      </w:r>
    </w:p>
    <w:p w14:paraId="42DA075B" w14:textId="77777777" w:rsidR="00FA0729" w:rsidRDefault="00FA0729" w:rsidP="009E692E">
      <w:pPr>
        <w:pStyle w:val="a8"/>
        <w:rPr>
          <w:rtl/>
        </w:rPr>
      </w:pPr>
      <w:r>
        <w:rPr>
          <w:rFonts w:hint="cs"/>
          <w:rtl/>
        </w:rPr>
        <w:t>מעדכן מלאי של מוצר לחיוב- אספקה</w:t>
      </w:r>
    </w:p>
    <w:p w14:paraId="41591503" w14:textId="77777777" w:rsidR="00FA0729" w:rsidRDefault="00FA0729" w:rsidP="009E692E">
      <w:pPr>
        <w:pStyle w:val="a8"/>
        <w:rPr>
          <w:rtl/>
        </w:rPr>
      </w:pPr>
      <w:r>
        <w:rPr>
          <w:rFonts w:hint="cs"/>
          <w:rtl/>
        </w:rPr>
        <w:t>מעדכן מלאי של מוצר לשלילה- מכירה, סיבה אחרת</w:t>
      </w:r>
    </w:p>
    <w:p w14:paraId="1187DD99" w14:textId="77777777" w:rsidR="00FA0729" w:rsidRDefault="00FA0729" w:rsidP="009E692E">
      <w:pPr>
        <w:pStyle w:val="a8"/>
        <w:rPr>
          <w:rtl/>
        </w:rPr>
      </w:pPr>
      <w:r>
        <w:rPr>
          <w:rFonts w:hint="cs"/>
          <w:rtl/>
        </w:rPr>
        <w:t>מסיר מוצר מהחנות</w:t>
      </w:r>
    </w:p>
    <w:p w14:paraId="244CF154" w14:textId="77777777" w:rsidR="00FA0729" w:rsidRDefault="00FA0729" w:rsidP="009E692E">
      <w:pPr>
        <w:pStyle w:val="a8"/>
        <w:rPr>
          <w:rtl/>
        </w:rPr>
      </w:pPr>
      <w:r>
        <w:rPr>
          <w:rFonts w:hint="cs"/>
          <w:rtl/>
        </w:rPr>
        <w:t>מעדכן פרטים של מוצר</w:t>
      </w:r>
    </w:p>
    <w:p w14:paraId="36D2E694" w14:textId="77777777" w:rsidR="00FA0729" w:rsidRDefault="00FA0729" w:rsidP="009E692E">
      <w:pPr>
        <w:pStyle w:val="a8"/>
        <w:rPr>
          <w:rtl/>
        </w:rPr>
      </w:pPr>
    </w:p>
  </w:comment>
  <w:comment w:id="18" w:author="דור כרמי" w:date="2021-03-18T19:35:00Z" w:initials="דכ">
    <w:p w14:paraId="33183B31" w14:textId="77777777" w:rsidR="00FA0729" w:rsidRDefault="00FA0729" w:rsidP="009E692E">
      <w:pPr>
        <w:pStyle w:val="a8"/>
        <w:rPr>
          <w:rtl/>
        </w:rPr>
      </w:pPr>
      <w:r>
        <w:rPr>
          <w:rStyle w:val="a7"/>
        </w:rPr>
        <w:annotationRef/>
      </w:r>
      <w:r>
        <w:rPr>
          <w:rFonts w:hint="cs"/>
          <w:rtl/>
        </w:rPr>
        <w:t xml:space="preserve">דרישה </w:t>
      </w:r>
      <w:r>
        <w:t>4.1</w:t>
      </w:r>
    </w:p>
    <w:p w14:paraId="43A394F3" w14:textId="77777777" w:rsidR="00FA0729" w:rsidRDefault="00FA0729" w:rsidP="009E692E">
      <w:pPr>
        <w:pStyle w:val="a8"/>
        <w:rPr>
          <w:rtl/>
        </w:rPr>
      </w:pPr>
      <w:r>
        <w:rPr>
          <w:rFonts w:hint="cs"/>
          <w:rtl/>
        </w:rPr>
        <w:t>מנהל את המלאי:</w:t>
      </w:r>
    </w:p>
    <w:p w14:paraId="7596196C" w14:textId="77777777" w:rsidR="00FA0729" w:rsidRDefault="00FA0729" w:rsidP="009E692E">
      <w:pPr>
        <w:pStyle w:val="a8"/>
        <w:rPr>
          <w:rtl/>
        </w:rPr>
      </w:pPr>
      <w:r>
        <w:rPr>
          <w:rFonts w:hint="cs"/>
          <w:rtl/>
        </w:rPr>
        <w:t>מוסיף מוצר חדש לחנות</w:t>
      </w:r>
    </w:p>
    <w:p w14:paraId="1A5A3AB3" w14:textId="77777777" w:rsidR="00FA0729" w:rsidRDefault="00FA0729" w:rsidP="009E692E">
      <w:pPr>
        <w:pStyle w:val="a8"/>
        <w:rPr>
          <w:rtl/>
        </w:rPr>
      </w:pPr>
      <w:r>
        <w:rPr>
          <w:rFonts w:hint="cs"/>
          <w:rtl/>
        </w:rPr>
        <w:t>מעדכן מלאי של מוצר לחיוב- אספקה</w:t>
      </w:r>
    </w:p>
    <w:p w14:paraId="128A9F40" w14:textId="77777777" w:rsidR="00FA0729" w:rsidRDefault="00FA0729" w:rsidP="009E692E">
      <w:pPr>
        <w:pStyle w:val="a8"/>
        <w:rPr>
          <w:rtl/>
        </w:rPr>
      </w:pPr>
      <w:r>
        <w:rPr>
          <w:rFonts w:hint="cs"/>
          <w:rtl/>
        </w:rPr>
        <w:t>מעדכן מלאי של מוצר לשלילה- מכירה, סיבה אחרת</w:t>
      </w:r>
    </w:p>
    <w:p w14:paraId="6B0C12E5" w14:textId="77777777" w:rsidR="00FA0729" w:rsidRDefault="00FA0729" w:rsidP="009E692E">
      <w:pPr>
        <w:pStyle w:val="a8"/>
        <w:rPr>
          <w:rtl/>
        </w:rPr>
      </w:pPr>
      <w:r>
        <w:rPr>
          <w:rFonts w:hint="cs"/>
          <w:rtl/>
        </w:rPr>
        <w:t>מסיר מוצר מהחנות</w:t>
      </w:r>
    </w:p>
    <w:p w14:paraId="493DC152" w14:textId="77777777" w:rsidR="00FA0729" w:rsidRDefault="00FA0729" w:rsidP="009E692E">
      <w:pPr>
        <w:pStyle w:val="a8"/>
        <w:rPr>
          <w:rtl/>
        </w:rPr>
      </w:pPr>
      <w:r>
        <w:rPr>
          <w:rFonts w:hint="cs"/>
          <w:rtl/>
        </w:rPr>
        <w:t>מעדכן פרטים של מוצר</w:t>
      </w:r>
    </w:p>
    <w:p w14:paraId="612E3071" w14:textId="77777777" w:rsidR="00FA0729" w:rsidRDefault="00FA0729" w:rsidP="009E692E">
      <w:pPr>
        <w:pStyle w:val="a8"/>
        <w:rPr>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55073B" w15:done="0"/>
  <w15:commentEx w15:paraId="3E9D3022" w15:done="0"/>
  <w15:commentEx w15:paraId="4F2FBFE1" w15:done="0"/>
  <w15:commentEx w15:paraId="5DC7FF60" w15:done="0"/>
  <w15:commentEx w15:paraId="047D238D" w15:done="0"/>
  <w15:commentEx w15:paraId="5233409C" w15:done="0"/>
  <w15:commentEx w15:paraId="46D1F254" w15:done="0"/>
  <w15:commentEx w15:paraId="27791D16" w15:done="0"/>
  <w15:commentEx w15:paraId="17259D8B" w15:done="0"/>
  <w15:commentEx w15:paraId="1920054A" w15:done="0"/>
  <w15:commentEx w15:paraId="4949791F" w15:done="0"/>
  <w15:commentEx w15:paraId="36D2E694" w15:done="0"/>
  <w15:commentEx w15:paraId="612E30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E2A0A" w16cex:dateUtc="2021-03-18T17:35:00Z"/>
  <w16cex:commentExtensible w16cex:durableId="23FE2A95" w16cex:dateUtc="2021-03-18T17:35:00Z"/>
  <w16cex:commentExtensible w16cex:durableId="23FE2C71" w16cex:dateUtc="2021-03-18T17:35:00Z"/>
  <w16cex:commentExtensible w16cex:durableId="23FE2DBE" w16cex:dateUtc="2021-03-18T17:35:00Z"/>
  <w16cex:commentExtensible w16cex:durableId="23FE2DD0" w16cex:dateUtc="2021-03-18T17:35:00Z"/>
  <w16cex:commentExtensible w16cex:durableId="23FE3B57" w16cex:dateUtc="2021-03-18T17:35:00Z"/>
  <w16cex:commentExtensible w16cex:durableId="23FE3C4A" w16cex:dateUtc="2021-03-18T17:35:00Z"/>
  <w16cex:commentExtensible w16cex:durableId="23FE3D81" w16cex:dateUtc="2021-03-18T17:35:00Z"/>
  <w16cex:commentExtensible w16cex:durableId="23FE3EA9" w16cex:dateUtc="2021-03-18T17:35:00Z"/>
  <w16cex:commentExtensible w16cex:durableId="23FE40E4" w16cex:dateUtc="2021-03-18T17:35:00Z"/>
  <w16cex:commentExtensible w16cex:durableId="23FE3EAA" w16cex:dateUtc="2021-03-18T17:35:00Z"/>
  <w16cex:commentExtensible w16cex:durableId="23FE3ECA" w16cex:dateUtc="2021-03-18T17:35:00Z"/>
  <w16cex:commentExtensible w16cex:durableId="23FE3EDC" w16cex:dateUtc="2021-03-18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55073B" w16cid:durableId="23FE2A0A"/>
  <w16cid:commentId w16cid:paraId="3E9D3022" w16cid:durableId="23FE2A95"/>
  <w16cid:commentId w16cid:paraId="4F2FBFE1" w16cid:durableId="23FE2C71"/>
  <w16cid:commentId w16cid:paraId="5DC7FF60" w16cid:durableId="23FE2DBE"/>
  <w16cid:commentId w16cid:paraId="047D238D" w16cid:durableId="23FE2DD0"/>
  <w16cid:commentId w16cid:paraId="5233409C" w16cid:durableId="23FE3B57"/>
  <w16cid:commentId w16cid:paraId="46D1F254" w16cid:durableId="23FE3C4A"/>
  <w16cid:commentId w16cid:paraId="27791D16" w16cid:durableId="23FE3D81"/>
  <w16cid:commentId w16cid:paraId="17259D8B" w16cid:durableId="23FE3EA9"/>
  <w16cid:commentId w16cid:paraId="1920054A" w16cid:durableId="23FE40E4"/>
  <w16cid:commentId w16cid:paraId="4949791F" w16cid:durableId="23FE3EAA"/>
  <w16cid:commentId w16cid:paraId="36D2E694" w16cid:durableId="23FE3ECA"/>
  <w16cid:commentId w16cid:paraId="612E3071" w16cid:durableId="23FE3E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495C8" w14:textId="77777777" w:rsidR="00CD6D71" w:rsidRDefault="00CD6D71" w:rsidP="003C56A3">
      <w:pPr>
        <w:spacing w:after="0" w:line="240" w:lineRule="auto"/>
      </w:pPr>
      <w:r>
        <w:separator/>
      </w:r>
    </w:p>
  </w:endnote>
  <w:endnote w:type="continuationSeparator" w:id="0">
    <w:p w14:paraId="548A481F" w14:textId="77777777" w:rsidR="00CD6D71" w:rsidRDefault="00CD6D71" w:rsidP="003C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DFAA5" w14:textId="77777777" w:rsidR="00CD6D71" w:rsidRDefault="00CD6D71" w:rsidP="003C56A3">
      <w:pPr>
        <w:spacing w:after="0" w:line="240" w:lineRule="auto"/>
      </w:pPr>
      <w:r>
        <w:separator/>
      </w:r>
    </w:p>
  </w:footnote>
  <w:footnote w:type="continuationSeparator" w:id="0">
    <w:p w14:paraId="3108BFD7" w14:textId="77777777" w:rsidR="00CD6D71" w:rsidRDefault="00CD6D71" w:rsidP="003C5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1.25pt;height:11.25pt" o:bullet="t">
        <v:imagedata r:id="rId1" o:title="mso8E8E"/>
      </v:shape>
    </w:pict>
  </w:numPicBullet>
  <w:abstractNum w:abstractNumId="0" w15:restartNumberingAfterBreak="0">
    <w:nsid w:val="03190188"/>
    <w:multiLevelType w:val="hybridMultilevel"/>
    <w:tmpl w:val="3EC4318E"/>
    <w:lvl w:ilvl="0" w:tplc="82488198">
      <w:start w:val="1"/>
      <w:numFmt w:val="decimal"/>
      <w:lvlText w:val="%1."/>
      <w:lvlJc w:val="left"/>
      <w:pPr>
        <w:ind w:left="177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BC6F2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BB3F81"/>
    <w:multiLevelType w:val="hybridMultilevel"/>
    <w:tmpl w:val="F73E9B2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6C5D"/>
    <w:multiLevelType w:val="hybridMultilevel"/>
    <w:tmpl w:val="F452874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1C30237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52590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5B7E38"/>
    <w:multiLevelType w:val="hybridMultilevel"/>
    <w:tmpl w:val="F4D05558"/>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317B8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68B4F9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444C47"/>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F2A0AB1"/>
    <w:multiLevelType w:val="hybridMultilevel"/>
    <w:tmpl w:val="936E7114"/>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076637A"/>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0987E2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19116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75279D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02D4550"/>
    <w:multiLevelType w:val="hybridMultilevel"/>
    <w:tmpl w:val="C044A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DB1172"/>
    <w:multiLevelType w:val="hybridMultilevel"/>
    <w:tmpl w:val="F2E037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D823B35"/>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2740052"/>
    <w:multiLevelType w:val="hybridMultilevel"/>
    <w:tmpl w:val="FEBABA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384B5F"/>
    <w:multiLevelType w:val="hybridMultilevel"/>
    <w:tmpl w:val="8CF28C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774D7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8095C22"/>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811145B"/>
    <w:multiLevelType w:val="hybridMultilevel"/>
    <w:tmpl w:val="B8D09576"/>
    <w:lvl w:ilvl="0" w:tplc="7DB65650">
      <w:start w:val="1"/>
      <w:numFmt w:val="decimal"/>
      <w:lvlText w:val="%1."/>
      <w:lvlJc w:val="left"/>
      <w:pPr>
        <w:ind w:left="2160" w:hanging="360"/>
      </w:pPr>
      <w:rPr>
        <w:b/>
        <w:bCs/>
      </w:r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6AE7773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AF327F9"/>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CA74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03858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47B5329"/>
    <w:multiLevelType w:val="hybridMultilevel"/>
    <w:tmpl w:val="16062146"/>
    <w:lvl w:ilvl="0" w:tplc="04090007">
      <w:start w:val="1"/>
      <w:numFmt w:val="bullet"/>
      <w:lvlText w:val=""/>
      <w:lvlPicBulletId w:val="0"/>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C180D57C">
      <w:start w:val="1"/>
      <w:numFmt w:val="decimal"/>
      <w:lvlText w:val="%3."/>
      <w:lvlJc w:val="left"/>
      <w:pPr>
        <w:ind w:left="2160" w:hanging="360"/>
      </w:pPr>
      <w:rPr>
        <w:rFonts w:hint="default"/>
        <w:b/>
        <w:bCs/>
      </w:rPr>
    </w:lvl>
    <w:lvl w:ilvl="3" w:tplc="04090017">
      <w:start w:val="1"/>
      <w:numFmt w:val="lowerLetter"/>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D657FE"/>
    <w:multiLevelType w:val="hybridMultilevel"/>
    <w:tmpl w:val="E2D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F768EC"/>
    <w:multiLevelType w:val="hybridMultilevel"/>
    <w:tmpl w:val="E892EAF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28"/>
  </w:num>
  <w:num w:numId="4">
    <w:abstractNumId w:val="13"/>
  </w:num>
  <w:num w:numId="5">
    <w:abstractNumId w:val="14"/>
  </w:num>
  <w:num w:numId="6">
    <w:abstractNumId w:val="25"/>
  </w:num>
  <w:num w:numId="7">
    <w:abstractNumId w:val="26"/>
  </w:num>
  <w:num w:numId="8">
    <w:abstractNumId w:val="8"/>
  </w:num>
  <w:num w:numId="9">
    <w:abstractNumId w:val="7"/>
  </w:num>
  <w:num w:numId="10">
    <w:abstractNumId w:val="9"/>
  </w:num>
  <w:num w:numId="11">
    <w:abstractNumId w:val="11"/>
  </w:num>
  <w:num w:numId="12">
    <w:abstractNumId w:val="0"/>
  </w:num>
  <w:num w:numId="13">
    <w:abstractNumId w:val="23"/>
  </w:num>
  <w:num w:numId="14">
    <w:abstractNumId w:val="5"/>
  </w:num>
  <w:num w:numId="15">
    <w:abstractNumId w:val="15"/>
  </w:num>
  <w:num w:numId="16">
    <w:abstractNumId w:val="4"/>
  </w:num>
  <w:num w:numId="17">
    <w:abstractNumId w:val="21"/>
  </w:num>
  <w:num w:numId="18">
    <w:abstractNumId w:val="24"/>
  </w:num>
  <w:num w:numId="19">
    <w:abstractNumId w:val="12"/>
  </w:num>
  <w:num w:numId="20">
    <w:abstractNumId w:val="20"/>
  </w:num>
  <w:num w:numId="21">
    <w:abstractNumId w:val="17"/>
  </w:num>
  <w:num w:numId="22">
    <w:abstractNumId w:val="1"/>
  </w:num>
  <w:num w:numId="23">
    <w:abstractNumId w:val="6"/>
  </w:num>
  <w:num w:numId="24">
    <w:abstractNumId w:val="29"/>
  </w:num>
  <w:num w:numId="25">
    <w:abstractNumId w:val="19"/>
  </w:num>
  <w:num w:numId="26">
    <w:abstractNumId w:val="10"/>
  </w:num>
  <w:num w:numId="27">
    <w:abstractNumId w:val="18"/>
  </w:num>
  <w:num w:numId="28">
    <w:abstractNumId w:val="2"/>
  </w:num>
  <w:num w:numId="29">
    <w:abstractNumId w:val="16"/>
  </w:num>
  <w:num w:numId="3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גיל גרובר">
    <w15:presenceInfo w15:providerId="AD" w15:userId="S::gilgru@post.bgu.ac.il::af589273-3454-4072-a1b6-a77e89fcf079"/>
  </w15:person>
  <w15:person w15:author="דור כרמי">
    <w15:presenceInfo w15:providerId="None" w15:userId="דור כרמ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1A"/>
    <w:rsid w:val="0000358A"/>
    <w:rsid w:val="00011D09"/>
    <w:rsid w:val="000328C1"/>
    <w:rsid w:val="000411AD"/>
    <w:rsid w:val="00052377"/>
    <w:rsid w:val="000A169B"/>
    <w:rsid w:val="000D2E1A"/>
    <w:rsid w:val="000F0407"/>
    <w:rsid w:val="000F4A4B"/>
    <w:rsid w:val="00103BA9"/>
    <w:rsid w:val="00114A44"/>
    <w:rsid w:val="00126CE4"/>
    <w:rsid w:val="00142FA4"/>
    <w:rsid w:val="00156370"/>
    <w:rsid w:val="001573BD"/>
    <w:rsid w:val="00157FCC"/>
    <w:rsid w:val="0016151B"/>
    <w:rsid w:val="001872B8"/>
    <w:rsid w:val="001A117E"/>
    <w:rsid w:val="001C047A"/>
    <w:rsid w:val="001C580C"/>
    <w:rsid w:val="00205498"/>
    <w:rsid w:val="002701CD"/>
    <w:rsid w:val="002A602A"/>
    <w:rsid w:val="002B43EB"/>
    <w:rsid w:val="002B4CCD"/>
    <w:rsid w:val="002E782D"/>
    <w:rsid w:val="003035D0"/>
    <w:rsid w:val="003479FF"/>
    <w:rsid w:val="003519DD"/>
    <w:rsid w:val="003A0C2E"/>
    <w:rsid w:val="003C1E36"/>
    <w:rsid w:val="003C3A85"/>
    <w:rsid w:val="003C56A3"/>
    <w:rsid w:val="00407288"/>
    <w:rsid w:val="00407BEE"/>
    <w:rsid w:val="00417341"/>
    <w:rsid w:val="00440120"/>
    <w:rsid w:val="0046644A"/>
    <w:rsid w:val="004751E4"/>
    <w:rsid w:val="00476D14"/>
    <w:rsid w:val="004A3414"/>
    <w:rsid w:val="004B3AD7"/>
    <w:rsid w:val="004C2F70"/>
    <w:rsid w:val="004D222E"/>
    <w:rsid w:val="004F4EE4"/>
    <w:rsid w:val="00527F48"/>
    <w:rsid w:val="00572135"/>
    <w:rsid w:val="00580B3E"/>
    <w:rsid w:val="0058278E"/>
    <w:rsid w:val="005954EE"/>
    <w:rsid w:val="005A06C6"/>
    <w:rsid w:val="005B26CF"/>
    <w:rsid w:val="005C571E"/>
    <w:rsid w:val="005D116B"/>
    <w:rsid w:val="00611B8D"/>
    <w:rsid w:val="00624E76"/>
    <w:rsid w:val="00643424"/>
    <w:rsid w:val="006C768D"/>
    <w:rsid w:val="006D2174"/>
    <w:rsid w:val="007274DA"/>
    <w:rsid w:val="00750AF4"/>
    <w:rsid w:val="00754ACE"/>
    <w:rsid w:val="007A204D"/>
    <w:rsid w:val="007C3612"/>
    <w:rsid w:val="007D3615"/>
    <w:rsid w:val="007D60E1"/>
    <w:rsid w:val="007E295D"/>
    <w:rsid w:val="007F3A8A"/>
    <w:rsid w:val="00812810"/>
    <w:rsid w:val="00833697"/>
    <w:rsid w:val="0085711B"/>
    <w:rsid w:val="00862C22"/>
    <w:rsid w:val="00876725"/>
    <w:rsid w:val="00884298"/>
    <w:rsid w:val="008964A0"/>
    <w:rsid w:val="008A5EA4"/>
    <w:rsid w:val="008C29AD"/>
    <w:rsid w:val="008C3284"/>
    <w:rsid w:val="008E52E3"/>
    <w:rsid w:val="008E7807"/>
    <w:rsid w:val="009057C8"/>
    <w:rsid w:val="009307D1"/>
    <w:rsid w:val="00933463"/>
    <w:rsid w:val="00940235"/>
    <w:rsid w:val="00956F11"/>
    <w:rsid w:val="009B5FA3"/>
    <w:rsid w:val="009C7222"/>
    <w:rsid w:val="009E3621"/>
    <w:rsid w:val="009E692E"/>
    <w:rsid w:val="00A0331A"/>
    <w:rsid w:val="00A0718C"/>
    <w:rsid w:val="00A37649"/>
    <w:rsid w:val="00A61585"/>
    <w:rsid w:val="00A635D9"/>
    <w:rsid w:val="00A661D6"/>
    <w:rsid w:val="00A72BB3"/>
    <w:rsid w:val="00AA788E"/>
    <w:rsid w:val="00AB6C42"/>
    <w:rsid w:val="00AE3E05"/>
    <w:rsid w:val="00AE428D"/>
    <w:rsid w:val="00AE5E33"/>
    <w:rsid w:val="00B34220"/>
    <w:rsid w:val="00B362C8"/>
    <w:rsid w:val="00B370A3"/>
    <w:rsid w:val="00B777D0"/>
    <w:rsid w:val="00B9110C"/>
    <w:rsid w:val="00BC6FC0"/>
    <w:rsid w:val="00C163BE"/>
    <w:rsid w:val="00C5295D"/>
    <w:rsid w:val="00C5689F"/>
    <w:rsid w:val="00C57808"/>
    <w:rsid w:val="00C64573"/>
    <w:rsid w:val="00C97722"/>
    <w:rsid w:val="00CB3439"/>
    <w:rsid w:val="00CC2670"/>
    <w:rsid w:val="00CC7CCC"/>
    <w:rsid w:val="00CD2B6B"/>
    <w:rsid w:val="00CD6D71"/>
    <w:rsid w:val="00CF14C3"/>
    <w:rsid w:val="00D03979"/>
    <w:rsid w:val="00D23448"/>
    <w:rsid w:val="00D62502"/>
    <w:rsid w:val="00D63811"/>
    <w:rsid w:val="00D63A5E"/>
    <w:rsid w:val="00D706E0"/>
    <w:rsid w:val="00DB0C1D"/>
    <w:rsid w:val="00DE6FAE"/>
    <w:rsid w:val="00E07642"/>
    <w:rsid w:val="00E87439"/>
    <w:rsid w:val="00EA157F"/>
    <w:rsid w:val="00F05747"/>
    <w:rsid w:val="00F4748D"/>
    <w:rsid w:val="00F54BCE"/>
    <w:rsid w:val="00FA0729"/>
    <w:rsid w:val="00FA4035"/>
    <w:rsid w:val="00FE262B"/>
    <w:rsid w:val="00FF69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D15C"/>
  <w15:chartTrackingRefBased/>
  <w15:docId w15:val="{C431F7EC-0922-4EA4-9005-428E9369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34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31A"/>
    <w:pPr>
      <w:ind w:left="720"/>
      <w:contextualSpacing/>
    </w:pPr>
  </w:style>
  <w:style w:type="table" w:styleId="a4">
    <w:name w:val="Table Grid"/>
    <w:basedOn w:val="a1"/>
    <w:uiPriority w:val="39"/>
    <w:rsid w:val="00A0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14A44"/>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114A44"/>
    <w:rPr>
      <w:rFonts w:ascii="Tahoma" w:hAnsi="Tahoma" w:cs="Tahoma"/>
      <w:sz w:val="18"/>
      <w:szCs w:val="18"/>
    </w:rPr>
  </w:style>
  <w:style w:type="character" w:styleId="a7">
    <w:name w:val="annotation reference"/>
    <w:basedOn w:val="a0"/>
    <w:uiPriority w:val="99"/>
    <w:semiHidden/>
    <w:unhideWhenUsed/>
    <w:rsid w:val="00A661D6"/>
    <w:rPr>
      <w:sz w:val="16"/>
      <w:szCs w:val="16"/>
    </w:rPr>
  </w:style>
  <w:style w:type="paragraph" w:styleId="a8">
    <w:name w:val="annotation text"/>
    <w:basedOn w:val="a"/>
    <w:link w:val="a9"/>
    <w:uiPriority w:val="99"/>
    <w:semiHidden/>
    <w:unhideWhenUsed/>
    <w:rsid w:val="00A661D6"/>
    <w:pPr>
      <w:spacing w:line="240" w:lineRule="auto"/>
    </w:pPr>
    <w:rPr>
      <w:sz w:val="20"/>
      <w:szCs w:val="20"/>
    </w:rPr>
  </w:style>
  <w:style w:type="character" w:customStyle="1" w:styleId="a9">
    <w:name w:val="טקסט הערה תו"/>
    <w:basedOn w:val="a0"/>
    <w:link w:val="a8"/>
    <w:uiPriority w:val="99"/>
    <w:semiHidden/>
    <w:rsid w:val="00A661D6"/>
    <w:rPr>
      <w:sz w:val="20"/>
      <w:szCs w:val="20"/>
    </w:rPr>
  </w:style>
  <w:style w:type="paragraph" w:styleId="aa">
    <w:name w:val="annotation subject"/>
    <w:basedOn w:val="a8"/>
    <w:next w:val="a8"/>
    <w:link w:val="ab"/>
    <w:uiPriority w:val="99"/>
    <w:semiHidden/>
    <w:unhideWhenUsed/>
    <w:rsid w:val="00A661D6"/>
    <w:rPr>
      <w:b/>
      <w:bCs/>
    </w:rPr>
  </w:style>
  <w:style w:type="character" w:customStyle="1" w:styleId="ab">
    <w:name w:val="נושא הערה תו"/>
    <w:basedOn w:val="a9"/>
    <w:link w:val="aa"/>
    <w:uiPriority w:val="99"/>
    <w:semiHidden/>
    <w:rsid w:val="00A661D6"/>
    <w:rPr>
      <w:b/>
      <w:bCs/>
      <w:sz w:val="20"/>
      <w:szCs w:val="20"/>
    </w:rPr>
  </w:style>
  <w:style w:type="table" w:styleId="4">
    <w:name w:val="Grid Table 4"/>
    <w:basedOn w:val="a1"/>
    <w:uiPriority w:val="49"/>
    <w:rsid w:val="00303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0"/>
    <w:uiPriority w:val="99"/>
    <w:unhideWhenUsed/>
    <w:rsid w:val="00E07642"/>
    <w:rPr>
      <w:color w:val="0563C1" w:themeColor="hyperlink"/>
      <w:u w:val="single"/>
    </w:rPr>
  </w:style>
  <w:style w:type="character" w:styleId="ac">
    <w:name w:val="Unresolved Mention"/>
    <w:basedOn w:val="a0"/>
    <w:uiPriority w:val="99"/>
    <w:semiHidden/>
    <w:unhideWhenUsed/>
    <w:rsid w:val="00E07642"/>
    <w:rPr>
      <w:color w:val="605E5C"/>
      <w:shd w:val="clear" w:color="auto" w:fill="E1DFDD"/>
    </w:rPr>
  </w:style>
  <w:style w:type="paragraph" w:styleId="ad">
    <w:name w:val="header"/>
    <w:basedOn w:val="a"/>
    <w:link w:val="ae"/>
    <w:uiPriority w:val="99"/>
    <w:unhideWhenUsed/>
    <w:rsid w:val="003C56A3"/>
    <w:pPr>
      <w:tabs>
        <w:tab w:val="center" w:pos="4153"/>
        <w:tab w:val="right" w:pos="8306"/>
      </w:tabs>
      <w:spacing w:after="0" w:line="240" w:lineRule="auto"/>
    </w:pPr>
  </w:style>
  <w:style w:type="character" w:customStyle="1" w:styleId="ae">
    <w:name w:val="כותרת עליונה תו"/>
    <w:basedOn w:val="a0"/>
    <w:link w:val="ad"/>
    <w:uiPriority w:val="99"/>
    <w:rsid w:val="003C56A3"/>
  </w:style>
  <w:style w:type="paragraph" w:styleId="af">
    <w:name w:val="footer"/>
    <w:basedOn w:val="a"/>
    <w:link w:val="af0"/>
    <w:uiPriority w:val="99"/>
    <w:unhideWhenUsed/>
    <w:rsid w:val="003C56A3"/>
    <w:pPr>
      <w:tabs>
        <w:tab w:val="center" w:pos="4153"/>
        <w:tab w:val="right" w:pos="8306"/>
      </w:tabs>
      <w:spacing w:after="0" w:line="240" w:lineRule="auto"/>
    </w:pPr>
  </w:style>
  <w:style w:type="character" w:customStyle="1" w:styleId="af0">
    <w:name w:val="כותרת תחתונה תו"/>
    <w:basedOn w:val="a0"/>
    <w:link w:val="af"/>
    <w:uiPriority w:val="99"/>
    <w:rsid w:val="003C5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56E7-3AD1-4C2C-A8E3-878698D8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20</Pages>
  <Words>5883</Words>
  <Characters>29416</Characters>
  <Application>Microsoft Office Word</Application>
  <DocSecurity>0</DocSecurity>
  <Lines>245</Lines>
  <Paragraphs>70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כרמי</dc:creator>
  <cp:keywords/>
  <dc:description/>
  <cp:lastModifiedBy>גיל גרובר</cp:lastModifiedBy>
  <cp:revision>10</cp:revision>
  <dcterms:created xsi:type="dcterms:W3CDTF">2021-03-29T06:46:00Z</dcterms:created>
  <dcterms:modified xsi:type="dcterms:W3CDTF">2021-03-29T13:40:00Z</dcterms:modified>
</cp:coreProperties>
</file>