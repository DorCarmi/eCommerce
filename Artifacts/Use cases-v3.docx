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7FA9F" w14:textId="76668119" w:rsidR="00A0331A" w:rsidRDefault="00A0331A" w:rsidP="00A0331A">
      <w:pPr>
        <w:bidi w:val="0"/>
      </w:pPr>
    </w:p>
    <w:p w14:paraId="4BE9B4C0" w14:textId="14A61DD2" w:rsidR="00A0331A" w:rsidRPr="009057C8" w:rsidRDefault="00A0331A" w:rsidP="00A0331A">
      <w:pPr>
        <w:pStyle w:val="a3"/>
        <w:numPr>
          <w:ilvl w:val="0"/>
          <w:numId w:val="1"/>
        </w:numPr>
        <w:bidi w:val="0"/>
        <w:rPr>
          <w:b/>
          <w:bCs/>
          <w:sz w:val="24"/>
          <w:szCs w:val="24"/>
          <w:u w:val="single"/>
        </w:rPr>
      </w:pPr>
      <w:r w:rsidRPr="009057C8">
        <w:rPr>
          <w:sz w:val="24"/>
          <w:szCs w:val="24"/>
          <w:u w:val="single"/>
        </w:rPr>
        <w:t xml:space="preserve">Use case: </w:t>
      </w:r>
      <w:r w:rsidRPr="009057C8">
        <w:rPr>
          <w:b/>
          <w:bCs/>
          <w:sz w:val="24"/>
          <w:szCs w:val="24"/>
          <w:u w:val="single"/>
        </w:rPr>
        <w:t>Register to system</w:t>
      </w:r>
    </w:p>
    <w:p w14:paraId="5FC80D67" w14:textId="25F303E7" w:rsidR="00A0331A" w:rsidRPr="00A0331A" w:rsidRDefault="00A0331A" w:rsidP="00C163BE">
      <w:pPr>
        <w:pStyle w:val="a3"/>
        <w:numPr>
          <w:ilvl w:val="1"/>
          <w:numId w:val="1"/>
        </w:numPr>
        <w:bidi w:val="0"/>
        <w:rPr>
          <w:b/>
          <w:bCs/>
        </w:rPr>
      </w:pPr>
      <w:r>
        <w:rPr>
          <w:b/>
          <w:bCs/>
        </w:rPr>
        <w:t xml:space="preserve">Actor: </w:t>
      </w:r>
      <w:r w:rsidRPr="00750AF4">
        <w:rPr>
          <w:b/>
          <w:bCs/>
          <w:color w:val="FF0000"/>
        </w:rPr>
        <w:t>Guest</w:t>
      </w:r>
      <w:r w:rsidR="00C163BE">
        <w:rPr>
          <w:b/>
          <w:bCs/>
          <w:color w:val="FF0000"/>
        </w:rPr>
        <w:t xml:space="preserve"> User</w:t>
      </w:r>
    </w:p>
    <w:p w14:paraId="18B71897" w14:textId="545762F4" w:rsidR="00A0331A" w:rsidRPr="00D2093A" w:rsidRDefault="00A0331A" w:rsidP="00A0331A">
      <w:pPr>
        <w:pStyle w:val="a3"/>
        <w:numPr>
          <w:ilvl w:val="1"/>
          <w:numId w:val="1"/>
        </w:numPr>
        <w:bidi w:val="0"/>
        <w:rPr>
          <w:b/>
          <w:bCs/>
        </w:rPr>
      </w:pPr>
      <w:r w:rsidRPr="00D2093A">
        <w:rPr>
          <w:b/>
          <w:bCs/>
        </w:rPr>
        <w:t xml:space="preserve">Precondition: </w:t>
      </w:r>
      <w:r w:rsidRPr="00D2093A">
        <w:t>Guest is not already registered to the system</w:t>
      </w:r>
    </w:p>
    <w:p w14:paraId="4337091C" w14:textId="37C838DF" w:rsidR="00A0331A" w:rsidRPr="00D2093A" w:rsidRDefault="00A0331A" w:rsidP="00A0331A">
      <w:pPr>
        <w:pStyle w:val="a3"/>
        <w:numPr>
          <w:ilvl w:val="1"/>
          <w:numId w:val="1"/>
        </w:numPr>
        <w:bidi w:val="0"/>
        <w:rPr>
          <w:b/>
          <w:bCs/>
        </w:rPr>
      </w:pPr>
      <w:r w:rsidRPr="00D2093A">
        <w:rPr>
          <w:b/>
          <w:bCs/>
        </w:rPr>
        <w:t xml:space="preserve">Parameter: </w:t>
      </w:r>
      <w:r w:rsidR="00FA4035" w:rsidRPr="00D2093A">
        <w:t>Member</w:t>
      </w:r>
      <w:r w:rsidRPr="00D2093A">
        <w:t xml:space="preserve"> information</w:t>
      </w:r>
    </w:p>
    <w:p w14:paraId="3165501D" w14:textId="00F551BD" w:rsidR="00A0331A" w:rsidRPr="00D2093A" w:rsidRDefault="00A0331A" w:rsidP="00A0331A">
      <w:pPr>
        <w:pStyle w:val="a3"/>
        <w:numPr>
          <w:ilvl w:val="1"/>
          <w:numId w:val="1"/>
        </w:numPr>
        <w:bidi w:val="0"/>
        <w:rPr>
          <w:b/>
          <w:bCs/>
        </w:rPr>
      </w:pPr>
      <w:r w:rsidRPr="00D2093A">
        <w:rPr>
          <w:b/>
          <w:bCs/>
        </w:rPr>
        <w:t>Actions:</w:t>
      </w:r>
    </w:p>
    <w:p w14:paraId="2F48E552" w14:textId="5ACBD32B" w:rsidR="00114A44" w:rsidRPr="00D2093A" w:rsidRDefault="00114A44" w:rsidP="00114A44">
      <w:pPr>
        <w:pStyle w:val="a3"/>
        <w:numPr>
          <w:ilvl w:val="2"/>
          <w:numId w:val="1"/>
        </w:numPr>
        <w:bidi w:val="0"/>
        <w:rPr>
          <w:b/>
          <w:bCs/>
        </w:rPr>
      </w:pPr>
      <w:r w:rsidRPr="00D2093A">
        <w:rPr>
          <w:b/>
          <w:bCs/>
          <w:color w:val="FF0000"/>
        </w:rPr>
        <w:t>Guest</w:t>
      </w:r>
      <w:r w:rsidRPr="00D2093A">
        <w:rPr>
          <w:color w:val="FF0000"/>
        </w:rPr>
        <w:t xml:space="preserve"> </w:t>
      </w:r>
      <w:r w:rsidRPr="00D2093A">
        <w:t>enters the system</w:t>
      </w:r>
    </w:p>
    <w:p w14:paraId="16BF3351" w14:textId="346AA088" w:rsidR="00A0331A" w:rsidRPr="00D2093A" w:rsidRDefault="00A0331A" w:rsidP="00A0331A">
      <w:pPr>
        <w:pStyle w:val="a3"/>
        <w:numPr>
          <w:ilvl w:val="2"/>
          <w:numId w:val="1"/>
        </w:numPr>
        <w:bidi w:val="0"/>
      </w:pPr>
      <w:r w:rsidRPr="00D2093A">
        <w:rPr>
          <w:b/>
          <w:bCs/>
          <w:color w:val="FF0000"/>
        </w:rPr>
        <w:t>System</w:t>
      </w:r>
      <w:r w:rsidRPr="00D2093A">
        <w:t xml:space="preserve"> presents the option to signup</w:t>
      </w:r>
    </w:p>
    <w:p w14:paraId="4020688B" w14:textId="319D7F66" w:rsidR="00A0331A" w:rsidRPr="00D2093A" w:rsidRDefault="00A0331A" w:rsidP="00A0331A">
      <w:pPr>
        <w:pStyle w:val="a3"/>
        <w:numPr>
          <w:ilvl w:val="2"/>
          <w:numId w:val="1"/>
        </w:numPr>
        <w:bidi w:val="0"/>
        <w:rPr>
          <w:b/>
          <w:bCs/>
        </w:rPr>
      </w:pPr>
      <w:r w:rsidRPr="00D2093A">
        <w:t xml:space="preserve">The </w:t>
      </w:r>
      <w:del w:id="0" w:author="גיל גרובר" w:date="2021-03-18T14:27:00Z">
        <w:r w:rsidR="00114A44" w:rsidRPr="00D2093A" w:rsidDel="00114A44">
          <w:rPr>
            <w:b/>
            <w:bCs/>
            <w:color w:val="FF0000"/>
          </w:rPr>
          <w:delText>U</w:delText>
        </w:r>
        <w:r w:rsidRPr="00D2093A" w:rsidDel="00114A44">
          <w:rPr>
            <w:b/>
            <w:bCs/>
            <w:color w:val="FF0000"/>
          </w:rPr>
          <w:delText>ser</w:delText>
        </w:r>
        <w:r w:rsidRPr="00D2093A" w:rsidDel="00114A44">
          <w:rPr>
            <w:color w:val="FF0000"/>
          </w:rPr>
          <w:delText xml:space="preserve"> </w:delText>
        </w:r>
      </w:del>
      <w:ins w:id="1" w:author="גיל גרובר" w:date="2021-03-18T14:27:00Z">
        <w:r w:rsidR="00114A44" w:rsidRPr="00D2093A">
          <w:rPr>
            <w:b/>
            <w:bCs/>
            <w:color w:val="FF0000"/>
          </w:rPr>
          <w:t>Guest</w:t>
        </w:r>
        <w:r w:rsidR="00114A44" w:rsidRPr="00D2093A">
          <w:rPr>
            <w:color w:val="FF0000"/>
          </w:rPr>
          <w:t xml:space="preserve"> </w:t>
        </w:r>
      </w:ins>
      <w:r w:rsidRPr="00D2093A">
        <w:t>provide</w:t>
      </w:r>
      <w:r w:rsidR="00750AF4" w:rsidRPr="00D2093A">
        <w:t>s</w:t>
      </w:r>
      <w:r w:rsidRPr="00D2093A">
        <w:t xml:space="preserve"> the </w:t>
      </w:r>
      <w:r w:rsidR="00FA4035" w:rsidRPr="00D2093A">
        <w:rPr>
          <w:b/>
          <w:bCs/>
          <w:color w:val="FF0000"/>
        </w:rPr>
        <w:t>Member</w:t>
      </w:r>
      <w:r w:rsidRPr="00D2093A">
        <w:rPr>
          <w:color w:val="FF0000"/>
        </w:rPr>
        <w:t xml:space="preserve"> </w:t>
      </w:r>
      <w:r w:rsidRPr="00D2093A">
        <w:rPr>
          <w:b/>
          <w:bCs/>
          <w:color w:val="FF0000"/>
        </w:rPr>
        <w:t>information</w:t>
      </w:r>
    </w:p>
    <w:p w14:paraId="3657663A" w14:textId="30E08A8E" w:rsidR="00A0331A" w:rsidRPr="00750AF4" w:rsidDel="00114A44" w:rsidRDefault="00750AF4" w:rsidP="00A0331A">
      <w:pPr>
        <w:pStyle w:val="a3"/>
        <w:numPr>
          <w:ilvl w:val="2"/>
          <w:numId w:val="1"/>
        </w:numPr>
        <w:bidi w:val="0"/>
        <w:rPr>
          <w:del w:id="2" w:author="גיל גרובר" w:date="2021-03-18T14:26:00Z"/>
          <w:b/>
          <w:bCs/>
        </w:rPr>
      </w:pPr>
      <w:del w:id="3" w:author="גיל גרובר" w:date="2021-03-18T14:26:00Z">
        <w:r w:rsidDel="00114A44">
          <w:rPr>
            <w:b/>
            <w:bCs/>
            <w:color w:val="FF0000"/>
          </w:rPr>
          <w:delText xml:space="preserve">User </w:delText>
        </w:r>
        <w:r w:rsidRPr="00750AF4" w:rsidDel="00114A44">
          <w:delText>enters his chosen password</w:delText>
        </w:r>
      </w:del>
    </w:p>
    <w:p w14:paraId="26096927" w14:textId="1C8BE413" w:rsidR="009057C8" w:rsidRPr="009057C8" w:rsidRDefault="00750AF4" w:rsidP="009057C8">
      <w:pPr>
        <w:pStyle w:val="a3"/>
        <w:numPr>
          <w:ilvl w:val="2"/>
          <w:numId w:val="1"/>
        </w:numPr>
        <w:bidi w:val="0"/>
        <w:rPr>
          <w:b/>
          <w:bCs/>
          <w:rPrChange w:id="4" w:author="גיל גרובר" w:date="2021-03-18T14:37:00Z">
            <w:rPr/>
          </w:rPrChange>
        </w:rPr>
      </w:pPr>
      <w:r>
        <w:rPr>
          <w:b/>
          <w:bCs/>
          <w:color w:val="FF0000"/>
        </w:rPr>
        <w:t xml:space="preserve">System </w:t>
      </w:r>
      <w:r w:rsidRPr="00750AF4">
        <w:t xml:space="preserve">returns indication that the user is now a </w:t>
      </w:r>
      <w:r w:rsidRPr="00750AF4">
        <w:rPr>
          <w:b/>
          <w:bCs/>
          <w:color w:val="FF0000"/>
        </w:rPr>
        <w:t>member</w:t>
      </w:r>
    </w:p>
    <w:tbl>
      <w:tblPr>
        <w:tblStyle w:val="4"/>
        <w:tblW w:w="0" w:type="auto"/>
        <w:tblLook w:val="04A0" w:firstRow="1" w:lastRow="0" w:firstColumn="1" w:lastColumn="0" w:noHBand="0" w:noVBand="1"/>
      </w:tblPr>
      <w:tblGrid>
        <w:gridCol w:w="4148"/>
        <w:gridCol w:w="4148"/>
      </w:tblGrid>
      <w:tr w:rsidR="003035D0" w14:paraId="44915C91" w14:textId="77777777" w:rsidTr="00303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E681985" w14:textId="753FD92E" w:rsidR="003035D0" w:rsidRDefault="003035D0" w:rsidP="004F4EE4">
            <w:pPr>
              <w:bidi w:val="0"/>
              <w:rPr>
                <w:b w:val="0"/>
                <w:bCs w:val="0"/>
              </w:rPr>
            </w:pPr>
            <w:r>
              <w:rPr>
                <w:b w:val="0"/>
                <w:bCs w:val="0"/>
              </w:rPr>
              <w:t>Action</w:t>
            </w:r>
          </w:p>
        </w:tc>
        <w:tc>
          <w:tcPr>
            <w:tcW w:w="4148" w:type="dxa"/>
          </w:tcPr>
          <w:p w14:paraId="6AA7DB34" w14:textId="2B832AB2" w:rsidR="003035D0" w:rsidRDefault="003035D0" w:rsidP="004F4EE4">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3035D0" w14:paraId="0A0514C4" w14:textId="77777777" w:rsidTr="00303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71999E1" w14:textId="664A7417" w:rsidR="003035D0" w:rsidRPr="003035D0" w:rsidRDefault="003035D0" w:rsidP="003035D0">
            <w:pPr>
              <w:bidi w:val="0"/>
            </w:pPr>
            <w:r w:rsidRPr="003035D0">
              <w:t>Provide</w:t>
            </w:r>
            <w:r w:rsidR="00FA4035">
              <w:t xml:space="preserve"> valid</w:t>
            </w:r>
            <w:r w:rsidRPr="003035D0">
              <w:t xml:space="preserve"> </w:t>
            </w:r>
            <w:r w:rsidR="00FA4035">
              <w:t>member</w:t>
            </w:r>
            <w:r w:rsidRPr="003035D0">
              <w:t xml:space="preserve"> information that isn't currently in the system.</w:t>
            </w:r>
          </w:p>
          <w:p w14:paraId="1798F820" w14:textId="77777777" w:rsidR="003035D0" w:rsidRDefault="003035D0" w:rsidP="004F4EE4">
            <w:pPr>
              <w:bidi w:val="0"/>
              <w:rPr>
                <w:b w:val="0"/>
                <w:bCs w:val="0"/>
              </w:rPr>
            </w:pPr>
          </w:p>
        </w:tc>
        <w:tc>
          <w:tcPr>
            <w:tcW w:w="4148" w:type="dxa"/>
          </w:tcPr>
          <w:p w14:paraId="0F3B110D" w14:textId="5D4292D8" w:rsidR="003035D0" w:rsidRPr="003035D0" w:rsidRDefault="003035D0" w:rsidP="003035D0">
            <w:pPr>
              <w:bidi w:val="0"/>
              <w:cnfStyle w:val="000000100000" w:firstRow="0" w:lastRow="0" w:firstColumn="0" w:lastColumn="0" w:oddVBand="0" w:evenVBand="0" w:oddHBand="1" w:evenHBand="0" w:firstRowFirstColumn="0" w:firstRowLastColumn="0" w:lastRowFirstColumn="0" w:lastRowLastColumn="0"/>
              <w:rPr>
                <w:b/>
                <w:bCs/>
              </w:rPr>
            </w:pPr>
            <w:r w:rsidRPr="00C163BE">
              <w:t>A new member has been added to the system with</w:t>
            </w:r>
            <w:r w:rsidRPr="003035D0">
              <w:rPr>
                <w:b/>
                <w:bCs/>
              </w:rPr>
              <w:t xml:space="preserve"> </w:t>
            </w:r>
            <w:r w:rsidRPr="00C163BE">
              <w:t xml:space="preserve">the provided </w:t>
            </w:r>
            <w:r w:rsidR="00FA4035">
              <w:t>member</w:t>
            </w:r>
            <w:r w:rsidRPr="00C163BE">
              <w:t xml:space="preserve"> information.</w:t>
            </w:r>
          </w:p>
          <w:p w14:paraId="6273A81C" w14:textId="77777777" w:rsidR="003035D0" w:rsidRDefault="003035D0" w:rsidP="004F4EE4">
            <w:pPr>
              <w:bidi w:val="0"/>
              <w:cnfStyle w:val="000000100000" w:firstRow="0" w:lastRow="0" w:firstColumn="0" w:lastColumn="0" w:oddVBand="0" w:evenVBand="0" w:oddHBand="1" w:evenHBand="0" w:firstRowFirstColumn="0" w:firstRowLastColumn="0" w:lastRowFirstColumn="0" w:lastRowLastColumn="0"/>
              <w:rPr>
                <w:b/>
                <w:bCs/>
              </w:rPr>
            </w:pPr>
          </w:p>
        </w:tc>
      </w:tr>
      <w:tr w:rsidR="003035D0" w14:paraId="435D19C3" w14:textId="77777777" w:rsidTr="003035D0">
        <w:tc>
          <w:tcPr>
            <w:cnfStyle w:val="001000000000" w:firstRow="0" w:lastRow="0" w:firstColumn="1" w:lastColumn="0" w:oddVBand="0" w:evenVBand="0" w:oddHBand="0" w:evenHBand="0" w:firstRowFirstColumn="0" w:firstRowLastColumn="0" w:lastRowFirstColumn="0" w:lastRowLastColumn="0"/>
            <w:tcW w:w="4148" w:type="dxa"/>
          </w:tcPr>
          <w:p w14:paraId="78BB29BE" w14:textId="339B3A7A" w:rsidR="003035D0" w:rsidRDefault="003035D0" w:rsidP="003035D0">
            <w:pPr>
              <w:bidi w:val="0"/>
              <w:rPr>
                <w:b w:val="0"/>
                <w:bCs w:val="0"/>
              </w:rPr>
            </w:pPr>
            <w:r w:rsidRPr="003035D0">
              <w:t xml:space="preserve">Provide </w:t>
            </w:r>
            <w:r w:rsidR="00FA4035">
              <w:t>member</w:t>
            </w:r>
            <w:r w:rsidRPr="003035D0">
              <w:t xml:space="preserve"> information that is currently in the system.</w:t>
            </w:r>
          </w:p>
          <w:p w14:paraId="7FFA4777" w14:textId="77777777" w:rsidR="003035D0" w:rsidRDefault="003035D0" w:rsidP="004F4EE4">
            <w:pPr>
              <w:bidi w:val="0"/>
              <w:rPr>
                <w:b w:val="0"/>
                <w:bCs w:val="0"/>
              </w:rPr>
            </w:pPr>
          </w:p>
        </w:tc>
        <w:tc>
          <w:tcPr>
            <w:tcW w:w="4148" w:type="dxa"/>
          </w:tcPr>
          <w:p w14:paraId="3F949D23" w14:textId="5290D483" w:rsidR="003035D0" w:rsidRDefault="00FA4035" w:rsidP="004F4EE4">
            <w:pPr>
              <w:bidi w:val="0"/>
              <w:cnfStyle w:val="000000000000" w:firstRow="0" w:lastRow="0" w:firstColumn="0" w:lastColumn="0" w:oddVBand="0" w:evenVBand="0" w:oddHBand="0" w:evenHBand="0" w:firstRowFirstColumn="0" w:firstRowLastColumn="0" w:lastRowFirstColumn="0" w:lastRowLastColumn="0"/>
              <w:rPr>
                <w:b/>
                <w:bCs/>
              </w:rPr>
            </w:pPr>
            <w:r>
              <w:t>E</w:t>
            </w:r>
            <w:r w:rsidR="003035D0" w:rsidRPr="00C163BE">
              <w:t>rror message</w:t>
            </w:r>
          </w:p>
        </w:tc>
      </w:tr>
      <w:tr w:rsidR="003035D0" w14:paraId="623F3E49" w14:textId="77777777" w:rsidTr="00303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E41BCC6" w14:textId="450CEFA9" w:rsidR="003035D0" w:rsidRDefault="003035D0" w:rsidP="003035D0">
            <w:pPr>
              <w:bidi w:val="0"/>
              <w:rPr>
                <w:b w:val="0"/>
                <w:bCs w:val="0"/>
              </w:rPr>
            </w:pPr>
            <w:r w:rsidRPr="003035D0">
              <w:t xml:space="preserve">Provide </w:t>
            </w:r>
            <w:r w:rsidR="00FA4035">
              <w:rPr>
                <w:highlight w:val="cyan"/>
              </w:rPr>
              <w:t>invalid</w:t>
            </w:r>
            <w:r w:rsidRPr="003035D0">
              <w:rPr>
                <w:highlight w:val="cyan"/>
              </w:rPr>
              <w:t xml:space="preserve"> </w:t>
            </w:r>
            <w:r w:rsidR="00FA4035">
              <w:rPr>
                <w:highlight w:val="cyan"/>
              </w:rPr>
              <w:t>member</w:t>
            </w:r>
            <w:r w:rsidRPr="003035D0">
              <w:rPr>
                <w:highlight w:val="cyan"/>
              </w:rPr>
              <w:t xml:space="preserve"> information</w:t>
            </w:r>
            <w:r w:rsidRPr="003035D0">
              <w:t>.</w:t>
            </w:r>
          </w:p>
          <w:p w14:paraId="65B223B5" w14:textId="77777777" w:rsidR="003035D0" w:rsidRDefault="003035D0" w:rsidP="004F4EE4">
            <w:pPr>
              <w:bidi w:val="0"/>
              <w:rPr>
                <w:b w:val="0"/>
                <w:bCs w:val="0"/>
              </w:rPr>
            </w:pPr>
          </w:p>
        </w:tc>
        <w:tc>
          <w:tcPr>
            <w:tcW w:w="4148" w:type="dxa"/>
          </w:tcPr>
          <w:p w14:paraId="7E10B6BC" w14:textId="5B566979" w:rsidR="003035D0" w:rsidRDefault="003035D0" w:rsidP="004F4EE4">
            <w:pPr>
              <w:bidi w:val="0"/>
              <w:cnfStyle w:val="000000100000" w:firstRow="0" w:lastRow="0" w:firstColumn="0" w:lastColumn="0" w:oddVBand="0" w:evenVBand="0" w:oddHBand="1" w:evenHBand="0" w:firstRowFirstColumn="0" w:firstRowLastColumn="0" w:lastRowFirstColumn="0" w:lastRowLastColumn="0"/>
              <w:rPr>
                <w:b/>
                <w:bCs/>
              </w:rPr>
            </w:pPr>
            <w:r w:rsidRPr="00C163BE">
              <w:t>Error message</w:t>
            </w:r>
          </w:p>
        </w:tc>
      </w:tr>
    </w:tbl>
    <w:p w14:paraId="12EA6244" w14:textId="77777777" w:rsidR="00750AF4" w:rsidRPr="00750AF4" w:rsidRDefault="00750AF4" w:rsidP="00750AF4">
      <w:pPr>
        <w:bidi w:val="0"/>
        <w:rPr>
          <w:b/>
          <w:bCs/>
        </w:rPr>
      </w:pPr>
    </w:p>
    <w:p w14:paraId="700AFAAE" w14:textId="31B38448" w:rsidR="00750AF4" w:rsidRPr="009057C8" w:rsidRDefault="00750AF4" w:rsidP="00750AF4">
      <w:pPr>
        <w:pStyle w:val="a3"/>
        <w:numPr>
          <w:ilvl w:val="0"/>
          <w:numId w:val="1"/>
        </w:numPr>
        <w:bidi w:val="0"/>
        <w:rPr>
          <w:b/>
          <w:bCs/>
          <w:sz w:val="24"/>
          <w:szCs w:val="24"/>
          <w:u w:val="single"/>
        </w:rPr>
      </w:pPr>
      <w:r w:rsidRPr="009057C8">
        <w:rPr>
          <w:sz w:val="24"/>
          <w:szCs w:val="24"/>
          <w:u w:val="single"/>
        </w:rPr>
        <w:t xml:space="preserve">Use case: </w:t>
      </w:r>
      <w:r w:rsidRPr="009057C8">
        <w:rPr>
          <w:b/>
          <w:bCs/>
          <w:sz w:val="24"/>
          <w:szCs w:val="24"/>
          <w:u w:val="single"/>
        </w:rPr>
        <w:t>Login</w:t>
      </w:r>
    </w:p>
    <w:p w14:paraId="703FE39D" w14:textId="456F4ADE" w:rsidR="00750AF4" w:rsidRPr="00A0331A" w:rsidRDefault="00750AF4" w:rsidP="00750AF4">
      <w:pPr>
        <w:pStyle w:val="a3"/>
        <w:numPr>
          <w:ilvl w:val="1"/>
          <w:numId w:val="1"/>
        </w:numPr>
        <w:bidi w:val="0"/>
        <w:rPr>
          <w:b/>
          <w:bCs/>
        </w:rPr>
      </w:pPr>
      <w:r>
        <w:rPr>
          <w:b/>
          <w:bCs/>
        </w:rPr>
        <w:t xml:space="preserve">Actor: </w:t>
      </w:r>
      <w:r w:rsidR="00C163BE">
        <w:rPr>
          <w:b/>
          <w:bCs/>
          <w:color w:val="FF0000"/>
        </w:rPr>
        <w:t>Guest User</w:t>
      </w:r>
    </w:p>
    <w:p w14:paraId="5E0BE85B" w14:textId="399C32F5" w:rsidR="00750AF4" w:rsidRDefault="00750AF4" w:rsidP="00750AF4">
      <w:pPr>
        <w:pStyle w:val="a3"/>
        <w:numPr>
          <w:ilvl w:val="1"/>
          <w:numId w:val="1"/>
        </w:numPr>
        <w:bidi w:val="0"/>
        <w:rPr>
          <w:b/>
          <w:bCs/>
        </w:rPr>
      </w:pPr>
      <w:r>
        <w:rPr>
          <w:b/>
          <w:bCs/>
        </w:rPr>
        <w:t xml:space="preserve">Precondition: </w:t>
      </w:r>
      <w:r w:rsidRPr="00750AF4">
        <w:t>User is a member of the system</w:t>
      </w:r>
      <w:r w:rsidR="00C163BE">
        <w:t>.</w:t>
      </w:r>
    </w:p>
    <w:p w14:paraId="09DDE1AC" w14:textId="35CF8353" w:rsidR="00750AF4" w:rsidRDefault="00750AF4" w:rsidP="00750AF4">
      <w:pPr>
        <w:pStyle w:val="a3"/>
        <w:numPr>
          <w:ilvl w:val="1"/>
          <w:numId w:val="1"/>
        </w:numPr>
        <w:bidi w:val="0"/>
        <w:rPr>
          <w:b/>
          <w:bCs/>
        </w:rPr>
      </w:pPr>
      <w:r>
        <w:rPr>
          <w:b/>
          <w:bCs/>
        </w:rPr>
        <w:t xml:space="preserve">Parameter: </w:t>
      </w:r>
      <w:r>
        <w:t>Email and password</w:t>
      </w:r>
    </w:p>
    <w:p w14:paraId="20274B91" w14:textId="33C52F00" w:rsidR="00750AF4" w:rsidRDefault="00750AF4" w:rsidP="00750AF4">
      <w:pPr>
        <w:pStyle w:val="a3"/>
        <w:numPr>
          <w:ilvl w:val="1"/>
          <w:numId w:val="1"/>
        </w:numPr>
        <w:bidi w:val="0"/>
        <w:rPr>
          <w:b/>
          <w:bCs/>
        </w:rPr>
      </w:pPr>
      <w:r>
        <w:rPr>
          <w:b/>
          <w:bCs/>
        </w:rPr>
        <w:t>Actions:</w:t>
      </w:r>
    </w:p>
    <w:p w14:paraId="26330682" w14:textId="77777777" w:rsidR="002E782D" w:rsidRDefault="002E782D" w:rsidP="002E782D">
      <w:pPr>
        <w:pStyle w:val="a3"/>
        <w:numPr>
          <w:ilvl w:val="2"/>
          <w:numId w:val="1"/>
        </w:numPr>
        <w:bidi w:val="0"/>
        <w:rPr>
          <w:b/>
          <w:bCs/>
        </w:rPr>
      </w:pPr>
      <w:r w:rsidRPr="00114A44">
        <w:rPr>
          <w:b/>
          <w:bCs/>
          <w:color w:val="FF0000"/>
        </w:rPr>
        <w:t>Guest</w:t>
      </w:r>
      <w:r w:rsidRPr="00114A44">
        <w:rPr>
          <w:color w:val="FF0000"/>
        </w:rPr>
        <w:t xml:space="preserve"> </w:t>
      </w:r>
      <w:r w:rsidRPr="00114A44">
        <w:rPr>
          <w:highlight w:val="cyan"/>
        </w:rPr>
        <w:t>enters the system</w:t>
      </w:r>
    </w:p>
    <w:p w14:paraId="2EA8F049" w14:textId="77777777" w:rsidR="00C163BE" w:rsidRPr="002E782D" w:rsidRDefault="00C163BE" w:rsidP="002E782D">
      <w:pPr>
        <w:bidi w:val="0"/>
        <w:rPr>
          <w:b/>
          <w:bCs/>
        </w:rPr>
      </w:pPr>
    </w:p>
    <w:p w14:paraId="1E8AC97A" w14:textId="12DBA73D" w:rsidR="00750AF4" w:rsidRDefault="00750AF4" w:rsidP="00750AF4">
      <w:pPr>
        <w:pStyle w:val="a3"/>
        <w:numPr>
          <w:ilvl w:val="2"/>
          <w:numId w:val="1"/>
        </w:numPr>
        <w:bidi w:val="0"/>
        <w:rPr>
          <w:b/>
          <w:bCs/>
        </w:rPr>
      </w:pPr>
      <w:r w:rsidRPr="00750AF4">
        <w:rPr>
          <w:b/>
          <w:bCs/>
          <w:color w:val="FF0000"/>
        </w:rPr>
        <w:t>System</w:t>
      </w:r>
      <w:r w:rsidRPr="00750AF4">
        <w:rPr>
          <w:color w:val="FF0000"/>
        </w:rPr>
        <w:t xml:space="preserve"> </w:t>
      </w:r>
      <w:r>
        <w:t>presents the option to enter email address and password and to login</w:t>
      </w:r>
    </w:p>
    <w:p w14:paraId="4D6011F4" w14:textId="54902D02" w:rsidR="00750AF4" w:rsidRPr="00750AF4" w:rsidRDefault="002E782D" w:rsidP="00750AF4">
      <w:pPr>
        <w:pStyle w:val="a3"/>
        <w:numPr>
          <w:ilvl w:val="2"/>
          <w:numId w:val="1"/>
        </w:numPr>
        <w:bidi w:val="0"/>
      </w:pPr>
      <w:r>
        <w:rPr>
          <w:b/>
          <w:bCs/>
          <w:color w:val="FF0000"/>
        </w:rPr>
        <w:t>Guest User</w:t>
      </w:r>
      <w:r w:rsidR="00750AF4" w:rsidRPr="00750AF4">
        <w:rPr>
          <w:color w:val="FF0000"/>
        </w:rPr>
        <w:t xml:space="preserve"> </w:t>
      </w:r>
      <w:r w:rsidR="00750AF4" w:rsidRPr="00750AF4">
        <w:t>enters his email address and password</w:t>
      </w:r>
    </w:p>
    <w:p w14:paraId="799DA62A" w14:textId="723DA82B" w:rsidR="00750AF4" w:rsidRDefault="00750AF4" w:rsidP="00750AF4">
      <w:pPr>
        <w:pStyle w:val="a3"/>
        <w:numPr>
          <w:ilvl w:val="2"/>
          <w:numId w:val="1"/>
        </w:numPr>
        <w:bidi w:val="0"/>
      </w:pPr>
      <w:r w:rsidRPr="00750AF4">
        <w:t xml:space="preserve">If </w:t>
      </w:r>
      <w:r w:rsidR="002E782D" w:rsidRPr="00750AF4">
        <w:t xml:space="preserve">provided </w:t>
      </w:r>
      <w:r w:rsidR="002E782D">
        <w:t xml:space="preserve"> </w:t>
      </w:r>
      <w:r w:rsidR="002E782D">
        <w:rPr>
          <w:b/>
          <w:bCs/>
          <w:color w:val="FF0000"/>
        </w:rPr>
        <w:t>Guest User</w:t>
      </w:r>
      <w:r w:rsidR="002E782D">
        <w:t>'s</w:t>
      </w:r>
      <w:r w:rsidR="002E782D" w:rsidRPr="00750AF4">
        <w:t xml:space="preserve"> </w:t>
      </w:r>
      <w:r w:rsidRPr="00750AF4">
        <w:t>information is</w:t>
      </w:r>
      <w:r w:rsidR="002E782D">
        <w:t xml:space="preserve"> in the system</w:t>
      </w:r>
      <w:r w:rsidR="003C3A85">
        <w:t xml:space="preserve"> </w:t>
      </w:r>
      <w:r w:rsidRPr="00750AF4">
        <w:t>and his password is valid</w:t>
      </w:r>
    </w:p>
    <w:p w14:paraId="20FC87D6" w14:textId="1A6D8518" w:rsidR="00750AF4" w:rsidRPr="00750AF4" w:rsidRDefault="00750AF4" w:rsidP="00750AF4">
      <w:pPr>
        <w:pStyle w:val="a3"/>
        <w:numPr>
          <w:ilvl w:val="3"/>
          <w:numId w:val="1"/>
        </w:numPr>
        <w:bidi w:val="0"/>
      </w:pPr>
      <w:r w:rsidRPr="00750AF4">
        <w:rPr>
          <w:b/>
          <w:bCs/>
          <w:color w:val="FF0000"/>
        </w:rPr>
        <w:t>System</w:t>
      </w:r>
      <w:r w:rsidRPr="00750AF4">
        <w:rPr>
          <w:color w:val="FF0000"/>
        </w:rPr>
        <w:t xml:space="preserve"> </w:t>
      </w:r>
      <w:r>
        <w:t xml:space="preserve">identifies the </w:t>
      </w:r>
      <w:r w:rsidR="002E782D">
        <w:rPr>
          <w:b/>
          <w:bCs/>
          <w:color w:val="FF0000"/>
        </w:rPr>
        <w:t>Guest User</w:t>
      </w:r>
      <w:r>
        <w:t xml:space="preserve"> as member</w:t>
      </w:r>
    </w:p>
    <w:p w14:paraId="2B903C37" w14:textId="2F8CD743" w:rsidR="00750AF4" w:rsidRDefault="00750AF4" w:rsidP="00750AF4">
      <w:pPr>
        <w:pStyle w:val="a3"/>
        <w:numPr>
          <w:ilvl w:val="3"/>
          <w:numId w:val="1"/>
        </w:numPr>
        <w:bidi w:val="0"/>
      </w:pPr>
      <w:r w:rsidRPr="00750AF4">
        <w:rPr>
          <w:b/>
          <w:bCs/>
          <w:color w:val="FF0000"/>
        </w:rPr>
        <w:t>System</w:t>
      </w:r>
      <w:r w:rsidRPr="00750AF4">
        <w:rPr>
          <w:color w:val="FF0000"/>
        </w:rPr>
        <w:t xml:space="preserve"> </w:t>
      </w:r>
      <w:r w:rsidRPr="00750AF4">
        <w:t>informs that the member successfully logged</w:t>
      </w:r>
      <w:r>
        <w:t xml:space="preserve"> in</w:t>
      </w:r>
    </w:p>
    <w:tbl>
      <w:tblPr>
        <w:tblStyle w:val="4"/>
        <w:tblW w:w="0" w:type="auto"/>
        <w:tblLook w:val="04A0" w:firstRow="1" w:lastRow="0" w:firstColumn="1" w:lastColumn="0" w:noHBand="0" w:noVBand="1"/>
      </w:tblPr>
      <w:tblGrid>
        <w:gridCol w:w="4148"/>
        <w:gridCol w:w="4148"/>
      </w:tblGrid>
      <w:tr w:rsidR="009057C8" w14:paraId="57E89EA8"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B695A7C" w14:textId="77777777" w:rsidR="009057C8" w:rsidRDefault="009057C8" w:rsidP="0058278E">
            <w:pPr>
              <w:bidi w:val="0"/>
              <w:rPr>
                <w:b w:val="0"/>
                <w:bCs w:val="0"/>
              </w:rPr>
            </w:pPr>
            <w:r>
              <w:rPr>
                <w:b w:val="0"/>
                <w:bCs w:val="0"/>
              </w:rPr>
              <w:t>Action</w:t>
            </w:r>
          </w:p>
        </w:tc>
        <w:tc>
          <w:tcPr>
            <w:tcW w:w="4148" w:type="dxa"/>
          </w:tcPr>
          <w:p w14:paraId="73C14107" w14:textId="77777777" w:rsidR="009057C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9057C8" w14:paraId="26BD880C"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0A27EE4" w14:textId="3828762D" w:rsidR="009057C8" w:rsidRDefault="009057C8" w:rsidP="0058278E">
            <w:pPr>
              <w:bidi w:val="0"/>
              <w:rPr>
                <w:b w:val="0"/>
                <w:bCs w:val="0"/>
              </w:rPr>
            </w:pPr>
            <w:r w:rsidRPr="00C163BE">
              <w:t xml:space="preserve">Provide </w:t>
            </w:r>
            <w:r w:rsidR="00FA4035">
              <w:t>valid login</w:t>
            </w:r>
            <w:r w:rsidRPr="00C163BE">
              <w:t xml:space="preserve"> information that is currently in the system.</w:t>
            </w:r>
          </w:p>
        </w:tc>
        <w:tc>
          <w:tcPr>
            <w:tcW w:w="4148" w:type="dxa"/>
          </w:tcPr>
          <w:p w14:paraId="4D79DE3B" w14:textId="77777777" w:rsidR="009057C8" w:rsidRPr="009057C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t>The user is being logged in the system.</w:t>
            </w:r>
          </w:p>
          <w:p w14:paraId="2F428A39" w14:textId="77777777" w:rsidR="009057C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14:paraId="3E424E60"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17F6BF93" w14:textId="3FA61CD0" w:rsidR="009057C8" w:rsidRDefault="009057C8" w:rsidP="009057C8">
            <w:pPr>
              <w:bidi w:val="0"/>
              <w:rPr>
                <w:b w:val="0"/>
                <w:bCs w:val="0"/>
              </w:rPr>
            </w:pPr>
            <w:r w:rsidRPr="009057C8">
              <w:t xml:space="preserve">Provide </w:t>
            </w:r>
            <w:r w:rsidR="00FA4035">
              <w:t>login</w:t>
            </w:r>
            <w:r w:rsidRPr="009057C8">
              <w:t xml:space="preserve"> information that isn't currently in the system.</w:t>
            </w:r>
          </w:p>
          <w:p w14:paraId="68ECD29B" w14:textId="77777777" w:rsidR="009057C8" w:rsidRDefault="009057C8" w:rsidP="0058278E">
            <w:pPr>
              <w:bidi w:val="0"/>
              <w:rPr>
                <w:b w:val="0"/>
                <w:bCs w:val="0"/>
              </w:rPr>
            </w:pPr>
          </w:p>
        </w:tc>
        <w:tc>
          <w:tcPr>
            <w:tcW w:w="4148" w:type="dxa"/>
          </w:tcPr>
          <w:p w14:paraId="60588063" w14:textId="30F4C7D0" w:rsidR="009057C8" w:rsidRDefault="00FA4035" w:rsidP="0058278E">
            <w:pPr>
              <w:bidi w:val="0"/>
              <w:cnfStyle w:val="000000000000" w:firstRow="0" w:lastRow="0" w:firstColumn="0" w:lastColumn="0" w:oddVBand="0" w:evenVBand="0" w:oddHBand="0" w:evenHBand="0" w:firstRowFirstColumn="0" w:firstRowLastColumn="0" w:lastRowFirstColumn="0" w:lastRowLastColumn="0"/>
              <w:rPr>
                <w:b/>
                <w:bCs/>
              </w:rPr>
            </w:pPr>
            <w:r>
              <w:t>E</w:t>
            </w:r>
            <w:r w:rsidR="009057C8" w:rsidRPr="00C163BE">
              <w:t>rror message</w:t>
            </w:r>
          </w:p>
        </w:tc>
      </w:tr>
      <w:tr w:rsidR="009057C8" w14:paraId="56B0766D"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0C58EBF" w14:textId="19F449B9" w:rsidR="009057C8" w:rsidRDefault="009057C8" w:rsidP="0058278E">
            <w:pPr>
              <w:bidi w:val="0"/>
              <w:rPr>
                <w:b w:val="0"/>
                <w:bCs w:val="0"/>
              </w:rPr>
            </w:pPr>
            <w:r w:rsidRPr="003035D0">
              <w:t xml:space="preserve">Provide </w:t>
            </w:r>
            <w:r w:rsidR="00812810">
              <w:rPr>
                <w:highlight w:val="cyan"/>
              </w:rPr>
              <w:t>invalid</w:t>
            </w:r>
            <w:r w:rsidRPr="003035D0">
              <w:rPr>
                <w:highlight w:val="cyan"/>
              </w:rPr>
              <w:t xml:space="preserve"> </w:t>
            </w:r>
            <w:r w:rsidR="00FA4035">
              <w:rPr>
                <w:highlight w:val="cyan"/>
              </w:rPr>
              <w:t>login</w:t>
            </w:r>
            <w:r w:rsidRPr="003035D0">
              <w:rPr>
                <w:highlight w:val="cyan"/>
              </w:rPr>
              <w:t xml:space="preserve"> information</w:t>
            </w:r>
            <w:r w:rsidRPr="003035D0">
              <w:t>.</w:t>
            </w:r>
          </w:p>
          <w:p w14:paraId="0601EF03" w14:textId="77777777" w:rsidR="009057C8" w:rsidRDefault="009057C8" w:rsidP="0058278E">
            <w:pPr>
              <w:bidi w:val="0"/>
              <w:rPr>
                <w:b w:val="0"/>
                <w:bCs w:val="0"/>
              </w:rPr>
            </w:pPr>
          </w:p>
        </w:tc>
        <w:tc>
          <w:tcPr>
            <w:tcW w:w="4148" w:type="dxa"/>
          </w:tcPr>
          <w:p w14:paraId="133AED5B" w14:textId="77777777" w:rsidR="009057C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sidRPr="00C163BE">
              <w:t>Error message</w:t>
            </w:r>
          </w:p>
        </w:tc>
      </w:tr>
    </w:tbl>
    <w:p w14:paraId="0BB660C1" w14:textId="10E0ABE2" w:rsidR="009057C8" w:rsidRDefault="009057C8" w:rsidP="009057C8">
      <w:pPr>
        <w:bidi w:val="0"/>
        <w:rPr>
          <w:b/>
          <w:bCs/>
          <w:sz w:val="24"/>
          <w:szCs w:val="24"/>
          <w:u w:val="single"/>
        </w:rPr>
      </w:pPr>
    </w:p>
    <w:p w14:paraId="162EBE5E" w14:textId="77777777" w:rsidR="009057C8" w:rsidRPr="009057C8" w:rsidRDefault="009057C8" w:rsidP="009057C8">
      <w:pPr>
        <w:bidi w:val="0"/>
        <w:rPr>
          <w:b/>
          <w:bCs/>
          <w:sz w:val="24"/>
          <w:szCs w:val="24"/>
          <w:u w:val="single"/>
        </w:rPr>
      </w:pPr>
    </w:p>
    <w:p w14:paraId="4C662C53" w14:textId="51B79AB1" w:rsidR="00750AF4" w:rsidRPr="009057C8" w:rsidRDefault="00750AF4" w:rsidP="009057C8">
      <w:pPr>
        <w:pStyle w:val="a3"/>
        <w:numPr>
          <w:ilvl w:val="0"/>
          <w:numId w:val="1"/>
        </w:numPr>
        <w:bidi w:val="0"/>
        <w:rPr>
          <w:b/>
          <w:bCs/>
          <w:sz w:val="24"/>
          <w:szCs w:val="24"/>
          <w:u w:val="single"/>
        </w:rPr>
      </w:pPr>
      <w:r w:rsidRPr="009057C8">
        <w:rPr>
          <w:sz w:val="24"/>
          <w:szCs w:val="24"/>
          <w:u w:val="single"/>
        </w:rPr>
        <w:t xml:space="preserve">Use case: </w:t>
      </w:r>
      <w:r w:rsidRPr="009057C8">
        <w:rPr>
          <w:b/>
          <w:bCs/>
          <w:sz w:val="24"/>
          <w:szCs w:val="24"/>
          <w:u w:val="single"/>
        </w:rPr>
        <w:t>Gather information about store</w:t>
      </w:r>
      <w:r w:rsidR="00C5689F" w:rsidRPr="009057C8">
        <w:rPr>
          <w:b/>
          <w:bCs/>
          <w:sz w:val="24"/>
          <w:szCs w:val="24"/>
          <w:u w:val="single"/>
        </w:rPr>
        <w:t>/</w:t>
      </w:r>
      <w:r w:rsidRPr="009057C8">
        <w:rPr>
          <w:b/>
          <w:bCs/>
          <w:sz w:val="24"/>
          <w:szCs w:val="24"/>
          <w:u w:val="single"/>
        </w:rPr>
        <w:t>product</w:t>
      </w:r>
    </w:p>
    <w:p w14:paraId="6291A4E1" w14:textId="52257EF3" w:rsidR="00750AF4" w:rsidRPr="00750AF4" w:rsidRDefault="00750AF4" w:rsidP="00750AF4">
      <w:pPr>
        <w:pStyle w:val="a3"/>
        <w:numPr>
          <w:ilvl w:val="1"/>
          <w:numId w:val="1"/>
        </w:numPr>
        <w:bidi w:val="0"/>
        <w:rPr>
          <w:b/>
          <w:bCs/>
        </w:rPr>
      </w:pPr>
      <w:r>
        <w:rPr>
          <w:b/>
          <w:bCs/>
        </w:rPr>
        <w:t xml:space="preserve">Actor: </w:t>
      </w:r>
      <w:r w:rsidRPr="00750AF4">
        <w:rPr>
          <w:b/>
          <w:bCs/>
          <w:color w:val="FF0000"/>
        </w:rPr>
        <w:t>User</w:t>
      </w:r>
    </w:p>
    <w:p w14:paraId="720CBD08" w14:textId="12690200" w:rsidR="00750AF4" w:rsidRDefault="00750AF4" w:rsidP="00750AF4">
      <w:pPr>
        <w:pStyle w:val="a3"/>
        <w:numPr>
          <w:ilvl w:val="1"/>
          <w:numId w:val="1"/>
        </w:numPr>
        <w:bidi w:val="0"/>
        <w:rPr>
          <w:b/>
          <w:bCs/>
        </w:rPr>
      </w:pPr>
      <w:r>
        <w:rPr>
          <w:b/>
          <w:bCs/>
        </w:rPr>
        <w:t xml:space="preserve">Precondition: </w:t>
      </w:r>
      <w:r>
        <w:t>User opened the system</w:t>
      </w:r>
    </w:p>
    <w:p w14:paraId="6DBCC3D4" w14:textId="4BD1CB48" w:rsidR="00750AF4" w:rsidRDefault="00750AF4" w:rsidP="00750AF4">
      <w:pPr>
        <w:pStyle w:val="a3"/>
        <w:numPr>
          <w:ilvl w:val="1"/>
          <w:numId w:val="1"/>
        </w:numPr>
        <w:bidi w:val="0"/>
        <w:rPr>
          <w:b/>
          <w:bCs/>
        </w:rPr>
      </w:pPr>
      <w:r>
        <w:rPr>
          <w:b/>
          <w:bCs/>
        </w:rPr>
        <w:t xml:space="preserve">Parameter: </w:t>
      </w:r>
      <w:r>
        <w:t>String (p</w:t>
      </w:r>
      <w:r w:rsidR="00C5689F">
        <w:t>resenting a product or a store)</w:t>
      </w:r>
    </w:p>
    <w:p w14:paraId="7DB199D1" w14:textId="77777777" w:rsidR="00750AF4" w:rsidRDefault="00750AF4" w:rsidP="00750AF4">
      <w:pPr>
        <w:pStyle w:val="a3"/>
        <w:numPr>
          <w:ilvl w:val="1"/>
          <w:numId w:val="1"/>
        </w:numPr>
        <w:bidi w:val="0"/>
        <w:rPr>
          <w:b/>
          <w:bCs/>
        </w:rPr>
      </w:pPr>
      <w:r>
        <w:rPr>
          <w:b/>
          <w:bCs/>
        </w:rPr>
        <w:t>Actions:</w:t>
      </w:r>
    </w:p>
    <w:p w14:paraId="039B304A" w14:textId="596A70F2" w:rsidR="00750AF4" w:rsidRPr="00C5689F" w:rsidRDefault="00C5689F" w:rsidP="00750AF4">
      <w:pPr>
        <w:pStyle w:val="a3"/>
        <w:numPr>
          <w:ilvl w:val="2"/>
          <w:numId w:val="1"/>
        </w:numPr>
        <w:bidi w:val="0"/>
      </w:pPr>
      <w:r w:rsidRPr="00C5689F">
        <w:rPr>
          <w:b/>
          <w:bCs/>
          <w:color w:val="FF0000"/>
        </w:rPr>
        <w:t>User</w:t>
      </w:r>
      <w:r w:rsidRPr="00C5689F">
        <w:rPr>
          <w:color w:val="FF0000"/>
        </w:rPr>
        <w:t xml:space="preserve"> </w:t>
      </w:r>
      <w:r w:rsidR="003479FF">
        <w:t>provides</w:t>
      </w:r>
      <w:r w:rsidRPr="00C5689F">
        <w:t xml:space="preserve"> the </w:t>
      </w:r>
      <w:r w:rsidR="00812810" w:rsidRPr="00812810">
        <w:rPr>
          <w:highlight w:val="cyan"/>
        </w:rPr>
        <w:t xml:space="preserve">product search </w:t>
      </w:r>
      <w:r w:rsidR="003479FF" w:rsidRPr="00812810">
        <w:rPr>
          <w:highlight w:val="cyan"/>
        </w:rPr>
        <w:t>information</w:t>
      </w:r>
      <w:r w:rsidRPr="00C5689F">
        <w:t xml:space="preserve"> of the </w:t>
      </w:r>
      <w:r w:rsidRPr="00C5689F">
        <w:rPr>
          <w:b/>
          <w:bCs/>
          <w:color w:val="FF0000"/>
        </w:rPr>
        <w:t>product/store</w:t>
      </w:r>
      <w:r w:rsidRPr="00C5689F">
        <w:rPr>
          <w:color w:val="FF0000"/>
        </w:rPr>
        <w:t xml:space="preserve"> </w:t>
      </w:r>
      <w:r w:rsidRPr="00C5689F">
        <w:t>he wants information of</w:t>
      </w:r>
    </w:p>
    <w:p w14:paraId="73984BF7" w14:textId="0A1A0136" w:rsidR="00750AF4" w:rsidRPr="00C5689F" w:rsidRDefault="00C5689F" w:rsidP="00750AF4">
      <w:pPr>
        <w:pStyle w:val="a3"/>
        <w:numPr>
          <w:ilvl w:val="2"/>
          <w:numId w:val="1"/>
        </w:numPr>
        <w:bidi w:val="0"/>
      </w:pPr>
      <w:r w:rsidRPr="00C5689F">
        <w:rPr>
          <w:b/>
          <w:bCs/>
          <w:color w:val="FF0000"/>
        </w:rPr>
        <w:t>System</w:t>
      </w:r>
      <w:r w:rsidRPr="00C5689F">
        <w:rPr>
          <w:color w:val="FF0000"/>
        </w:rPr>
        <w:t xml:space="preserve"> </w:t>
      </w:r>
      <w:r w:rsidRPr="00C5689F">
        <w:t>searches thr</w:t>
      </w:r>
      <w:r w:rsidR="003479FF">
        <w:t>ough</w:t>
      </w:r>
      <w:r w:rsidRPr="00C5689F">
        <w:t xml:space="preserve"> all it's </w:t>
      </w:r>
      <w:r w:rsidR="003479FF" w:rsidRPr="003479FF">
        <w:rPr>
          <w:highlight w:val="cyan"/>
        </w:rPr>
        <w:t xml:space="preserve">system </w:t>
      </w:r>
      <w:r w:rsidR="00812810" w:rsidRPr="00812810">
        <w:rPr>
          <w:highlight w:val="cyan"/>
        </w:rPr>
        <w:t>database</w:t>
      </w:r>
      <w:r w:rsidRPr="00C5689F">
        <w:t xml:space="preserve"> for:</w:t>
      </w:r>
    </w:p>
    <w:p w14:paraId="119BB615" w14:textId="3B9BB4E8" w:rsidR="00C5689F" w:rsidRPr="00C5689F" w:rsidRDefault="00C5689F" w:rsidP="00C5689F">
      <w:pPr>
        <w:pStyle w:val="a3"/>
        <w:numPr>
          <w:ilvl w:val="3"/>
          <w:numId w:val="1"/>
        </w:numPr>
        <w:bidi w:val="0"/>
      </w:pPr>
      <w:r w:rsidRPr="00C5689F">
        <w:rPr>
          <w:b/>
          <w:bCs/>
          <w:color w:val="FF0000"/>
        </w:rPr>
        <w:t>Products</w:t>
      </w:r>
      <w:r w:rsidRPr="00C5689F">
        <w:rPr>
          <w:color w:val="FF0000"/>
        </w:rPr>
        <w:t xml:space="preserve"> </w:t>
      </w:r>
      <w:r w:rsidRPr="00C5689F">
        <w:t xml:space="preserve">that its name matches the </w:t>
      </w:r>
      <w:r w:rsidR="003479FF">
        <w:t>provided information</w:t>
      </w:r>
    </w:p>
    <w:p w14:paraId="2D4B8CEC" w14:textId="02E0E0A7" w:rsidR="00C5689F" w:rsidRPr="00C5689F" w:rsidRDefault="00C5689F" w:rsidP="00C5689F">
      <w:pPr>
        <w:pStyle w:val="a3"/>
        <w:numPr>
          <w:ilvl w:val="3"/>
          <w:numId w:val="1"/>
        </w:numPr>
        <w:bidi w:val="0"/>
      </w:pPr>
      <w:r w:rsidRPr="00C5689F">
        <w:rPr>
          <w:b/>
          <w:bCs/>
          <w:color w:val="FF0000"/>
        </w:rPr>
        <w:t>Stores</w:t>
      </w:r>
      <w:r w:rsidRPr="00C5689F">
        <w:rPr>
          <w:color w:val="FF0000"/>
        </w:rPr>
        <w:t xml:space="preserve"> </w:t>
      </w:r>
      <w:r w:rsidRPr="00C5689F">
        <w:t xml:space="preserve">that its name matches the </w:t>
      </w:r>
      <w:r w:rsidR="003479FF">
        <w:t>provided information.</w:t>
      </w:r>
    </w:p>
    <w:p w14:paraId="6B950AA7" w14:textId="1A49D7A5" w:rsidR="00C5689F" w:rsidRDefault="00C5689F" w:rsidP="00C5689F">
      <w:pPr>
        <w:pStyle w:val="a3"/>
        <w:numPr>
          <w:ilvl w:val="2"/>
          <w:numId w:val="1"/>
        </w:numPr>
        <w:bidi w:val="0"/>
      </w:pPr>
      <w:r w:rsidRPr="00C5689F">
        <w:rPr>
          <w:b/>
          <w:bCs/>
          <w:color w:val="FF0000"/>
        </w:rPr>
        <w:t>System</w:t>
      </w:r>
      <w:r w:rsidRPr="00C5689F">
        <w:rPr>
          <w:color w:val="FF0000"/>
        </w:rPr>
        <w:t xml:space="preserve"> </w:t>
      </w:r>
      <w:r w:rsidRPr="00C5689F">
        <w:t>presents all the matching stores and products</w:t>
      </w:r>
      <w:r w:rsidR="003479FF">
        <w:t>.</w:t>
      </w:r>
    </w:p>
    <w:tbl>
      <w:tblPr>
        <w:tblStyle w:val="4"/>
        <w:tblW w:w="0" w:type="auto"/>
        <w:tblLook w:val="04A0" w:firstRow="1" w:lastRow="0" w:firstColumn="1" w:lastColumn="0" w:noHBand="0" w:noVBand="1"/>
      </w:tblPr>
      <w:tblGrid>
        <w:gridCol w:w="4148"/>
        <w:gridCol w:w="4148"/>
      </w:tblGrid>
      <w:tr w:rsidR="009057C8" w14:paraId="1B28C48D"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750F13C" w14:textId="77777777" w:rsidR="009057C8" w:rsidRDefault="009057C8" w:rsidP="0058278E">
            <w:pPr>
              <w:bidi w:val="0"/>
              <w:rPr>
                <w:b w:val="0"/>
                <w:bCs w:val="0"/>
              </w:rPr>
            </w:pPr>
            <w:r>
              <w:rPr>
                <w:b w:val="0"/>
                <w:bCs w:val="0"/>
              </w:rPr>
              <w:t>Action</w:t>
            </w:r>
          </w:p>
        </w:tc>
        <w:tc>
          <w:tcPr>
            <w:tcW w:w="4148" w:type="dxa"/>
          </w:tcPr>
          <w:p w14:paraId="674347DD" w14:textId="77777777" w:rsidR="009057C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9057C8" w14:paraId="250D77D6"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E2EEBE8" w14:textId="77777777" w:rsidR="009057C8" w:rsidRPr="009057C8" w:rsidRDefault="009057C8" w:rsidP="009057C8">
            <w:pPr>
              <w:bidi w:val="0"/>
            </w:pPr>
            <w:r w:rsidRPr="009057C8">
              <w:t>User Provides information about product that is currently in the system.</w:t>
            </w:r>
          </w:p>
          <w:p w14:paraId="060911D8" w14:textId="26E87074" w:rsidR="009057C8" w:rsidRDefault="009057C8" w:rsidP="0058278E">
            <w:pPr>
              <w:bidi w:val="0"/>
              <w:rPr>
                <w:b w:val="0"/>
                <w:bCs w:val="0"/>
              </w:rPr>
            </w:pPr>
          </w:p>
        </w:tc>
        <w:tc>
          <w:tcPr>
            <w:tcW w:w="4148" w:type="dxa"/>
          </w:tcPr>
          <w:p w14:paraId="4873FF14" w14:textId="76089F4C" w:rsidR="009057C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t>The system shows the relevant products matching to the provided information</w:t>
            </w:r>
            <w:r>
              <w:rPr>
                <w:b/>
                <w:bCs/>
              </w:rPr>
              <w:t xml:space="preserve"> </w:t>
            </w:r>
          </w:p>
        </w:tc>
      </w:tr>
      <w:tr w:rsidR="009057C8" w14:paraId="6C5589C8"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007C0359" w14:textId="56303E37" w:rsidR="009057C8" w:rsidRDefault="009057C8" w:rsidP="009057C8">
            <w:pPr>
              <w:bidi w:val="0"/>
              <w:rPr>
                <w:b w:val="0"/>
                <w:bCs w:val="0"/>
              </w:rPr>
            </w:pPr>
            <w:r w:rsidRPr="009057C8">
              <w:t>Provide information that isn't currently in the system.</w:t>
            </w:r>
          </w:p>
          <w:p w14:paraId="7382594D" w14:textId="77777777" w:rsidR="009057C8" w:rsidRDefault="009057C8" w:rsidP="0058278E">
            <w:pPr>
              <w:bidi w:val="0"/>
              <w:rPr>
                <w:b w:val="0"/>
                <w:bCs w:val="0"/>
              </w:rPr>
            </w:pPr>
          </w:p>
        </w:tc>
        <w:tc>
          <w:tcPr>
            <w:tcW w:w="4148" w:type="dxa"/>
          </w:tcPr>
          <w:p w14:paraId="58159CA4" w14:textId="77777777" w:rsidR="009057C8" w:rsidRPr="009057C8" w:rsidRDefault="009057C8" w:rsidP="009057C8">
            <w:pPr>
              <w:bidi w:val="0"/>
              <w:cnfStyle w:val="000000000000" w:firstRow="0" w:lastRow="0" w:firstColumn="0" w:lastColumn="0" w:oddVBand="0" w:evenVBand="0" w:oddHBand="0" w:evenHBand="0" w:firstRowFirstColumn="0" w:firstRowLastColumn="0" w:lastRowFirstColumn="0" w:lastRowLastColumn="0"/>
              <w:rPr>
                <w:b/>
                <w:bCs/>
              </w:rPr>
            </w:pPr>
            <w:r>
              <w:t>Message that indicates there are no matching products.</w:t>
            </w:r>
          </w:p>
          <w:p w14:paraId="6AA8E491" w14:textId="5D3BBEDA" w:rsidR="009057C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p>
        </w:tc>
      </w:tr>
      <w:tr w:rsidR="009057C8" w14:paraId="7D1E1A13"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9BE9040" w14:textId="77777777" w:rsidR="009057C8" w:rsidRPr="009057C8" w:rsidRDefault="009057C8" w:rsidP="009057C8">
            <w:pPr>
              <w:bidi w:val="0"/>
            </w:pPr>
            <w:r w:rsidRPr="009057C8">
              <w:t>User Provides information about a store that is currently in the system.</w:t>
            </w:r>
          </w:p>
          <w:p w14:paraId="43A8B81E" w14:textId="77777777" w:rsidR="009057C8" w:rsidRDefault="009057C8" w:rsidP="0058278E">
            <w:pPr>
              <w:bidi w:val="0"/>
              <w:rPr>
                <w:b w:val="0"/>
                <w:bCs w:val="0"/>
              </w:rPr>
            </w:pPr>
          </w:p>
        </w:tc>
        <w:tc>
          <w:tcPr>
            <w:tcW w:w="4148" w:type="dxa"/>
          </w:tcPr>
          <w:p w14:paraId="3AAC3FF3" w14:textId="7A65B37F" w:rsidR="009057C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t>The system shows the relevant stores matching to the provided information</w:t>
            </w:r>
            <w:r w:rsidRPr="00C163BE">
              <w:t>.</w:t>
            </w:r>
          </w:p>
        </w:tc>
      </w:tr>
    </w:tbl>
    <w:p w14:paraId="5B65B7C0" w14:textId="77777777" w:rsidR="00C5689F" w:rsidRPr="00C5689F" w:rsidRDefault="00C5689F" w:rsidP="00C5689F">
      <w:pPr>
        <w:bidi w:val="0"/>
        <w:rPr>
          <w:b/>
          <w:bCs/>
        </w:rPr>
      </w:pPr>
    </w:p>
    <w:p w14:paraId="023B44DA" w14:textId="77777777" w:rsidR="00C57808" w:rsidRPr="009057C8" w:rsidRDefault="00C57808" w:rsidP="00C57808">
      <w:pPr>
        <w:pStyle w:val="a3"/>
        <w:numPr>
          <w:ilvl w:val="0"/>
          <w:numId w:val="1"/>
        </w:numPr>
        <w:bidi w:val="0"/>
        <w:rPr>
          <w:b/>
          <w:bCs/>
          <w:sz w:val="24"/>
          <w:szCs w:val="24"/>
          <w:u w:val="single"/>
        </w:rPr>
      </w:pPr>
      <w:r w:rsidRPr="009057C8">
        <w:rPr>
          <w:sz w:val="24"/>
          <w:szCs w:val="24"/>
          <w:u w:val="single"/>
        </w:rPr>
        <w:t xml:space="preserve">Use case: </w:t>
      </w:r>
      <w:r w:rsidRPr="009057C8">
        <w:rPr>
          <w:b/>
          <w:bCs/>
          <w:sz w:val="24"/>
          <w:szCs w:val="24"/>
          <w:u w:val="single"/>
        </w:rPr>
        <w:t>Search for products</w:t>
      </w:r>
    </w:p>
    <w:p w14:paraId="36CD02DD" w14:textId="77777777" w:rsidR="00C57808" w:rsidRPr="00A0331A" w:rsidRDefault="00C57808" w:rsidP="00C57808">
      <w:pPr>
        <w:pStyle w:val="a3"/>
        <w:numPr>
          <w:ilvl w:val="1"/>
          <w:numId w:val="1"/>
        </w:numPr>
        <w:bidi w:val="0"/>
        <w:rPr>
          <w:b/>
          <w:bCs/>
        </w:rPr>
      </w:pPr>
      <w:r>
        <w:rPr>
          <w:b/>
          <w:bCs/>
        </w:rPr>
        <w:t xml:space="preserve">Actor: </w:t>
      </w:r>
      <w:r w:rsidRPr="005A06C6">
        <w:rPr>
          <w:b/>
          <w:bCs/>
          <w:color w:val="FF0000"/>
        </w:rPr>
        <w:t>User</w:t>
      </w:r>
    </w:p>
    <w:p w14:paraId="71F3B471" w14:textId="77777777" w:rsidR="00C57808" w:rsidRDefault="00C57808" w:rsidP="00C57808">
      <w:pPr>
        <w:pStyle w:val="a3"/>
        <w:numPr>
          <w:ilvl w:val="1"/>
          <w:numId w:val="1"/>
        </w:numPr>
        <w:bidi w:val="0"/>
        <w:rPr>
          <w:b/>
          <w:bCs/>
        </w:rPr>
      </w:pPr>
      <w:r>
        <w:rPr>
          <w:b/>
          <w:bCs/>
        </w:rPr>
        <w:t xml:space="preserve">Precondition: </w:t>
      </w:r>
      <w:r>
        <w:t xml:space="preserve">There are products in the system </w:t>
      </w:r>
    </w:p>
    <w:p w14:paraId="2D5E3549" w14:textId="77777777" w:rsidR="00C57808" w:rsidRDefault="00C57808" w:rsidP="00C57808">
      <w:pPr>
        <w:pStyle w:val="a3"/>
        <w:numPr>
          <w:ilvl w:val="1"/>
          <w:numId w:val="1"/>
        </w:numPr>
        <w:bidi w:val="0"/>
        <w:rPr>
          <w:b/>
          <w:bCs/>
        </w:rPr>
      </w:pPr>
      <w:r>
        <w:rPr>
          <w:b/>
          <w:bCs/>
        </w:rPr>
        <w:t xml:space="preserve">Parameter: </w:t>
      </w:r>
      <w:r>
        <w:t>String to search</w:t>
      </w:r>
    </w:p>
    <w:p w14:paraId="122EEA18" w14:textId="77777777" w:rsidR="00C57808" w:rsidRDefault="00C57808" w:rsidP="00C57808">
      <w:pPr>
        <w:pStyle w:val="a3"/>
        <w:numPr>
          <w:ilvl w:val="1"/>
          <w:numId w:val="1"/>
        </w:numPr>
        <w:bidi w:val="0"/>
        <w:rPr>
          <w:b/>
          <w:bCs/>
        </w:rPr>
      </w:pPr>
      <w:r>
        <w:rPr>
          <w:b/>
          <w:bCs/>
        </w:rPr>
        <w:t>Actions:</w:t>
      </w:r>
    </w:p>
    <w:p w14:paraId="2CD75384" w14:textId="77777777" w:rsidR="00C57808" w:rsidRPr="005A06C6" w:rsidRDefault="00C57808" w:rsidP="00C57808">
      <w:pPr>
        <w:pStyle w:val="a3"/>
        <w:numPr>
          <w:ilvl w:val="2"/>
          <w:numId w:val="1"/>
        </w:numPr>
        <w:bidi w:val="0"/>
      </w:pPr>
      <w:r w:rsidRPr="005A06C6">
        <w:rPr>
          <w:b/>
          <w:bCs/>
          <w:color w:val="FF0000"/>
        </w:rPr>
        <w:t>User</w:t>
      </w:r>
      <w:r w:rsidRPr="005A06C6">
        <w:rPr>
          <w:color w:val="FF0000"/>
        </w:rPr>
        <w:t xml:space="preserve"> </w:t>
      </w:r>
      <w:r w:rsidRPr="005A06C6">
        <w:t>types in a string representing what he looks for</w:t>
      </w:r>
    </w:p>
    <w:p w14:paraId="5BABBCA7" w14:textId="6513FB0C" w:rsidR="00C57808" w:rsidRPr="005A06C6" w:rsidRDefault="00C57808" w:rsidP="00C57808">
      <w:pPr>
        <w:pStyle w:val="a3"/>
        <w:numPr>
          <w:ilvl w:val="2"/>
          <w:numId w:val="1"/>
        </w:numPr>
        <w:bidi w:val="0"/>
      </w:pPr>
      <w:r w:rsidRPr="00754ACE">
        <w:rPr>
          <w:b/>
          <w:bCs/>
          <w:color w:val="FF0000"/>
        </w:rPr>
        <w:t>Sys</w:t>
      </w:r>
      <w:r w:rsidRPr="005A06C6">
        <w:rPr>
          <w:b/>
          <w:bCs/>
          <w:color w:val="FF0000"/>
        </w:rPr>
        <w:t>tem</w:t>
      </w:r>
      <w:r w:rsidRPr="005A06C6">
        <w:rPr>
          <w:color w:val="FF0000"/>
        </w:rPr>
        <w:t xml:space="preserve"> </w:t>
      </w:r>
      <w:r w:rsidRPr="005A06C6">
        <w:t>searches thr</w:t>
      </w:r>
      <w:r>
        <w:t>ough</w:t>
      </w:r>
      <w:r w:rsidRPr="005A06C6">
        <w:t xml:space="preserve"> all the </w:t>
      </w:r>
      <w:r w:rsidRPr="00B362C8">
        <w:rPr>
          <w:b/>
          <w:bCs/>
          <w:color w:val="FF0000"/>
        </w:rPr>
        <w:t>products</w:t>
      </w:r>
      <w:r w:rsidRPr="00B362C8">
        <w:rPr>
          <w:color w:val="FF0000"/>
        </w:rPr>
        <w:t xml:space="preserve"> </w:t>
      </w:r>
      <w:r w:rsidRPr="005A06C6">
        <w:t>in the data base- by its name and description</w:t>
      </w:r>
    </w:p>
    <w:p w14:paraId="7F48E8D7" w14:textId="528C3F1B" w:rsidR="00C57808" w:rsidRDefault="00C57808" w:rsidP="00754ACE">
      <w:pPr>
        <w:pStyle w:val="a3"/>
        <w:numPr>
          <w:ilvl w:val="2"/>
          <w:numId w:val="1"/>
        </w:numPr>
        <w:bidi w:val="0"/>
      </w:pPr>
      <w:r w:rsidRPr="00B362C8">
        <w:rPr>
          <w:b/>
          <w:bCs/>
          <w:color w:val="FF0000"/>
        </w:rPr>
        <w:t>System</w:t>
      </w:r>
      <w:r w:rsidRPr="00B362C8">
        <w:rPr>
          <w:color w:val="FF0000"/>
        </w:rPr>
        <w:t xml:space="preserve"> </w:t>
      </w:r>
      <w:r w:rsidRPr="005A06C6">
        <w:t>presents all the best matching results in a list</w:t>
      </w:r>
    </w:p>
    <w:p w14:paraId="695DBEE8" w14:textId="6ED19432" w:rsidR="00754ACE" w:rsidRDefault="00754ACE" w:rsidP="00754ACE">
      <w:pPr>
        <w:pStyle w:val="a3"/>
        <w:numPr>
          <w:ilvl w:val="2"/>
          <w:numId w:val="1"/>
        </w:numPr>
        <w:bidi w:val="0"/>
      </w:pPr>
      <w:r>
        <w:rPr>
          <w:b/>
          <w:bCs/>
          <w:color w:val="FF0000"/>
        </w:rPr>
        <w:t>User</w:t>
      </w:r>
      <w:r>
        <w:t xml:space="preserve"> (optional) chooses Parameters to filter the products listed (such as price, category and so on)</w:t>
      </w:r>
    </w:p>
    <w:p w14:paraId="792F2A63" w14:textId="7D89F63E" w:rsidR="00754ACE" w:rsidRPr="005A06C6" w:rsidRDefault="00754ACE" w:rsidP="00754ACE">
      <w:pPr>
        <w:pStyle w:val="a3"/>
        <w:numPr>
          <w:ilvl w:val="2"/>
          <w:numId w:val="1"/>
        </w:numPr>
        <w:bidi w:val="0"/>
      </w:pPr>
      <w:r>
        <w:rPr>
          <w:b/>
          <w:bCs/>
          <w:color w:val="FF0000"/>
        </w:rPr>
        <w:t xml:space="preserve">System </w:t>
      </w:r>
      <w:r>
        <w:t>filters the products and presents the new results.</w:t>
      </w:r>
    </w:p>
    <w:tbl>
      <w:tblPr>
        <w:tblStyle w:val="4"/>
        <w:tblW w:w="0" w:type="auto"/>
        <w:tblLook w:val="04A0" w:firstRow="1" w:lastRow="0" w:firstColumn="1" w:lastColumn="0" w:noHBand="0" w:noVBand="1"/>
      </w:tblPr>
      <w:tblGrid>
        <w:gridCol w:w="4148"/>
        <w:gridCol w:w="4148"/>
      </w:tblGrid>
      <w:tr w:rsidR="009057C8" w14:paraId="79F73C61"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0BA7D07" w14:textId="77777777" w:rsidR="009057C8" w:rsidRDefault="009057C8" w:rsidP="0058278E">
            <w:pPr>
              <w:bidi w:val="0"/>
              <w:rPr>
                <w:b w:val="0"/>
                <w:bCs w:val="0"/>
              </w:rPr>
            </w:pPr>
            <w:r>
              <w:rPr>
                <w:b w:val="0"/>
                <w:bCs w:val="0"/>
              </w:rPr>
              <w:t>Action</w:t>
            </w:r>
          </w:p>
        </w:tc>
        <w:tc>
          <w:tcPr>
            <w:tcW w:w="4148" w:type="dxa"/>
          </w:tcPr>
          <w:p w14:paraId="0D5B1311" w14:textId="77777777" w:rsidR="009057C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9057C8" w14:paraId="67A1531D"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CD44C57" w14:textId="67A147E6" w:rsidR="009057C8" w:rsidRPr="009057C8" w:rsidRDefault="009057C8" w:rsidP="0058278E">
            <w:pPr>
              <w:bidi w:val="0"/>
            </w:pPr>
            <w:r>
              <w:t>User enters valid string of product name to search in the system, and such product exists in the system</w:t>
            </w:r>
          </w:p>
          <w:p w14:paraId="1781617A" w14:textId="77777777" w:rsidR="009057C8" w:rsidRDefault="009057C8" w:rsidP="0058278E">
            <w:pPr>
              <w:bidi w:val="0"/>
              <w:rPr>
                <w:b w:val="0"/>
                <w:bCs w:val="0"/>
              </w:rPr>
            </w:pPr>
          </w:p>
        </w:tc>
        <w:tc>
          <w:tcPr>
            <w:tcW w:w="4148" w:type="dxa"/>
          </w:tcPr>
          <w:p w14:paraId="59853DD1" w14:textId="002800F4" w:rsidR="009057C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t>The system shows the relevant products matching to the provided string</w:t>
            </w:r>
            <w:r>
              <w:rPr>
                <w:b/>
                <w:bCs/>
              </w:rPr>
              <w:t xml:space="preserve"> </w:t>
            </w:r>
          </w:p>
        </w:tc>
      </w:tr>
      <w:tr w:rsidR="009057C8" w14:paraId="70659E83"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7576AD8C" w14:textId="0CE66CAD" w:rsidR="009057C8" w:rsidRPr="009057C8" w:rsidRDefault="009057C8" w:rsidP="009057C8">
            <w:pPr>
              <w:bidi w:val="0"/>
            </w:pPr>
            <w:r>
              <w:t>User enters valid string of product name to search in the system, and no such product exists in the system</w:t>
            </w:r>
          </w:p>
          <w:p w14:paraId="6743B52B" w14:textId="77777777" w:rsidR="009057C8" w:rsidRDefault="009057C8" w:rsidP="0058278E">
            <w:pPr>
              <w:bidi w:val="0"/>
              <w:rPr>
                <w:b w:val="0"/>
                <w:bCs w:val="0"/>
              </w:rPr>
            </w:pPr>
          </w:p>
        </w:tc>
        <w:tc>
          <w:tcPr>
            <w:tcW w:w="4148" w:type="dxa"/>
          </w:tcPr>
          <w:p w14:paraId="2B8A1EF8" w14:textId="77777777" w:rsidR="009057C8" w:rsidRPr="009057C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r>
              <w:t>Message that indicates there are no matching products.</w:t>
            </w:r>
          </w:p>
          <w:p w14:paraId="6CD2DC98" w14:textId="77777777" w:rsidR="009057C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p>
        </w:tc>
      </w:tr>
      <w:tr w:rsidR="009057C8" w14:paraId="4707EFF6"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5FBC13F" w14:textId="0885157D" w:rsidR="009057C8" w:rsidRDefault="009057C8" w:rsidP="009057C8">
            <w:pPr>
              <w:bidi w:val="0"/>
              <w:rPr>
                <w:b w:val="0"/>
                <w:bCs w:val="0"/>
              </w:rPr>
            </w:pPr>
            <w:r>
              <w:t xml:space="preserve">User enters invalid string </w:t>
            </w:r>
          </w:p>
        </w:tc>
        <w:tc>
          <w:tcPr>
            <w:tcW w:w="4148" w:type="dxa"/>
          </w:tcPr>
          <w:p w14:paraId="56319402" w14:textId="2B1EE72B" w:rsidR="009057C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r>
              <w:rPr>
                <w:b/>
                <w:bCs/>
              </w:rPr>
              <w:t>Error message</w:t>
            </w:r>
          </w:p>
        </w:tc>
      </w:tr>
    </w:tbl>
    <w:p w14:paraId="51F98EB8" w14:textId="77777777" w:rsidR="00A0331A" w:rsidRDefault="00A0331A" w:rsidP="00A0331A">
      <w:pPr>
        <w:bidi w:val="0"/>
      </w:pPr>
    </w:p>
    <w:p w14:paraId="5C5413F0" w14:textId="552AA7D0" w:rsidR="00417341" w:rsidRPr="009057C8" w:rsidRDefault="00417341" w:rsidP="00417341">
      <w:pPr>
        <w:pStyle w:val="a3"/>
        <w:numPr>
          <w:ilvl w:val="0"/>
          <w:numId w:val="1"/>
        </w:numPr>
        <w:bidi w:val="0"/>
        <w:rPr>
          <w:b/>
          <w:bCs/>
          <w:sz w:val="24"/>
          <w:szCs w:val="24"/>
          <w:u w:val="single"/>
        </w:rPr>
      </w:pPr>
      <w:r w:rsidRPr="009057C8">
        <w:rPr>
          <w:sz w:val="24"/>
          <w:szCs w:val="24"/>
          <w:u w:val="single"/>
        </w:rPr>
        <w:lastRenderedPageBreak/>
        <w:t xml:space="preserve">Use case: </w:t>
      </w:r>
      <w:r w:rsidRPr="009057C8">
        <w:rPr>
          <w:b/>
          <w:bCs/>
          <w:sz w:val="24"/>
          <w:szCs w:val="24"/>
          <w:u w:val="single"/>
        </w:rPr>
        <w:t>Save products in a shopping cart</w:t>
      </w:r>
    </w:p>
    <w:p w14:paraId="208DB2EF" w14:textId="1E896AAE" w:rsidR="00417341" w:rsidRPr="00A0331A" w:rsidRDefault="00417341" w:rsidP="00417341">
      <w:pPr>
        <w:pStyle w:val="a3"/>
        <w:numPr>
          <w:ilvl w:val="1"/>
          <w:numId w:val="1"/>
        </w:numPr>
        <w:bidi w:val="0"/>
        <w:rPr>
          <w:b/>
          <w:bCs/>
        </w:rPr>
      </w:pPr>
      <w:r>
        <w:rPr>
          <w:b/>
          <w:bCs/>
        </w:rPr>
        <w:t xml:space="preserve">Actor: </w:t>
      </w:r>
      <w:r w:rsidRPr="00417341">
        <w:rPr>
          <w:b/>
          <w:bCs/>
          <w:color w:val="FF0000"/>
        </w:rPr>
        <w:t>User</w:t>
      </w:r>
    </w:p>
    <w:p w14:paraId="77163F02" w14:textId="46674A09" w:rsidR="00417341" w:rsidRDefault="00417341" w:rsidP="00417341">
      <w:pPr>
        <w:pStyle w:val="a3"/>
        <w:numPr>
          <w:ilvl w:val="1"/>
          <w:numId w:val="1"/>
        </w:numPr>
        <w:bidi w:val="0"/>
        <w:rPr>
          <w:b/>
          <w:bCs/>
        </w:rPr>
      </w:pPr>
      <w:r>
        <w:rPr>
          <w:b/>
          <w:bCs/>
        </w:rPr>
        <w:t xml:space="preserve">Precondition: </w:t>
      </w:r>
      <w:r w:rsidR="005A06C6">
        <w:t>T</w:t>
      </w:r>
      <w:r w:rsidRPr="00417341">
        <w:t>here are available products to buy</w:t>
      </w:r>
    </w:p>
    <w:p w14:paraId="2B7C14CE" w14:textId="113D11E7" w:rsidR="00417341" w:rsidRDefault="00417341" w:rsidP="00417341">
      <w:pPr>
        <w:pStyle w:val="a3"/>
        <w:numPr>
          <w:ilvl w:val="1"/>
          <w:numId w:val="1"/>
        </w:numPr>
        <w:bidi w:val="0"/>
        <w:rPr>
          <w:b/>
          <w:bCs/>
        </w:rPr>
      </w:pPr>
      <w:r>
        <w:rPr>
          <w:b/>
          <w:bCs/>
        </w:rPr>
        <w:t xml:space="preserve">Parameter: </w:t>
      </w:r>
      <w:r w:rsidR="00103BA9">
        <w:t>Products</w:t>
      </w:r>
    </w:p>
    <w:p w14:paraId="5236FE06" w14:textId="77777777" w:rsidR="00417341" w:rsidRDefault="00417341" w:rsidP="00417341">
      <w:pPr>
        <w:pStyle w:val="a3"/>
        <w:numPr>
          <w:ilvl w:val="1"/>
          <w:numId w:val="1"/>
        </w:numPr>
        <w:bidi w:val="0"/>
        <w:rPr>
          <w:b/>
          <w:bCs/>
        </w:rPr>
      </w:pPr>
      <w:r>
        <w:rPr>
          <w:b/>
          <w:bCs/>
        </w:rPr>
        <w:t>Actions:</w:t>
      </w:r>
    </w:p>
    <w:p w14:paraId="22BC0832" w14:textId="4E15B39B" w:rsidR="00417341" w:rsidRPr="00103BA9" w:rsidRDefault="00103BA9" w:rsidP="00417341">
      <w:pPr>
        <w:pStyle w:val="a3"/>
        <w:numPr>
          <w:ilvl w:val="2"/>
          <w:numId w:val="1"/>
        </w:numPr>
        <w:bidi w:val="0"/>
      </w:pPr>
      <w:r w:rsidRPr="00103BA9">
        <w:rPr>
          <w:b/>
          <w:bCs/>
          <w:color w:val="FF0000"/>
        </w:rPr>
        <w:t>User</w:t>
      </w:r>
      <w:r w:rsidRPr="00103BA9">
        <w:rPr>
          <w:color w:val="FF0000"/>
        </w:rPr>
        <w:t xml:space="preserve"> </w:t>
      </w:r>
      <w:r w:rsidRPr="00103BA9">
        <w:t xml:space="preserve">can choose a </w:t>
      </w:r>
      <w:r w:rsidRPr="007A204D">
        <w:rPr>
          <w:b/>
          <w:bCs/>
          <w:color w:val="FF0000"/>
          <w:highlight w:val="cyan"/>
        </w:rPr>
        <w:t>product</w:t>
      </w:r>
      <w:r w:rsidRPr="00103BA9">
        <w:rPr>
          <w:color w:val="FF0000"/>
        </w:rPr>
        <w:t xml:space="preserve"> </w:t>
      </w:r>
      <w:r w:rsidRPr="00103BA9">
        <w:t>to buy</w:t>
      </w:r>
    </w:p>
    <w:p w14:paraId="22931BBD" w14:textId="36A9B964" w:rsidR="00417341" w:rsidRPr="00103BA9" w:rsidRDefault="00103BA9" w:rsidP="00417341">
      <w:pPr>
        <w:pStyle w:val="a3"/>
        <w:numPr>
          <w:ilvl w:val="2"/>
          <w:numId w:val="1"/>
        </w:numPr>
        <w:bidi w:val="0"/>
      </w:pPr>
      <w:r w:rsidRPr="00103BA9">
        <w:t xml:space="preserve">If the </w:t>
      </w:r>
      <w:r w:rsidRPr="00103BA9">
        <w:rPr>
          <w:b/>
          <w:bCs/>
          <w:color w:val="FF0000"/>
        </w:rPr>
        <w:t>product</w:t>
      </w:r>
      <w:r w:rsidRPr="00103BA9">
        <w:rPr>
          <w:color w:val="FF0000"/>
        </w:rPr>
        <w:t xml:space="preserve"> </w:t>
      </w:r>
      <w:r w:rsidRPr="00103BA9">
        <w:t>already exists in the shopping cart</w:t>
      </w:r>
    </w:p>
    <w:p w14:paraId="2839F6CA" w14:textId="4526C7C3" w:rsidR="00103BA9" w:rsidRDefault="00103BA9" w:rsidP="00103BA9">
      <w:pPr>
        <w:pStyle w:val="a3"/>
        <w:numPr>
          <w:ilvl w:val="3"/>
          <w:numId w:val="1"/>
        </w:numPr>
        <w:bidi w:val="0"/>
      </w:pPr>
      <w:r w:rsidRPr="005A06C6">
        <w:rPr>
          <w:b/>
          <w:bCs/>
          <w:color w:val="FF0000"/>
        </w:rPr>
        <w:t>System</w:t>
      </w:r>
      <w:r w:rsidRPr="005A06C6">
        <w:rPr>
          <w:color w:val="FF0000"/>
        </w:rPr>
        <w:t xml:space="preserve"> </w:t>
      </w:r>
      <w:r>
        <w:t>updates the</w:t>
      </w:r>
      <w:r w:rsidRPr="00103BA9">
        <w:t xml:space="preserve"> amount of the </w:t>
      </w:r>
      <w:r w:rsidR="007A204D">
        <w:rPr>
          <w:b/>
          <w:bCs/>
          <w:color w:val="FF0000"/>
          <w:highlight w:val="cyan"/>
        </w:rPr>
        <w:t>p</w:t>
      </w:r>
      <w:r w:rsidR="007A204D" w:rsidRPr="007A204D">
        <w:rPr>
          <w:b/>
          <w:bCs/>
          <w:color w:val="FF0000"/>
          <w:highlight w:val="cyan"/>
        </w:rPr>
        <w:t>roduct</w:t>
      </w:r>
      <w:r w:rsidRPr="005A06C6">
        <w:rPr>
          <w:color w:val="FF0000"/>
        </w:rPr>
        <w:t xml:space="preserve"> </w:t>
      </w:r>
      <w:r w:rsidRPr="00103BA9">
        <w:t xml:space="preserve">appearances in the </w:t>
      </w:r>
      <w:r w:rsidRPr="007A204D">
        <w:rPr>
          <w:b/>
          <w:bCs/>
          <w:color w:val="FF0000"/>
          <w:highlight w:val="cyan"/>
        </w:rPr>
        <w:t>shopping cart</w:t>
      </w:r>
    </w:p>
    <w:p w14:paraId="6CED307E" w14:textId="5798B4E3" w:rsidR="00103BA9" w:rsidRPr="00103BA9" w:rsidRDefault="00103BA9" w:rsidP="00103BA9">
      <w:pPr>
        <w:pStyle w:val="a3"/>
        <w:numPr>
          <w:ilvl w:val="2"/>
          <w:numId w:val="1"/>
        </w:numPr>
        <w:bidi w:val="0"/>
      </w:pPr>
      <w:r w:rsidRPr="00103BA9">
        <w:t>Else</w:t>
      </w:r>
    </w:p>
    <w:p w14:paraId="18605796" w14:textId="17450E62" w:rsidR="00103BA9" w:rsidRDefault="00103BA9" w:rsidP="00103BA9">
      <w:pPr>
        <w:pStyle w:val="a3"/>
        <w:numPr>
          <w:ilvl w:val="3"/>
          <w:numId w:val="1"/>
        </w:numPr>
        <w:bidi w:val="0"/>
        <w:rPr>
          <w:b/>
          <w:bCs/>
          <w:color w:val="FF0000"/>
        </w:rPr>
      </w:pPr>
      <w:r w:rsidRPr="005A06C6">
        <w:rPr>
          <w:b/>
          <w:bCs/>
          <w:color w:val="FF0000"/>
        </w:rPr>
        <w:t>System</w:t>
      </w:r>
      <w:r w:rsidRPr="00103BA9">
        <w:rPr>
          <w:color w:val="FF0000"/>
        </w:rPr>
        <w:t xml:space="preserve"> </w:t>
      </w:r>
      <w:r w:rsidRPr="00103BA9">
        <w:t xml:space="preserve">adds </w:t>
      </w:r>
      <w:r w:rsidRPr="005A06C6">
        <w:rPr>
          <w:b/>
          <w:bCs/>
          <w:color w:val="FF0000"/>
        </w:rPr>
        <w:t>item</w:t>
      </w:r>
      <w:r w:rsidRPr="005A06C6">
        <w:rPr>
          <w:color w:val="FF0000"/>
        </w:rPr>
        <w:t xml:space="preserve"> </w:t>
      </w:r>
      <w:r w:rsidRPr="00103BA9">
        <w:t xml:space="preserve">representing the product to the </w:t>
      </w:r>
      <w:r w:rsidRPr="005A06C6">
        <w:rPr>
          <w:b/>
          <w:bCs/>
          <w:color w:val="FF0000"/>
        </w:rPr>
        <w:t>shopping cart</w:t>
      </w:r>
    </w:p>
    <w:tbl>
      <w:tblPr>
        <w:tblStyle w:val="4"/>
        <w:tblW w:w="0" w:type="auto"/>
        <w:tblLook w:val="04A0" w:firstRow="1" w:lastRow="0" w:firstColumn="1" w:lastColumn="0" w:noHBand="0" w:noVBand="1"/>
      </w:tblPr>
      <w:tblGrid>
        <w:gridCol w:w="4148"/>
        <w:gridCol w:w="4148"/>
      </w:tblGrid>
      <w:tr w:rsidR="009057C8" w14:paraId="6B441387"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BDB71C7" w14:textId="77777777" w:rsidR="009057C8" w:rsidRDefault="009057C8" w:rsidP="0058278E">
            <w:pPr>
              <w:bidi w:val="0"/>
              <w:rPr>
                <w:b w:val="0"/>
                <w:bCs w:val="0"/>
              </w:rPr>
            </w:pPr>
            <w:r>
              <w:rPr>
                <w:b w:val="0"/>
                <w:bCs w:val="0"/>
              </w:rPr>
              <w:t>Action</w:t>
            </w:r>
          </w:p>
        </w:tc>
        <w:tc>
          <w:tcPr>
            <w:tcW w:w="4148" w:type="dxa"/>
          </w:tcPr>
          <w:p w14:paraId="7CA89AB5" w14:textId="77777777" w:rsidR="009057C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9057C8" w14:paraId="40B89F5B"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3D05E0A" w14:textId="77777777" w:rsidR="009057C8" w:rsidRPr="009057C8" w:rsidRDefault="009057C8" w:rsidP="009057C8">
            <w:pPr>
              <w:bidi w:val="0"/>
            </w:pPr>
            <w:r w:rsidRPr="009057C8">
              <w:t>User chooses product to buy</w:t>
            </w:r>
          </w:p>
          <w:p w14:paraId="0A1A3705" w14:textId="77777777" w:rsidR="009057C8" w:rsidRDefault="009057C8" w:rsidP="0058278E">
            <w:pPr>
              <w:bidi w:val="0"/>
              <w:rPr>
                <w:b w:val="0"/>
                <w:bCs w:val="0"/>
              </w:rPr>
            </w:pPr>
          </w:p>
        </w:tc>
        <w:tc>
          <w:tcPr>
            <w:tcW w:w="4148" w:type="dxa"/>
          </w:tcPr>
          <w:p w14:paraId="49424BD5" w14:textId="77777777" w:rsidR="009057C8" w:rsidRPr="009057C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t>The system adds this product to the user's shopping cart.</w:t>
            </w:r>
          </w:p>
          <w:p w14:paraId="2ABD7184" w14:textId="49547CBD" w:rsidR="009057C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14:paraId="7F630435"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0900212B" w14:textId="77777777" w:rsidR="009057C8" w:rsidRPr="009057C8" w:rsidRDefault="009057C8" w:rsidP="009057C8">
            <w:pPr>
              <w:bidi w:val="0"/>
            </w:pPr>
            <w:r w:rsidRPr="009057C8">
              <w:t>User chooses product to buy and the owner just removed the product</w:t>
            </w:r>
          </w:p>
          <w:p w14:paraId="23AD73C9" w14:textId="77777777" w:rsidR="009057C8" w:rsidRDefault="009057C8" w:rsidP="0058278E">
            <w:pPr>
              <w:bidi w:val="0"/>
              <w:rPr>
                <w:b w:val="0"/>
                <w:bCs w:val="0"/>
              </w:rPr>
            </w:pPr>
          </w:p>
        </w:tc>
        <w:tc>
          <w:tcPr>
            <w:tcW w:w="4148" w:type="dxa"/>
          </w:tcPr>
          <w:p w14:paraId="36E1616B" w14:textId="2F37B15E" w:rsidR="009057C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r>
              <w:t>The system shows message indicates that the product is no longer available</w:t>
            </w:r>
            <w:r>
              <w:rPr>
                <w:b/>
                <w:bCs/>
              </w:rPr>
              <w:t xml:space="preserve"> </w:t>
            </w:r>
          </w:p>
        </w:tc>
      </w:tr>
      <w:tr w:rsidR="009057C8" w14:paraId="3480EF9C"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4A56A41" w14:textId="7ECA4961" w:rsidR="009057C8" w:rsidRDefault="009057C8" w:rsidP="0058278E">
            <w:pPr>
              <w:bidi w:val="0"/>
              <w:rPr>
                <w:b w:val="0"/>
                <w:bCs w:val="0"/>
              </w:rPr>
            </w:pPr>
            <w:r>
              <w:t>User enters a negative amount of the product.</w:t>
            </w:r>
          </w:p>
        </w:tc>
        <w:tc>
          <w:tcPr>
            <w:tcW w:w="4148" w:type="dxa"/>
          </w:tcPr>
          <w:p w14:paraId="65FAAF7C" w14:textId="77777777" w:rsidR="009057C8" w:rsidRPr="009057C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t>The system shows message indicates that the amount is no valid.</w:t>
            </w:r>
          </w:p>
          <w:p w14:paraId="28EA02FA" w14:textId="2A2B9B89" w:rsidR="009057C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bl>
    <w:p w14:paraId="63AD1BF4" w14:textId="03163EA7" w:rsidR="00A0331A" w:rsidRDefault="00A0331A" w:rsidP="00A0331A">
      <w:pPr>
        <w:bidi w:val="0"/>
      </w:pPr>
    </w:p>
    <w:p w14:paraId="314AE2FA" w14:textId="343BC101" w:rsidR="00B362C8" w:rsidRPr="009057C8" w:rsidRDefault="00B362C8" w:rsidP="00B362C8">
      <w:pPr>
        <w:pStyle w:val="a3"/>
        <w:numPr>
          <w:ilvl w:val="0"/>
          <w:numId w:val="1"/>
        </w:numPr>
        <w:bidi w:val="0"/>
        <w:rPr>
          <w:b/>
          <w:bCs/>
          <w:sz w:val="24"/>
          <w:szCs w:val="24"/>
          <w:u w:val="single"/>
        </w:rPr>
      </w:pPr>
      <w:r w:rsidRPr="009057C8">
        <w:rPr>
          <w:sz w:val="24"/>
          <w:szCs w:val="24"/>
          <w:u w:val="single"/>
        </w:rPr>
        <w:t xml:space="preserve">Use case: </w:t>
      </w:r>
      <w:r w:rsidRPr="009057C8">
        <w:rPr>
          <w:b/>
          <w:bCs/>
          <w:sz w:val="24"/>
          <w:szCs w:val="24"/>
          <w:u w:val="single"/>
        </w:rPr>
        <w:t>View shopping cart</w:t>
      </w:r>
    </w:p>
    <w:p w14:paraId="20F25575" w14:textId="77777777" w:rsidR="00B362C8" w:rsidRPr="00A0331A" w:rsidRDefault="00B362C8" w:rsidP="00B362C8">
      <w:pPr>
        <w:pStyle w:val="a3"/>
        <w:numPr>
          <w:ilvl w:val="1"/>
          <w:numId w:val="1"/>
        </w:numPr>
        <w:bidi w:val="0"/>
        <w:rPr>
          <w:b/>
          <w:bCs/>
        </w:rPr>
      </w:pPr>
      <w:r>
        <w:rPr>
          <w:b/>
          <w:bCs/>
        </w:rPr>
        <w:t xml:space="preserve">Actor: </w:t>
      </w:r>
      <w:r w:rsidRPr="005A06C6">
        <w:rPr>
          <w:b/>
          <w:bCs/>
          <w:color w:val="FF0000"/>
        </w:rPr>
        <w:t>User</w:t>
      </w:r>
    </w:p>
    <w:p w14:paraId="0BC52BAB" w14:textId="2EBCACE5" w:rsidR="00B362C8" w:rsidRDefault="00B362C8" w:rsidP="00B362C8">
      <w:pPr>
        <w:pStyle w:val="a3"/>
        <w:numPr>
          <w:ilvl w:val="1"/>
          <w:numId w:val="1"/>
        </w:numPr>
        <w:bidi w:val="0"/>
        <w:rPr>
          <w:b/>
          <w:bCs/>
        </w:rPr>
      </w:pPr>
      <w:r>
        <w:rPr>
          <w:b/>
          <w:bCs/>
        </w:rPr>
        <w:t xml:space="preserve">Precondition: </w:t>
      </w:r>
    </w:p>
    <w:p w14:paraId="26290182" w14:textId="736822D2" w:rsidR="00B362C8" w:rsidRDefault="00B362C8" w:rsidP="00B362C8">
      <w:pPr>
        <w:pStyle w:val="a3"/>
        <w:numPr>
          <w:ilvl w:val="1"/>
          <w:numId w:val="1"/>
        </w:numPr>
        <w:bidi w:val="0"/>
        <w:rPr>
          <w:b/>
          <w:bCs/>
        </w:rPr>
      </w:pPr>
      <w:r>
        <w:rPr>
          <w:b/>
          <w:bCs/>
        </w:rPr>
        <w:t xml:space="preserve">Parameter: </w:t>
      </w:r>
    </w:p>
    <w:p w14:paraId="0E2BAF85" w14:textId="77777777" w:rsidR="00B362C8" w:rsidRDefault="00B362C8" w:rsidP="00B362C8">
      <w:pPr>
        <w:pStyle w:val="a3"/>
        <w:numPr>
          <w:ilvl w:val="1"/>
          <w:numId w:val="1"/>
        </w:numPr>
        <w:bidi w:val="0"/>
        <w:rPr>
          <w:b/>
          <w:bCs/>
        </w:rPr>
      </w:pPr>
      <w:r>
        <w:rPr>
          <w:b/>
          <w:bCs/>
        </w:rPr>
        <w:t>Actions:</w:t>
      </w:r>
    </w:p>
    <w:p w14:paraId="3CF94C3F" w14:textId="4CB89238" w:rsidR="00B362C8" w:rsidRPr="005A06C6" w:rsidRDefault="00B362C8" w:rsidP="00B362C8">
      <w:pPr>
        <w:pStyle w:val="a3"/>
        <w:numPr>
          <w:ilvl w:val="2"/>
          <w:numId w:val="1"/>
        </w:numPr>
        <w:bidi w:val="0"/>
      </w:pPr>
      <w:r w:rsidRPr="005A06C6">
        <w:rPr>
          <w:b/>
          <w:bCs/>
          <w:color w:val="FF0000"/>
        </w:rPr>
        <w:t>User</w:t>
      </w:r>
      <w:r w:rsidRPr="005A06C6">
        <w:rPr>
          <w:color w:val="FF0000"/>
        </w:rPr>
        <w:t xml:space="preserve"> </w:t>
      </w:r>
      <w:r>
        <w:t>asks to present the shopping cart</w:t>
      </w:r>
    </w:p>
    <w:p w14:paraId="1F2F4904" w14:textId="53B55A11" w:rsidR="00B362C8" w:rsidRDefault="00B362C8" w:rsidP="00B362C8">
      <w:pPr>
        <w:pStyle w:val="a3"/>
        <w:numPr>
          <w:ilvl w:val="2"/>
          <w:numId w:val="1"/>
        </w:numPr>
        <w:bidi w:val="0"/>
      </w:pPr>
      <w:r w:rsidRPr="00B362C8">
        <w:rPr>
          <w:b/>
          <w:bCs/>
          <w:color w:val="FF0000"/>
        </w:rPr>
        <w:t>System</w:t>
      </w:r>
      <w:r w:rsidRPr="00B362C8">
        <w:rPr>
          <w:color w:val="FF0000"/>
        </w:rPr>
        <w:t xml:space="preserve"> </w:t>
      </w:r>
      <w:r>
        <w:t>presets all the products in the shopping cart, their amount and total amount and price in the cart</w:t>
      </w:r>
    </w:p>
    <w:tbl>
      <w:tblPr>
        <w:tblStyle w:val="4"/>
        <w:tblW w:w="0" w:type="auto"/>
        <w:tblLook w:val="04A0" w:firstRow="1" w:lastRow="0" w:firstColumn="1" w:lastColumn="0" w:noHBand="0" w:noVBand="1"/>
      </w:tblPr>
      <w:tblGrid>
        <w:gridCol w:w="4148"/>
        <w:gridCol w:w="4148"/>
      </w:tblGrid>
      <w:tr w:rsidR="009057C8" w14:paraId="364390D6"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CE24705" w14:textId="77777777" w:rsidR="009057C8" w:rsidRDefault="009057C8" w:rsidP="0058278E">
            <w:pPr>
              <w:bidi w:val="0"/>
              <w:rPr>
                <w:b w:val="0"/>
                <w:bCs w:val="0"/>
              </w:rPr>
            </w:pPr>
            <w:r>
              <w:rPr>
                <w:b w:val="0"/>
                <w:bCs w:val="0"/>
              </w:rPr>
              <w:t>Action</w:t>
            </w:r>
          </w:p>
        </w:tc>
        <w:tc>
          <w:tcPr>
            <w:tcW w:w="4148" w:type="dxa"/>
          </w:tcPr>
          <w:p w14:paraId="7FCB5332" w14:textId="77777777" w:rsidR="009057C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9057C8" w14:paraId="147E5009"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C603311" w14:textId="77777777" w:rsidR="009057C8" w:rsidRPr="009057C8" w:rsidRDefault="009057C8" w:rsidP="009057C8">
            <w:pPr>
              <w:bidi w:val="0"/>
            </w:pPr>
            <w:r w:rsidRPr="009057C8">
              <w:t xml:space="preserve">User request to present shopping cart- when the shopping cart isn't </w:t>
            </w:r>
            <w:r w:rsidRPr="009057C8">
              <w:rPr>
                <w:highlight w:val="cyan"/>
              </w:rPr>
              <w:t>empty</w:t>
            </w:r>
            <w:r w:rsidRPr="009057C8">
              <w:t>.</w:t>
            </w:r>
          </w:p>
          <w:p w14:paraId="11CF5383" w14:textId="77777777" w:rsidR="009057C8" w:rsidRDefault="009057C8" w:rsidP="0058278E">
            <w:pPr>
              <w:bidi w:val="0"/>
              <w:rPr>
                <w:b w:val="0"/>
                <w:bCs w:val="0"/>
              </w:rPr>
            </w:pPr>
          </w:p>
        </w:tc>
        <w:tc>
          <w:tcPr>
            <w:tcW w:w="4148" w:type="dxa"/>
          </w:tcPr>
          <w:p w14:paraId="0C9B8605" w14:textId="77777777" w:rsidR="009057C8" w:rsidRPr="009057C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t>The system presents the requested shopping cart.</w:t>
            </w:r>
          </w:p>
          <w:p w14:paraId="3AFCEF8A" w14:textId="77777777" w:rsidR="009057C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14:paraId="1DFBEF1D"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23082A09" w14:textId="77777777" w:rsidR="009057C8" w:rsidRPr="009057C8" w:rsidRDefault="009057C8" w:rsidP="009057C8">
            <w:pPr>
              <w:bidi w:val="0"/>
            </w:pPr>
            <w:r w:rsidRPr="009057C8">
              <w:t xml:space="preserve">User request to present shopping cart- when the shopping cart is </w:t>
            </w:r>
            <w:r w:rsidRPr="009057C8">
              <w:rPr>
                <w:highlight w:val="cyan"/>
              </w:rPr>
              <w:t>empty</w:t>
            </w:r>
            <w:r w:rsidRPr="009057C8">
              <w:t>.</w:t>
            </w:r>
          </w:p>
          <w:p w14:paraId="0ED26B58" w14:textId="77777777" w:rsidR="009057C8" w:rsidRDefault="009057C8" w:rsidP="0058278E">
            <w:pPr>
              <w:bidi w:val="0"/>
              <w:rPr>
                <w:b w:val="0"/>
                <w:bCs w:val="0"/>
              </w:rPr>
            </w:pPr>
          </w:p>
        </w:tc>
        <w:tc>
          <w:tcPr>
            <w:tcW w:w="4148" w:type="dxa"/>
          </w:tcPr>
          <w:p w14:paraId="7592149A" w14:textId="77777777" w:rsidR="009057C8" w:rsidRPr="009057C8" w:rsidRDefault="009057C8" w:rsidP="009057C8">
            <w:pPr>
              <w:bidi w:val="0"/>
              <w:cnfStyle w:val="000000000000" w:firstRow="0" w:lastRow="0" w:firstColumn="0" w:lastColumn="0" w:oddVBand="0" w:evenVBand="0" w:oddHBand="0" w:evenHBand="0" w:firstRowFirstColumn="0" w:firstRowLastColumn="0" w:lastRowFirstColumn="0" w:lastRowLastColumn="0"/>
              <w:rPr>
                <w:b/>
                <w:bCs/>
              </w:rPr>
            </w:pPr>
            <w:r>
              <w:t>The system presents the requested shopping cart.</w:t>
            </w:r>
          </w:p>
          <w:p w14:paraId="396CCCDC" w14:textId="68508F30" w:rsidR="009057C8" w:rsidRDefault="009057C8" w:rsidP="0058278E">
            <w:pPr>
              <w:bidi w:val="0"/>
              <w:cnfStyle w:val="000000000000" w:firstRow="0" w:lastRow="0" w:firstColumn="0" w:lastColumn="0" w:oddVBand="0" w:evenVBand="0" w:oddHBand="0" w:evenHBand="0" w:firstRowFirstColumn="0" w:firstRowLastColumn="0" w:lastRowFirstColumn="0" w:lastRowLastColumn="0"/>
              <w:rPr>
                <w:b/>
                <w:bCs/>
              </w:rPr>
            </w:pPr>
          </w:p>
        </w:tc>
      </w:tr>
      <w:tr w:rsidR="009057C8" w14:paraId="50DA048A"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0090769" w14:textId="77777777" w:rsidR="009057C8" w:rsidRPr="009057C8" w:rsidRDefault="009057C8" w:rsidP="009057C8">
            <w:pPr>
              <w:bidi w:val="0"/>
            </w:pPr>
            <w:r w:rsidRPr="009057C8">
              <w:t xml:space="preserve">User request to present shopping cart- when the shopping cart is </w:t>
            </w:r>
            <w:r w:rsidRPr="009057C8">
              <w:rPr>
                <w:highlight w:val="cyan"/>
              </w:rPr>
              <w:t>empty</w:t>
            </w:r>
            <w:r w:rsidRPr="009057C8">
              <w:t>.</w:t>
            </w:r>
          </w:p>
          <w:p w14:paraId="6510E12F" w14:textId="661FE109" w:rsidR="009057C8" w:rsidRDefault="009057C8" w:rsidP="0058278E">
            <w:pPr>
              <w:bidi w:val="0"/>
              <w:rPr>
                <w:b w:val="0"/>
                <w:bCs w:val="0"/>
              </w:rPr>
            </w:pPr>
          </w:p>
        </w:tc>
        <w:tc>
          <w:tcPr>
            <w:tcW w:w="4148" w:type="dxa"/>
          </w:tcPr>
          <w:p w14:paraId="10B44A1A" w14:textId="77777777" w:rsidR="009057C8" w:rsidRPr="009057C8" w:rsidRDefault="009057C8" w:rsidP="009057C8">
            <w:pPr>
              <w:bidi w:val="0"/>
              <w:cnfStyle w:val="000000100000" w:firstRow="0" w:lastRow="0" w:firstColumn="0" w:lastColumn="0" w:oddVBand="0" w:evenVBand="0" w:oddHBand="1" w:evenHBand="0" w:firstRowFirstColumn="0" w:firstRowLastColumn="0" w:lastRowFirstColumn="0" w:lastRowLastColumn="0"/>
              <w:rPr>
                <w:b/>
                <w:bCs/>
              </w:rPr>
            </w:pPr>
            <w:r>
              <w:t>The system shows an empty list of products and the total price will be 0.</w:t>
            </w:r>
          </w:p>
          <w:p w14:paraId="14EFDC10" w14:textId="77777777" w:rsidR="009057C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bl>
    <w:p w14:paraId="3F839842" w14:textId="56A3CE23" w:rsidR="007A204D" w:rsidRPr="009057C8" w:rsidRDefault="007A204D" w:rsidP="009057C8">
      <w:pPr>
        <w:pStyle w:val="a3"/>
        <w:bidi w:val="0"/>
        <w:rPr>
          <w:b/>
          <w:bCs/>
        </w:rPr>
      </w:pPr>
      <w:r w:rsidRPr="007A204D">
        <w:rPr>
          <w:b/>
          <w:bCs/>
          <w:color w:val="FF0000"/>
          <w:highlight w:val="yellow"/>
        </w:rPr>
        <w:t>**think if more acceptance tests are needed (bad)</w:t>
      </w:r>
    </w:p>
    <w:p w14:paraId="5B975E52" w14:textId="77777777" w:rsidR="00B362C8" w:rsidRDefault="00B362C8" w:rsidP="00B362C8">
      <w:pPr>
        <w:bidi w:val="0"/>
      </w:pPr>
    </w:p>
    <w:p w14:paraId="590A4DBF" w14:textId="30B8B205" w:rsidR="00B362C8" w:rsidRPr="009057C8" w:rsidRDefault="00B362C8" w:rsidP="00B362C8">
      <w:pPr>
        <w:pStyle w:val="a3"/>
        <w:numPr>
          <w:ilvl w:val="0"/>
          <w:numId w:val="1"/>
        </w:numPr>
        <w:bidi w:val="0"/>
        <w:rPr>
          <w:b/>
          <w:bCs/>
          <w:sz w:val="24"/>
          <w:szCs w:val="24"/>
          <w:highlight w:val="yellow"/>
          <w:u w:val="single"/>
        </w:rPr>
      </w:pPr>
      <w:r w:rsidRPr="009057C8">
        <w:rPr>
          <w:sz w:val="24"/>
          <w:szCs w:val="24"/>
          <w:highlight w:val="yellow"/>
          <w:u w:val="single"/>
        </w:rPr>
        <w:t xml:space="preserve">Use case: </w:t>
      </w:r>
      <w:r w:rsidRPr="009057C8">
        <w:rPr>
          <w:b/>
          <w:bCs/>
          <w:sz w:val="24"/>
          <w:szCs w:val="24"/>
          <w:highlight w:val="yellow"/>
          <w:u w:val="single"/>
        </w:rPr>
        <w:t>Edit shopping cart</w:t>
      </w:r>
      <w:r w:rsidR="000411AD" w:rsidRPr="009057C8">
        <w:rPr>
          <w:b/>
          <w:bCs/>
          <w:sz w:val="24"/>
          <w:szCs w:val="24"/>
          <w:highlight w:val="yellow"/>
          <w:u w:val="single"/>
        </w:rPr>
        <w:t>-</w:t>
      </w:r>
    </w:p>
    <w:p w14:paraId="7B55900B" w14:textId="77777777" w:rsidR="00B362C8" w:rsidRPr="009057C8" w:rsidRDefault="00B362C8" w:rsidP="00B362C8">
      <w:pPr>
        <w:pStyle w:val="a3"/>
        <w:numPr>
          <w:ilvl w:val="1"/>
          <w:numId w:val="1"/>
        </w:numPr>
        <w:bidi w:val="0"/>
        <w:rPr>
          <w:b/>
          <w:bCs/>
        </w:rPr>
      </w:pPr>
      <w:r w:rsidRPr="009057C8">
        <w:rPr>
          <w:b/>
          <w:bCs/>
        </w:rPr>
        <w:t xml:space="preserve">Actor: </w:t>
      </w:r>
      <w:r w:rsidRPr="009057C8">
        <w:rPr>
          <w:b/>
          <w:bCs/>
          <w:color w:val="FF0000"/>
        </w:rPr>
        <w:t>User</w:t>
      </w:r>
    </w:p>
    <w:p w14:paraId="1C83F946" w14:textId="0D0CFEBA" w:rsidR="00B362C8" w:rsidRPr="009057C8" w:rsidRDefault="00B362C8" w:rsidP="00B362C8">
      <w:pPr>
        <w:pStyle w:val="a3"/>
        <w:numPr>
          <w:ilvl w:val="1"/>
          <w:numId w:val="1"/>
        </w:numPr>
        <w:bidi w:val="0"/>
        <w:rPr>
          <w:b/>
          <w:bCs/>
        </w:rPr>
      </w:pPr>
      <w:r w:rsidRPr="009057C8">
        <w:rPr>
          <w:b/>
          <w:bCs/>
        </w:rPr>
        <w:t xml:space="preserve">Precondition: </w:t>
      </w:r>
      <w:r w:rsidRPr="009057C8">
        <w:t>Shopping cart not empty</w:t>
      </w:r>
    </w:p>
    <w:p w14:paraId="0DFEAEE6" w14:textId="6642FB5B" w:rsidR="00B362C8" w:rsidRPr="009057C8" w:rsidRDefault="00B362C8" w:rsidP="00B362C8">
      <w:pPr>
        <w:pStyle w:val="a3"/>
        <w:numPr>
          <w:ilvl w:val="1"/>
          <w:numId w:val="1"/>
        </w:numPr>
        <w:bidi w:val="0"/>
        <w:rPr>
          <w:b/>
          <w:bCs/>
        </w:rPr>
      </w:pPr>
      <w:r w:rsidRPr="009057C8">
        <w:rPr>
          <w:b/>
          <w:bCs/>
        </w:rPr>
        <w:lastRenderedPageBreak/>
        <w:t xml:space="preserve">Parameter: </w:t>
      </w:r>
      <w:r w:rsidRPr="009057C8">
        <w:t>Product to update and chosen change to make</w:t>
      </w:r>
    </w:p>
    <w:p w14:paraId="7E88776E" w14:textId="77777777" w:rsidR="00B362C8" w:rsidRPr="009057C8" w:rsidRDefault="00B362C8" w:rsidP="00B362C8">
      <w:pPr>
        <w:pStyle w:val="a3"/>
        <w:numPr>
          <w:ilvl w:val="1"/>
          <w:numId w:val="1"/>
        </w:numPr>
        <w:bidi w:val="0"/>
        <w:rPr>
          <w:b/>
          <w:bCs/>
        </w:rPr>
      </w:pPr>
      <w:r w:rsidRPr="009057C8">
        <w:rPr>
          <w:b/>
          <w:bCs/>
        </w:rPr>
        <w:t>Actions:</w:t>
      </w:r>
    </w:p>
    <w:p w14:paraId="545ABAE9" w14:textId="234A64DD" w:rsidR="00B362C8" w:rsidRPr="009057C8" w:rsidRDefault="00B362C8" w:rsidP="00B362C8">
      <w:pPr>
        <w:pStyle w:val="a3"/>
        <w:numPr>
          <w:ilvl w:val="2"/>
          <w:numId w:val="1"/>
        </w:numPr>
        <w:bidi w:val="0"/>
        <w:rPr>
          <w:b/>
          <w:bCs/>
          <w:color w:val="FF0000"/>
        </w:rPr>
      </w:pPr>
      <w:r w:rsidRPr="009057C8">
        <w:rPr>
          <w:b/>
          <w:bCs/>
          <w:color w:val="FF0000"/>
        </w:rPr>
        <w:t>System</w:t>
      </w:r>
      <w:r w:rsidRPr="009057C8">
        <w:rPr>
          <w:color w:val="FF0000"/>
        </w:rPr>
        <w:t xml:space="preserve"> </w:t>
      </w:r>
      <w:r w:rsidRPr="009057C8">
        <w:t xml:space="preserve">presents the existing </w:t>
      </w:r>
      <w:r w:rsidRPr="009057C8">
        <w:rPr>
          <w:b/>
          <w:bCs/>
          <w:color w:val="FF0000"/>
        </w:rPr>
        <w:t>shopping cart</w:t>
      </w:r>
    </w:p>
    <w:p w14:paraId="37C1518A" w14:textId="09B081EC" w:rsidR="00B362C8" w:rsidRPr="009057C8" w:rsidRDefault="00B362C8" w:rsidP="00B362C8">
      <w:pPr>
        <w:pStyle w:val="a3"/>
        <w:numPr>
          <w:ilvl w:val="2"/>
          <w:numId w:val="1"/>
        </w:numPr>
        <w:bidi w:val="0"/>
      </w:pPr>
      <w:r w:rsidRPr="009057C8">
        <w:rPr>
          <w:b/>
          <w:bCs/>
          <w:color w:val="FF0000"/>
        </w:rPr>
        <w:t>User</w:t>
      </w:r>
      <w:r w:rsidRPr="009057C8">
        <w:rPr>
          <w:color w:val="FF0000"/>
        </w:rPr>
        <w:t xml:space="preserve"> </w:t>
      </w:r>
      <w:r w:rsidRPr="009057C8">
        <w:t xml:space="preserve">choose a </w:t>
      </w:r>
      <w:r w:rsidRPr="009057C8">
        <w:rPr>
          <w:b/>
          <w:bCs/>
          <w:color w:val="FF0000"/>
        </w:rPr>
        <w:t>product</w:t>
      </w:r>
      <w:r w:rsidRPr="009057C8">
        <w:rPr>
          <w:color w:val="FF0000"/>
        </w:rPr>
        <w:t xml:space="preserve"> </w:t>
      </w:r>
      <w:r w:rsidRPr="009057C8">
        <w:t xml:space="preserve">from the </w:t>
      </w:r>
      <w:r w:rsidRPr="009057C8">
        <w:rPr>
          <w:b/>
          <w:bCs/>
          <w:color w:val="FF0000"/>
        </w:rPr>
        <w:t>cart</w:t>
      </w:r>
    </w:p>
    <w:p w14:paraId="0E61ED42" w14:textId="63CD0394" w:rsidR="00B362C8" w:rsidRPr="009057C8" w:rsidRDefault="00B362C8" w:rsidP="00B362C8">
      <w:pPr>
        <w:pStyle w:val="a3"/>
        <w:numPr>
          <w:ilvl w:val="2"/>
          <w:numId w:val="1"/>
        </w:numPr>
        <w:bidi w:val="0"/>
      </w:pPr>
      <w:r w:rsidRPr="009057C8">
        <w:t xml:space="preserve">If the </w:t>
      </w:r>
      <w:r w:rsidRPr="009057C8">
        <w:rPr>
          <w:b/>
          <w:bCs/>
          <w:color w:val="FF0000"/>
        </w:rPr>
        <w:t>user</w:t>
      </w:r>
      <w:r w:rsidRPr="009057C8">
        <w:rPr>
          <w:color w:val="FF0000"/>
        </w:rPr>
        <w:t xml:space="preserve"> </w:t>
      </w:r>
      <w:r w:rsidRPr="009057C8">
        <w:t>choose changing the amount</w:t>
      </w:r>
    </w:p>
    <w:p w14:paraId="4B0F257F" w14:textId="0566D69B" w:rsidR="00B362C8" w:rsidRPr="009057C8" w:rsidRDefault="00B362C8" w:rsidP="00B362C8">
      <w:pPr>
        <w:pStyle w:val="a3"/>
        <w:numPr>
          <w:ilvl w:val="3"/>
          <w:numId w:val="1"/>
        </w:numPr>
        <w:bidi w:val="0"/>
      </w:pPr>
      <w:r w:rsidRPr="009057C8">
        <w:t xml:space="preserve">If the new requested amount is 0, the </w:t>
      </w:r>
      <w:r w:rsidRPr="009057C8">
        <w:rPr>
          <w:b/>
          <w:bCs/>
          <w:color w:val="FF0000"/>
        </w:rPr>
        <w:t>product</w:t>
      </w:r>
      <w:r w:rsidRPr="009057C8">
        <w:rPr>
          <w:color w:val="FF0000"/>
        </w:rPr>
        <w:t xml:space="preserve"> </w:t>
      </w:r>
      <w:r w:rsidRPr="009057C8">
        <w:t xml:space="preserve">I removed from the </w:t>
      </w:r>
      <w:r w:rsidRPr="009057C8">
        <w:rPr>
          <w:b/>
          <w:bCs/>
          <w:color w:val="FF0000"/>
        </w:rPr>
        <w:t>cart</w:t>
      </w:r>
    </w:p>
    <w:p w14:paraId="5543A1AB" w14:textId="6C368826" w:rsidR="00C64573" w:rsidRDefault="00C64573" w:rsidP="00C64573">
      <w:pPr>
        <w:pStyle w:val="a3"/>
        <w:numPr>
          <w:ilvl w:val="3"/>
          <w:numId w:val="1"/>
        </w:numPr>
        <w:bidi w:val="0"/>
      </w:pPr>
      <w:r w:rsidRPr="009057C8">
        <w:t>Else the amount is updated as requested</w:t>
      </w:r>
    </w:p>
    <w:tbl>
      <w:tblPr>
        <w:tblStyle w:val="4"/>
        <w:tblW w:w="0" w:type="auto"/>
        <w:tblLook w:val="04A0" w:firstRow="1" w:lastRow="0" w:firstColumn="1" w:lastColumn="0" w:noHBand="0" w:noVBand="1"/>
      </w:tblPr>
      <w:tblGrid>
        <w:gridCol w:w="4148"/>
        <w:gridCol w:w="4148"/>
      </w:tblGrid>
      <w:tr w:rsidR="009057C8" w14:paraId="5F519588"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B5C87BB" w14:textId="77777777" w:rsidR="009057C8" w:rsidRDefault="009057C8" w:rsidP="0058278E">
            <w:pPr>
              <w:bidi w:val="0"/>
              <w:rPr>
                <w:b w:val="0"/>
                <w:bCs w:val="0"/>
              </w:rPr>
            </w:pPr>
            <w:r>
              <w:rPr>
                <w:b w:val="0"/>
                <w:bCs w:val="0"/>
              </w:rPr>
              <w:t>Action</w:t>
            </w:r>
          </w:p>
        </w:tc>
        <w:tc>
          <w:tcPr>
            <w:tcW w:w="4148" w:type="dxa"/>
          </w:tcPr>
          <w:p w14:paraId="57CFF0B1" w14:textId="77777777" w:rsidR="009057C8" w:rsidRDefault="009057C8" w:rsidP="0058278E">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9057C8" w14:paraId="7AF3A798"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6F31545" w14:textId="152676D5" w:rsidR="009057C8" w:rsidRDefault="00754ACE" w:rsidP="004C2F70">
            <w:pPr>
              <w:bidi w:val="0"/>
              <w:rPr>
                <w:b w:val="0"/>
                <w:bCs w:val="0"/>
              </w:rPr>
            </w:pPr>
            <w:r>
              <w:t xml:space="preserve">User adds a valid amount of a product (i.e less then what the Store is offering) </w:t>
            </w:r>
          </w:p>
        </w:tc>
        <w:tc>
          <w:tcPr>
            <w:tcW w:w="4148" w:type="dxa"/>
          </w:tcPr>
          <w:p w14:paraId="62938AE5" w14:textId="415E3A66" w:rsidR="004C2F70" w:rsidRPr="004C2F70" w:rsidRDefault="004C2F70" w:rsidP="004C2F70">
            <w:pPr>
              <w:bidi w:val="0"/>
              <w:cnfStyle w:val="000000100000" w:firstRow="0" w:lastRow="0" w:firstColumn="0" w:lastColumn="0" w:oddVBand="0" w:evenVBand="0" w:oddHBand="1" w:evenHBand="0" w:firstRowFirstColumn="0" w:firstRowLastColumn="0" w:lastRowFirstColumn="0" w:lastRowLastColumn="0"/>
              <w:rPr>
                <w:b/>
                <w:bCs/>
              </w:rPr>
            </w:pPr>
            <w:r w:rsidRPr="009057C8">
              <w:t>The system</w:t>
            </w:r>
            <w:r w:rsidR="00754ACE">
              <w:t xml:space="preserve"> adds the required products and</w:t>
            </w:r>
            <w:r w:rsidRPr="009057C8">
              <w:t xml:space="preserve"> presents the requested shopping cart.</w:t>
            </w:r>
          </w:p>
          <w:p w14:paraId="16A60AA9" w14:textId="77777777" w:rsidR="009057C8" w:rsidRDefault="009057C8"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057C8" w14:paraId="2A4D5824"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44885ADD" w14:textId="4427AF24" w:rsidR="004C2F70" w:rsidRPr="004C2F70" w:rsidRDefault="004C2F70" w:rsidP="004C2F70">
            <w:pPr>
              <w:bidi w:val="0"/>
            </w:pPr>
            <w:r w:rsidRPr="004C2F70">
              <w:t xml:space="preserve">User </w:t>
            </w:r>
            <w:r w:rsidR="00754ACE">
              <w:t>reduces the amount of a product to a number above 0</w:t>
            </w:r>
          </w:p>
          <w:p w14:paraId="4984BEE6" w14:textId="77777777" w:rsidR="009057C8" w:rsidRDefault="009057C8" w:rsidP="0058278E">
            <w:pPr>
              <w:bidi w:val="0"/>
              <w:rPr>
                <w:b w:val="0"/>
                <w:bCs w:val="0"/>
              </w:rPr>
            </w:pPr>
          </w:p>
        </w:tc>
        <w:tc>
          <w:tcPr>
            <w:tcW w:w="4148" w:type="dxa"/>
          </w:tcPr>
          <w:p w14:paraId="7B2DE23E" w14:textId="4E0A8AAC" w:rsidR="009057C8" w:rsidRDefault="004C2F70" w:rsidP="0058278E">
            <w:pPr>
              <w:bidi w:val="0"/>
              <w:cnfStyle w:val="000000000000" w:firstRow="0" w:lastRow="0" w:firstColumn="0" w:lastColumn="0" w:oddVBand="0" w:evenVBand="0" w:oddHBand="0" w:evenHBand="0" w:firstRowFirstColumn="0" w:firstRowLastColumn="0" w:lastRowFirstColumn="0" w:lastRowLastColumn="0"/>
              <w:rPr>
                <w:b/>
                <w:bCs/>
              </w:rPr>
            </w:pPr>
            <w:r w:rsidRPr="009057C8">
              <w:t xml:space="preserve">The system </w:t>
            </w:r>
            <w:r w:rsidR="00754ACE">
              <w:t>the reduces the amount in the cart as requested</w:t>
            </w:r>
          </w:p>
        </w:tc>
      </w:tr>
      <w:tr w:rsidR="00754ACE" w14:paraId="03843890"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4F609F9" w14:textId="6E4B8B94" w:rsidR="00754ACE" w:rsidRPr="004C2F70" w:rsidRDefault="00754ACE" w:rsidP="004C2F70">
            <w:pPr>
              <w:bidi w:val="0"/>
            </w:pPr>
            <w:r>
              <w:t>User reduces the amount of a product to 0</w:t>
            </w:r>
          </w:p>
        </w:tc>
        <w:tc>
          <w:tcPr>
            <w:tcW w:w="4148" w:type="dxa"/>
          </w:tcPr>
          <w:p w14:paraId="7DE98AF1" w14:textId="5057EEB7" w:rsidR="00754ACE" w:rsidRPr="009057C8" w:rsidRDefault="00754ACE" w:rsidP="0058278E">
            <w:pPr>
              <w:bidi w:val="0"/>
              <w:cnfStyle w:val="000000100000" w:firstRow="0" w:lastRow="0" w:firstColumn="0" w:lastColumn="0" w:oddVBand="0" w:evenVBand="0" w:oddHBand="1" w:evenHBand="0" w:firstRowFirstColumn="0" w:firstRowLastColumn="0" w:lastRowFirstColumn="0" w:lastRowLastColumn="0"/>
            </w:pPr>
            <w:r>
              <w:t>The system removes the product from the user’s cart</w:t>
            </w:r>
          </w:p>
        </w:tc>
      </w:tr>
      <w:tr w:rsidR="00754ACE" w14:paraId="2F2960A6"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34193471" w14:textId="5AB6A658" w:rsidR="00754ACE" w:rsidRDefault="00754ACE" w:rsidP="004C2F70">
            <w:pPr>
              <w:bidi w:val="0"/>
            </w:pPr>
            <w:r>
              <w:t>User reduces the amount of a product to a negative number</w:t>
            </w:r>
          </w:p>
        </w:tc>
        <w:tc>
          <w:tcPr>
            <w:tcW w:w="4148" w:type="dxa"/>
          </w:tcPr>
          <w:p w14:paraId="45FDA82B" w14:textId="4E9BAA0D" w:rsidR="00754ACE" w:rsidRDefault="00754ACE" w:rsidP="0058278E">
            <w:pPr>
              <w:bidi w:val="0"/>
              <w:cnfStyle w:val="000000000000" w:firstRow="0" w:lastRow="0" w:firstColumn="0" w:lastColumn="0" w:oddVBand="0" w:evenVBand="0" w:oddHBand="0" w:evenHBand="0" w:firstRowFirstColumn="0" w:firstRowLastColumn="0" w:lastRowFirstColumn="0" w:lastRowLastColumn="0"/>
            </w:pPr>
            <w:r>
              <w:t>The system removes the product from the user’s cart</w:t>
            </w:r>
          </w:p>
        </w:tc>
      </w:tr>
    </w:tbl>
    <w:p w14:paraId="2AFDEDD5" w14:textId="327DBE36" w:rsidR="00C64573" w:rsidRDefault="00C64573" w:rsidP="00C64573">
      <w:pPr>
        <w:bidi w:val="0"/>
      </w:pPr>
    </w:p>
    <w:p w14:paraId="4A438C62" w14:textId="7BB69EBB" w:rsidR="00C64573" w:rsidRPr="004C2F70" w:rsidRDefault="00C64573" w:rsidP="00C64573">
      <w:pPr>
        <w:pStyle w:val="a3"/>
        <w:numPr>
          <w:ilvl w:val="0"/>
          <w:numId w:val="1"/>
        </w:numPr>
        <w:bidi w:val="0"/>
        <w:rPr>
          <w:b/>
          <w:bCs/>
          <w:sz w:val="24"/>
          <w:szCs w:val="24"/>
          <w:u w:val="single"/>
        </w:rPr>
      </w:pPr>
      <w:r w:rsidRPr="004C2F70">
        <w:rPr>
          <w:b/>
          <w:bCs/>
          <w:sz w:val="24"/>
          <w:szCs w:val="24"/>
          <w:u w:val="single"/>
        </w:rPr>
        <w:t>Use case: Buy a product in an immediate sell</w:t>
      </w:r>
    </w:p>
    <w:p w14:paraId="1C6D594E" w14:textId="77777777" w:rsidR="00C64573" w:rsidRPr="00A0331A" w:rsidRDefault="00C64573" w:rsidP="00C64573">
      <w:pPr>
        <w:pStyle w:val="a3"/>
        <w:numPr>
          <w:ilvl w:val="1"/>
          <w:numId w:val="1"/>
        </w:numPr>
        <w:bidi w:val="0"/>
        <w:rPr>
          <w:b/>
          <w:bCs/>
        </w:rPr>
      </w:pPr>
      <w:r>
        <w:rPr>
          <w:b/>
          <w:bCs/>
        </w:rPr>
        <w:t xml:space="preserve">Actor: </w:t>
      </w:r>
      <w:r w:rsidRPr="005A06C6">
        <w:rPr>
          <w:b/>
          <w:bCs/>
          <w:color w:val="FF0000"/>
        </w:rPr>
        <w:t>User</w:t>
      </w:r>
    </w:p>
    <w:p w14:paraId="2A07C6AD" w14:textId="4E4505B8" w:rsidR="00C64573" w:rsidRDefault="00C64573" w:rsidP="00C64573">
      <w:pPr>
        <w:pStyle w:val="a3"/>
        <w:numPr>
          <w:ilvl w:val="1"/>
          <w:numId w:val="1"/>
        </w:numPr>
        <w:bidi w:val="0"/>
        <w:rPr>
          <w:b/>
          <w:bCs/>
        </w:rPr>
      </w:pPr>
      <w:r>
        <w:rPr>
          <w:b/>
          <w:bCs/>
        </w:rPr>
        <w:t xml:space="preserve">Precondition: </w:t>
      </w:r>
      <w:r>
        <w:t xml:space="preserve">The product exists in the </w:t>
      </w:r>
      <w:r w:rsidRPr="000411AD">
        <w:rPr>
          <w:highlight w:val="cyan"/>
        </w:rPr>
        <w:t>shopping cart</w:t>
      </w:r>
      <w:r>
        <w:t xml:space="preserve"> </w:t>
      </w:r>
    </w:p>
    <w:p w14:paraId="075D9D50" w14:textId="1BA8ACA0" w:rsidR="00C64573" w:rsidRDefault="00C64573" w:rsidP="00C64573">
      <w:pPr>
        <w:pStyle w:val="a3"/>
        <w:numPr>
          <w:ilvl w:val="1"/>
          <w:numId w:val="1"/>
        </w:numPr>
        <w:bidi w:val="0"/>
        <w:rPr>
          <w:b/>
          <w:bCs/>
        </w:rPr>
      </w:pPr>
      <w:r>
        <w:rPr>
          <w:b/>
          <w:bCs/>
        </w:rPr>
        <w:t xml:space="preserve">Parameter: </w:t>
      </w:r>
      <w:r>
        <w:t xml:space="preserve">Product to buy and </w:t>
      </w:r>
      <w:r w:rsidRPr="000411AD">
        <w:rPr>
          <w:highlight w:val="cyan"/>
        </w:rPr>
        <w:t>amount</w:t>
      </w:r>
    </w:p>
    <w:p w14:paraId="2D68BDF6" w14:textId="77777777" w:rsidR="00C64573" w:rsidRDefault="00C64573" w:rsidP="00C64573">
      <w:pPr>
        <w:pStyle w:val="a3"/>
        <w:numPr>
          <w:ilvl w:val="1"/>
          <w:numId w:val="1"/>
        </w:numPr>
        <w:bidi w:val="0"/>
        <w:rPr>
          <w:b/>
          <w:bCs/>
        </w:rPr>
      </w:pPr>
      <w:r>
        <w:rPr>
          <w:b/>
          <w:bCs/>
        </w:rPr>
        <w:t>Actions:</w:t>
      </w:r>
    </w:p>
    <w:p w14:paraId="264C4D2D" w14:textId="269EEF43" w:rsidR="00C64573" w:rsidRDefault="00C64573" w:rsidP="00C64573">
      <w:pPr>
        <w:pStyle w:val="a3"/>
        <w:numPr>
          <w:ilvl w:val="2"/>
          <w:numId w:val="1"/>
        </w:numPr>
        <w:bidi w:val="0"/>
      </w:pPr>
      <w:r w:rsidRPr="005A06C6">
        <w:rPr>
          <w:b/>
          <w:bCs/>
          <w:color w:val="FF0000"/>
        </w:rPr>
        <w:t>User</w:t>
      </w:r>
      <w:r w:rsidRPr="005A06C6">
        <w:rPr>
          <w:color w:val="FF0000"/>
        </w:rPr>
        <w:t xml:space="preserve"> </w:t>
      </w:r>
      <w:r>
        <w:t xml:space="preserve">choose a product from the shopping cart </w:t>
      </w:r>
      <w:r w:rsidR="00D63A5E">
        <w:t xml:space="preserve">and the amount, </w:t>
      </w:r>
      <w:r>
        <w:t>and asks to buy it</w:t>
      </w:r>
    </w:p>
    <w:p w14:paraId="3A4D9E27" w14:textId="3B870ABE" w:rsidR="00D63A5E" w:rsidRDefault="00D63A5E" w:rsidP="00D63A5E">
      <w:pPr>
        <w:pStyle w:val="a3"/>
        <w:numPr>
          <w:ilvl w:val="2"/>
          <w:numId w:val="1"/>
        </w:numPr>
        <w:bidi w:val="0"/>
      </w:pPr>
      <w:r w:rsidRPr="00D63A5E">
        <w:rPr>
          <w:b/>
          <w:bCs/>
          <w:color w:val="FF0000"/>
        </w:rPr>
        <w:t>System</w:t>
      </w:r>
      <w:r w:rsidRPr="00D63A5E">
        <w:rPr>
          <w:color w:val="FF0000"/>
        </w:rPr>
        <w:t xml:space="preserve"> </w:t>
      </w:r>
      <w:r>
        <w:t xml:space="preserve">checks if there is a </w:t>
      </w:r>
      <w:r w:rsidRPr="000411AD">
        <w:rPr>
          <w:highlight w:val="cyan"/>
        </w:rPr>
        <w:t>discount</w:t>
      </w:r>
      <w:r>
        <w:t xml:space="preserve"> to the </w:t>
      </w:r>
      <w:r w:rsidRPr="000411AD">
        <w:rPr>
          <w:highlight w:val="cyan"/>
        </w:rPr>
        <w:t>purchase</w:t>
      </w:r>
    </w:p>
    <w:p w14:paraId="33AB7F57" w14:textId="22544E9F" w:rsidR="00D63A5E" w:rsidRDefault="00D63A5E" w:rsidP="00D63A5E">
      <w:pPr>
        <w:pStyle w:val="a3"/>
        <w:numPr>
          <w:ilvl w:val="3"/>
          <w:numId w:val="1"/>
        </w:numPr>
        <w:bidi w:val="0"/>
      </w:pPr>
      <w:r w:rsidRPr="00D63A5E">
        <w:rPr>
          <w:b/>
          <w:bCs/>
          <w:color w:val="FF0000"/>
        </w:rPr>
        <w:t>Systems</w:t>
      </w:r>
      <w:r w:rsidRPr="00D63A5E">
        <w:rPr>
          <w:color w:val="FF0000"/>
        </w:rPr>
        <w:t xml:space="preserve"> </w:t>
      </w:r>
      <w:r>
        <w:t xml:space="preserve">checks with the </w:t>
      </w:r>
      <w:r w:rsidRPr="00D63A5E">
        <w:rPr>
          <w:b/>
          <w:bCs/>
          <w:color w:val="FF0000"/>
        </w:rPr>
        <w:t>store</w:t>
      </w:r>
      <w:r w:rsidRPr="00D63A5E">
        <w:rPr>
          <w:color w:val="FF0000"/>
        </w:rPr>
        <w:t xml:space="preserve"> </w:t>
      </w:r>
      <w:r>
        <w:t xml:space="preserve">if the </w:t>
      </w:r>
      <w:r w:rsidRPr="00D63A5E">
        <w:rPr>
          <w:b/>
          <w:bCs/>
          <w:color w:val="FF0000"/>
        </w:rPr>
        <w:t>product's</w:t>
      </w:r>
      <w:r w:rsidRPr="00D63A5E">
        <w:rPr>
          <w:color w:val="FF0000"/>
        </w:rPr>
        <w:t xml:space="preserve"> </w:t>
      </w:r>
      <w:r>
        <w:t>price with the requested amount has discount</w:t>
      </w:r>
    </w:p>
    <w:p w14:paraId="1758F0A6" w14:textId="20A4670C" w:rsidR="00D63A5E" w:rsidRDefault="00D63A5E" w:rsidP="00D63A5E">
      <w:pPr>
        <w:pStyle w:val="a3"/>
        <w:numPr>
          <w:ilvl w:val="4"/>
          <w:numId w:val="1"/>
        </w:numPr>
        <w:bidi w:val="0"/>
      </w:pPr>
      <w:r>
        <w:t>Discount for amount</w:t>
      </w:r>
    </w:p>
    <w:p w14:paraId="5E11EA3C" w14:textId="1A0D47B1" w:rsidR="00D63A5E" w:rsidRPr="000411AD" w:rsidRDefault="00D63A5E" w:rsidP="00D63A5E">
      <w:pPr>
        <w:pStyle w:val="a3"/>
        <w:numPr>
          <w:ilvl w:val="4"/>
          <w:numId w:val="1"/>
        </w:numPr>
        <w:bidi w:val="0"/>
        <w:rPr>
          <w:highlight w:val="cyan"/>
        </w:rPr>
      </w:pPr>
      <w:r w:rsidRPr="000411AD">
        <w:rPr>
          <w:highlight w:val="cyan"/>
        </w:rPr>
        <w:t>Hidden discount</w:t>
      </w:r>
    </w:p>
    <w:p w14:paraId="0A842227" w14:textId="2D40A813" w:rsidR="00D63A5E" w:rsidRDefault="00D63A5E" w:rsidP="00D63A5E">
      <w:pPr>
        <w:pStyle w:val="a3"/>
        <w:numPr>
          <w:ilvl w:val="3"/>
          <w:numId w:val="1"/>
        </w:numPr>
        <w:bidi w:val="0"/>
      </w:pPr>
      <w:r>
        <w:t>If there is a discount</w:t>
      </w:r>
    </w:p>
    <w:p w14:paraId="47779F74" w14:textId="52A7C6E0" w:rsidR="0085711B" w:rsidRPr="005A06C6" w:rsidRDefault="00D63A5E" w:rsidP="004C2F70">
      <w:pPr>
        <w:pStyle w:val="a3"/>
        <w:numPr>
          <w:ilvl w:val="4"/>
          <w:numId w:val="1"/>
        </w:numPr>
        <w:bidi w:val="0"/>
      </w:pPr>
      <w:r>
        <w:t xml:space="preserve">The </w:t>
      </w:r>
      <w:r w:rsidRPr="00D63A5E">
        <w:rPr>
          <w:b/>
          <w:bCs/>
          <w:color w:val="FF0000"/>
        </w:rPr>
        <w:t>system</w:t>
      </w:r>
      <w:r w:rsidRPr="00D63A5E">
        <w:rPr>
          <w:color w:val="FF0000"/>
        </w:rPr>
        <w:t xml:space="preserve"> </w:t>
      </w:r>
      <w:r>
        <w:t xml:space="preserve">informs the </w:t>
      </w:r>
      <w:r w:rsidRPr="00D63A5E">
        <w:rPr>
          <w:b/>
          <w:bCs/>
          <w:color w:val="FF0000"/>
        </w:rPr>
        <w:t>user</w:t>
      </w:r>
      <w:r w:rsidRPr="00D63A5E">
        <w:rPr>
          <w:color w:val="FF0000"/>
        </w:rPr>
        <w:t xml:space="preserve"> </w:t>
      </w:r>
      <w:r>
        <w:t xml:space="preserve">and updates the purchase </w:t>
      </w:r>
      <w:r w:rsidRPr="000411AD">
        <w:rPr>
          <w:highlight w:val="cyan"/>
        </w:rPr>
        <w:t>total price</w:t>
      </w:r>
    </w:p>
    <w:p w14:paraId="583983C6" w14:textId="7A207CFE" w:rsidR="00C64573" w:rsidRPr="002B43EB" w:rsidRDefault="00C64573" w:rsidP="00C64573">
      <w:pPr>
        <w:pStyle w:val="a3"/>
        <w:numPr>
          <w:ilvl w:val="2"/>
          <w:numId w:val="1"/>
        </w:numPr>
        <w:bidi w:val="0"/>
      </w:pPr>
      <w:r w:rsidRPr="002B43EB">
        <w:rPr>
          <w:b/>
          <w:bCs/>
          <w:color w:val="FF0000"/>
        </w:rPr>
        <w:t>System</w:t>
      </w:r>
      <w:r w:rsidRPr="002B43EB">
        <w:rPr>
          <w:color w:val="FF0000"/>
        </w:rPr>
        <w:t xml:space="preserve"> </w:t>
      </w:r>
      <w:r w:rsidRPr="002B43EB">
        <w:t>request information about the shipping information</w:t>
      </w:r>
    </w:p>
    <w:p w14:paraId="4B681030" w14:textId="2C3FC49D" w:rsidR="00C64573" w:rsidRDefault="00C64573" w:rsidP="00C64573">
      <w:pPr>
        <w:pStyle w:val="a3"/>
        <w:numPr>
          <w:ilvl w:val="2"/>
          <w:numId w:val="1"/>
        </w:numPr>
        <w:bidi w:val="0"/>
      </w:pPr>
      <w:r>
        <w:t xml:space="preserve">If user is a </w:t>
      </w:r>
      <w:r w:rsidRPr="000411AD">
        <w:rPr>
          <w:b/>
          <w:bCs/>
          <w:strike/>
          <w:color w:val="FF0000"/>
        </w:rPr>
        <w:t>member</w:t>
      </w:r>
      <w:r w:rsidRPr="000F4A4B">
        <w:rPr>
          <w:color w:val="FF0000"/>
        </w:rPr>
        <w:t xml:space="preserve"> </w:t>
      </w:r>
      <w:r w:rsidR="000411AD" w:rsidRPr="000411AD">
        <w:rPr>
          <w:b/>
          <w:bCs/>
          <w:color w:val="FF0000"/>
        </w:rPr>
        <w:t>User</w:t>
      </w:r>
      <w:r w:rsidR="000411AD">
        <w:t xml:space="preserve"> </w:t>
      </w:r>
      <w:r>
        <w:t>and is logged in</w:t>
      </w:r>
    </w:p>
    <w:p w14:paraId="15ACF939" w14:textId="4A3B1FE4" w:rsidR="00C64573" w:rsidRDefault="00C64573" w:rsidP="00C64573">
      <w:pPr>
        <w:pStyle w:val="a3"/>
        <w:numPr>
          <w:ilvl w:val="3"/>
          <w:numId w:val="1"/>
        </w:numPr>
        <w:bidi w:val="0"/>
      </w:pPr>
      <w:r w:rsidRPr="000F4A4B">
        <w:rPr>
          <w:b/>
          <w:bCs/>
          <w:color w:val="FF0000"/>
        </w:rPr>
        <w:t>System</w:t>
      </w:r>
      <w:r w:rsidRPr="000F4A4B">
        <w:rPr>
          <w:color w:val="FF0000"/>
        </w:rPr>
        <w:t xml:space="preserve"> </w:t>
      </w:r>
      <w:r>
        <w:t xml:space="preserve">asks the user rather to use the address exists in the </w:t>
      </w:r>
      <w:r w:rsidRPr="000F4A4B">
        <w:rPr>
          <w:b/>
          <w:bCs/>
          <w:color w:val="FF0000"/>
        </w:rPr>
        <w:t>system</w:t>
      </w:r>
      <w:r w:rsidRPr="000F4A4B">
        <w:rPr>
          <w:color w:val="FF0000"/>
        </w:rPr>
        <w:t xml:space="preserve"> </w:t>
      </w:r>
      <w:r>
        <w:t>or to ship to a different address</w:t>
      </w:r>
    </w:p>
    <w:p w14:paraId="594352FB" w14:textId="3ED5390F" w:rsidR="00C64573" w:rsidRDefault="00C64573" w:rsidP="00C64573">
      <w:pPr>
        <w:pStyle w:val="a3"/>
        <w:numPr>
          <w:ilvl w:val="2"/>
          <w:numId w:val="1"/>
        </w:numPr>
        <w:bidi w:val="0"/>
      </w:pPr>
      <w:r>
        <w:t>Else</w:t>
      </w:r>
    </w:p>
    <w:p w14:paraId="14FAB929" w14:textId="28E413B4" w:rsidR="00C64573" w:rsidRDefault="00C64573" w:rsidP="00C64573">
      <w:pPr>
        <w:pStyle w:val="a3"/>
        <w:numPr>
          <w:ilvl w:val="3"/>
          <w:numId w:val="1"/>
        </w:numPr>
        <w:bidi w:val="0"/>
      </w:pPr>
      <w:r w:rsidRPr="000F4A4B">
        <w:rPr>
          <w:b/>
          <w:bCs/>
          <w:color w:val="FF0000"/>
        </w:rPr>
        <w:t>System</w:t>
      </w:r>
      <w:r w:rsidRPr="000F4A4B">
        <w:rPr>
          <w:color w:val="FF0000"/>
        </w:rPr>
        <w:t xml:space="preserve"> </w:t>
      </w:r>
      <w:r>
        <w:t xml:space="preserve">asks for </w:t>
      </w:r>
      <w:r w:rsidRPr="006C768D">
        <w:rPr>
          <w:highlight w:val="cyan"/>
        </w:rPr>
        <w:t>basic information</w:t>
      </w:r>
      <w:r>
        <w:t xml:space="preserve"> about the </w:t>
      </w:r>
      <w:r w:rsidRPr="000F4A4B">
        <w:rPr>
          <w:b/>
          <w:bCs/>
          <w:color w:val="FF0000"/>
        </w:rPr>
        <w:t>user</w:t>
      </w:r>
    </w:p>
    <w:p w14:paraId="08CBFAA3" w14:textId="700BF0B9" w:rsidR="006C768D" w:rsidRDefault="00C64573" w:rsidP="009B5FA3">
      <w:pPr>
        <w:pStyle w:val="a3"/>
        <w:numPr>
          <w:ilvl w:val="3"/>
          <w:numId w:val="1"/>
        </w:numPr>
        <w:bidi w:val="0"/>
      </w:pPr>
      <w:r w:rsidRPr="000F4A4B">
        <w:rPr>
          <w:b/>
          <w:bCs/>
          <w:color w:val="FF0000"/>
        </w:rPr>
        <w:t>System</w:t>
      </w:r>
      <w:r w:rsidRPr="000F4A4B">
        <w:rPr>
          <w:color w:val="FF0000"/>
        </w:rPr>
        <w:t xml:space="preserve"> </w:t>
      </w:r>
      <w:r>
        <w:t xml:space="preserve">asks for </w:t>
      </w:r>
      <w:r w:rsidRPr="006C768D">
        <w:rPr>
          <w:highlight w:val="cyan"/>
        </w:rPr>
        <w:t>shipping information</w:t>
      </w:r>
      <w:r>
        <w:t xml:space="preserve"> to ship the products to</w:t>
      </w:r>
    </w:p>
    <w:p w14:paraId="7C9F3E56" w14:textId="58D89836" w:rsidR="00C64573" w:rsidRDefault="00C64573" w:rsidP="00C64573">
      <w:pPr>
        <w:pStyle w:val="a3"/>
        <w:numPr>
          <w:ilvl w:val="2"/>
          <w:numId w:val="1"/>
        </w:numPr>
        <w:bidi w:val="0"/>
      </w:pPr>
      <w:r w:rsidRPr="000F4A4B">
        <w:rPr>
          <w:b/>
          <w:bCs/>
          <w:color w:val="FF0000"/>
        </w:rPr>
        <w:t>System</w:t>
      </w:r>
      <w:r w:rsidRPr="000F4A4B">
        <w:rPr>
          <w:color w:val="FF0000"/>
        </w:rPr>
        <w:t xml:space="preserve"> </w:t>
      </w:r>
      <w:r>
        <w:t xml:space="preserve">asks for </w:t>
      </w:r>
      <w:r w:rsidRPr="006D2174">
        <w:rPr>
          <w:highlight w:val="cyan"/>
        </w:rPr>
        <w:t>paying information</w:t>
      </w:r>
      <w:r>
        <w:t xml:space="preserve"> from the user</w:t>
      </w:r>
    </w:p>
    <w:p w14:paraId="08543ED1" w14:textId="0C76F90E" w:rsidR="00C64573" w:rsidRDefault="00C64573" w:rsidP="00C64573">
      <w:pPr>
        <w:pStyle w:val="a3"/>
        <w:numPr>
          <w:ilvl w:val="2"/>
          <w:numId w:val="1"/>
        </w:numPr>
        <w:bidi w:val="0"/>
      </w:pPr>
      <w:r w:rsidRPr="000F4A4B">
        <w:rPr>
          <w:b/>
          <w:bCs/>
          <w:color w:val="FF0000"/>
        </w:rPr>
        <w:t>User</w:t>
      </w:r>
      <w:r w:rsidRPr="000F4A4B">
        <w:rPr>
          <w:color w:val="FF0000"/>
        </w:rPr>
        <w:t xml:space="preserve"> </w:t>
      </w:r>
      <w:r>
        <w:t xml:space="preserve">fills in the </w:t>
      </w:r>
      <w:r w:rsidRPr="006D2174">
        <w:rPr>
          <w:highlight w:val="cyan"/>
        </w:rPr>
        <w:t>paying information</w:t>
      </w:r>
    </w:p>
    <w:p w14:paraId="4B3D4109" w14:textId="323F3D5A" w:rsidR="00C64573" w:rsidRDefault="00C64573" w:rsidP="00C64573">
      <w:pPr>
        <w:pStyle w:val="a3"/>
        <w:numPr>
          <w:ilvl w:val="2"/>
          <w:numId w:val="1"/>
        </w:numPr>
        <w:bidi w:val="0"/>
      </w:pPr>
      <w:r w:rsidRPr="000F4A4B">
        <w:rPr>
          <w:b/>
          <w:bCs/>
          <w:color w:val="FF0000"/>
        </w:rPr>
        <w:t>System</w:t>
      </w:r>
      <w:r w:rsidRPr="000F4A4B">
        <w:rPr>
          <w:color w:val="FF0000"/>
        </w:rPr>
        <w:t xml:space="preserve"> </w:t>
      </w:r>
      <w:r>
        <w:t xml:space="preserve">checks </w:t>
      </w:r>
      <w:r w:rsidRPr="006D2174">
        <w:rPr>
          <w:highlight w:val="cyan"/>
        </w:rPr>
        <w:t>validity of all the information</w:t>
      </w:r>
    </w:p>
    <w:p w14:paraId="3F216E60" w14:textId="46C1783D" w:rsidR="00C64573" w:rsidRDefault="00C64573" w:rsidP="00C64573">
      <w:pPr>
        <w:pStyle w:val="a3"/>
        <w:numPr>
          <w:ilvl w:val="3"/>
          <w:numId w:val="1"/>
        </w:numPr>
        <w:bidi w:val="0"/>
      </w:pPr>
      <w:r>
        <w:t xml:space="preserve">If all is ok, </w:t>
      </w:r>
      <w:r w:rsidRPr="000F4A4B">
        <w:rPr>
          <w:b/>
          <w:bCs/>
          <w:color w:val="FF0000"/>
        </w:rPr>
        <w:t>system</w:t>
      </w:r>
      <w:r w:rsidRPr="000F4A4B">
        <w:rPr>
          <w:color w:val="FF0000"/>
        </w:rPr>
        <w:t xml:space="preserve"> </w:t>
      </w:r>
      <w:r>
        <w:t xml:space="preserve">sends the request to the </w:t>
      </w:r>
      <w:r w:rsidRPr="000F4A4B">
        <w:rPr>
          <w:b/>
          <w:bCs/>
          <w:color w:val="FF0000"/>
        </w:rPr>
        <w:t>store owner</w:t>
      </w:r>
      <w:r w:rsidRPr="000F4A4B">
        <w:rPr>
          <w:color w:val="FF0000"/>
        </w:rPr>
        <w:t xml:space="preserve"> </w:t>
      </w:r>
      <w:r>
        <w:t xml:space="preserve">and informs the </w:t>
      </w:r>
      <w:r w:rsidRPr="000F4A4B">
        <w:rPr>
          <w:b/>
          <w:bCs/>
          <w:color w:val="FF0000"/>
        </w:rPr>
        <w:t>user</w:t>
      </w:r>
    </w:p>
    <w:p w14:paraId="072EA67D" w14:textId="022C8BFD" w:rsidR="00C64573" w:rsidRDefault="000F4A4B" w:rsidP="00C64573">
      <w:pPr>
        <w:pStyle w:val="a3"/>
        <w:numPr>
          <w:ilvl w:val="4"/>
          <w:numId w:val="1"/>
        </w:numPr>
        <w:bidi w:val="0"/>
      </w:pPr>
      <w:r w:rsidRPr="000F4A4B">
        <w:rPr>
          <w:b/>
          <w:bCs/>
          <w:color w:val="FF0000"/>
        </w:rPr>
        <w:lastRenderedPageBreak/>
        <w:t>S</w:t>
      </w:r>
      <w:r w:rsidR="00C64573" w:rsidRPr="000F4A4B">
        <w:rPr>
          <w:b/>
          <w:bCs/>
          <w:color w:val="FF0000"/>
        </w:rPr>
        <w:t>ystem</w:t>
      </w:r>
      <w:r w:rsidR="00C64573" w:rsidRPr="000F4A4B">
        <w:rPr>
          <w:color w:val="FF0000"/>
        </w:rPr>
        <w:t xml:space="preserve"> </w:t>
      </w:r>
      <w:r w:rsidR="00C64573">
        <w:t xml:space="preserve">updates the </w:t>
      </w:r>
      <w:r w:rsidR="00C64573" w:rsidRPr="000F4A4B">
        <w:rPr>
          <w:b/>
          <w:bCs/>
          <w:color w:val="FF0000"/>
        </w:rPr>
        <w:t>products</w:t>
      </w:r>
      <w:r w:rsidR="00C64573" w:rsidRPr="000F4A4B">
        <w:rPr>
          <w:color w:val="FF0000"/>
        </w:rPr>
        <w:t xml:space="preserve"> </w:t>
      </w:r>
      <w:r w:rsidR="00C64573">
        <w:t xml:space="preserve">amount in the </w:t>
      </w:r>
      <w:r w:rsidR="00C64573" w:rsidRPr="000F4A4B">
        <w:rPr>
          <w:b/>
          <w:bCs/>
          <w:color w:val="FF0000"/>
        </w:rPr>
        <w:t>store</w:t>
      </w:r>
      <w:r w:rsidR="00C64573" w:rsidRPr="000F4A4B">
        <w:rPr>
          <w:color w:val="FF0000"/>
        </w:rPr>
        <w:t xml:space="preserve"> </w:t>
      </w:r>
      <w:r w:rsidR="00C64573">
        <w:t>accordingly</w:t>
      </w:r>
      <w:r w:rsidR="006C768D">
        <w:t xml:space="preserve"> and informs the user the </w:t>
      </w:r>
      <w:r w:rsidR="006D2174">
        <w:t xml:space="preserve">purchase </w:t>
      </w:r>
      <w:r w:rsidR="006C768D">
        <w:t xml:space="preserve">succeeded and shows him the </w:t>
      </w:r>
      <w:r w:rsidR="006D2174" w:rsidRPr="006D2174">
        <w:rPr>
          <w:highlight w:val="cyan"/>
        </w:rPr>
        <w:t xml:space="preserve">purchase </w:t>
      </w:r>
      <w:r w:rsidR="006C768D" w:rsidRPr="006D2174">
        <w:rPr>
          <w:highlight w:val="cyan"/>
        </w:rPr>
        <w:t>details</w:t>
      </w:r>
    </w:p>
    <w:p w14:paraId="134A8D90" w14:textId="2DC6029F" w:rsidR="00142FA4" w:rsidRPr="0085711B" w:rsidRDefault="00C64573" w:rsidP="009B5FA3">
      <w:pPr>
        <w:pStyle w:val="a3"/>
        <w:numPr>
          <w:ilvl w:val="3"/>
          <w:numId w:val="1"/>
        </w:numPr>
        <w:bidi w:val="0"/>
        <w:rPr>
          <w:rtl/>
        </w:rPr>
      </w:pPr>
      <w:r>
        <w:t>If something went wrong, the purchase is cancelled and the status restores as before</w:t>
      </w:r>
      <w:r w:rsidR="001A117E">
        <w:t xml:space="preserve"> and shows to the user </w:t>
      </w:r>
      <w:r w:rsidR="001A117E" w:rsidRPr="006D2174">
        <w:rPr>
          <w:highlight w:val="cyan"/>
        </w:rPr>
        <w:t>message accordingly.</w:t>
      </w:r>
    </w:p>
    <w:tbl>
      <w:tblPr>
        <w:tblStyle w:val="4"/>
        <w:tblW w:w="0" w:type="auto"/>
        <w:tblLook w:val="04A0" w:firstRow="1" w:lastRow="0" w:firstColumn="1" w:lastColumn="0" w:noHBand="0" w:noVBand="1"/>
      </w:tblPr>
      <w:tblGrid>
        <w:gridCol w:w="2870"/>
        <w:gridCol w:w="2900"/>
        <w:gridCol w:w="2526"/>
      </w:tblGrid>
      <w:tr w:rsidR="004C2F70" w14:paraId="0449A136" w14:textId="745F65B5" w:rsidTr="004C2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0" w:type="dxa"/>
          </w:tcPr>
          <w:p w14:paraId="4135FAFA" w14:textId="77777777" w:rsidR="004C2F70" w:rsidRDefault="004C2F70" w:rsidP="0058278E">
            <w:pPr>
              <w:bidi w:val="0"/>
              <w:rPr>
                <w:b w:val="0"/>
                <w:bCs w:val="0"/>
              </w:rPr>
            </w:pPr>
            <w:r>
              <w:rPr>
                <w:b w:val="0"/>
                <w:bCs w:val="0"/>
              </w:rPr>
              <w:t>Action</w:t>
            </w:r>
          </w:p>
        </w:tc>
        <w:tc>
          <w:tcPr>
            <w:tcW w:w="2900" w:type="dxa"/>
          </w:tcPr>
          <w:p w14:paraId="4EEA0EE1" w14:textId="77777777" w:rsidR="004C2F70" w:rsidRDefault="004C2F70" w:rsidP="0058278E">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c>
          <w:tcPr>
            <w:tcW w:w="2526" w:type="dxa"/>
          </w:tcPr>
          <w:p w14:paraId="0ACDC738" w14:textId="1B1F88A2" w:rsidR="004C2F70" w:rsidRDefault="004C2F70" w:rsidP="0058278E">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Relevant use case action</w:t>
            </w:r>
          </w:p>
        </w:tc>
      </w:tr>
      <w:tr w:rsidR="004C2F70" w14:paraId="2BFB282A" w14:textId="13606991" w:rsidTr="004C2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0" w:type="dxa"/>
          </w:tcPr>
          <w:p w14:paraId="714E3C9A" w14:textId="77777777" w:rsidR="004C2F70" w:rsidRPr="009B5FA3" w:rsidRDefault="004C2F70" w:rsidP="009B5FA3">
            <w:pPr>
              <w:bidi w:val="0"/>
            </w:pPr>
            <w:r w:rsidRPr="009B5FA3">
              <w:t>The product exists in the shopping cart  and User choose a product and the amount and there is a discount for this product in the specific store.</w:t>
            </w:r>
          </w:p>
          <w:p w14:paraId="17BA556F" w14:textId="0351B9B6" w:rsidR="004C2F70" w:rsidRDefault="004C2F70" w:rsidP="0058278E">
            <w:pPr>
              <w:bidi w:val="0"/>
              <w:rPr>
                <w:b w:val="0"/>
                <w:bCs w:val="0"/>
              </w:rPr>
            </w:pPr>
          </w:p>
        </w:tc>
        <w:tc>
          <w:tcPr>
            <w:tcW w:w="2900" w:type="dxa"/>
          </w:tcPr>
          <w:p w14:paraId="6D2E8041" w14:textId="15E9DD37" w:rsidR="004C2F70" w:rsidRDefault="004C2F70" w:rsidP="0058278E">
            <w:pPr>
              <w:bidi w:val="0"/>
              <w:cnfStyle w:val="000000100000" w:firstRow="0" w:lastRow="0" w:firstColumn="0" w:lastColumn="0" w:oddVBand="0" w:evenVBand="0" w:oddHBand="1" w:evenHBand="0" w:firstRowFirstColumn="0" w:firstRowLastColumn="0" w:lastRowFirstColumn="0" w:lastRowLastColumn="0"/>
              <w:rPr>
                <w:b/>
                <w:bCs/>
              </w:rPr>
            </w:pPr>
            <w:r>
              <w:t>The system reduces the price of the product and updated the total price accordingly.</w:t>
            </w:r>
          </w:p>
        </w:tc>
        <w:tc>
          <w:tcPr>
            <w:tcW w:w="2526" w:type="dxa"/>
          </w:tcPr>
          <w:p w14:paraId="74BE9852" w14:textId="47D83729" w:rsidR="004C2F70" w:rsidRPr="009057C8" w:rsidRDefault="004C2F70" w:rsidP="0058278E">
            <w:pPr>
              <w:bidi w:val="0"/>
              <w:cnfStyle w:val="000000100000" w:firstRow="0" w:lastRow="0" w:firstColumn="0" w:lastColumn="0" w:oddVBand="0" w:evenVBand="0" w:oddHBand="1" w:evenHBand="0" w:firstRowFirstColumn="0" w:firstRowLastColumn="0" w:lastRowFirstColumn="0" w:lastRowLastColumn="0"/>
            </w:pPr>
            <w:r>
              <w:t>2</w:t>
            </w:r>
          </w:p>
        </w:tc>
      </w:tr>
      <w:tr w:rsidR="004C2F70" w14:paraId="63F65C17" w14:textId="4EE667EA" w:rsidTr="004C2F70">
        <w:tc>
          <w:tcPr>
            <w:cnfStyle w:val="001000000000" w:firstRow="0" w:lastRow="0" w:firstColumn="1" w:lastColumn="0" w:oddVBand="0" w:evenVBand="0" w:oddHBand="0" w:evenHBand="0" w:firstRowFirstColumn="0" w:firstRowLastColumn="0" w:lastRowFirstColumn="0" w:lastRowLastColumn="0"/>
            <w:tcW w:w="2870" w:type="dxa"/>
          </w:tcPr>
          <w:p w14:paraId="11329850" w14:textId="636832E3" w:rsidR="004C2F70" w:rsidRDefault="004C2F70" w:rsidP="0058278E">
            <w:pPr>
              <w:bidi w:val="0"/>
              <w:rPr>
                <w:b w:val="0"/>
                <w:bCs w:val="0"/>
              </w:rPr>
            </w:pPr>
            <w:r>
              <w:t>The product exists in the shopping cart and</w:t>
            </w:r>
            <w:r>
              <w:rPr>
                <w:b w:val="0"/>
                <w:bCs w:val="0"/>
              </w:rPr>
              <w:t xml:space="preserve"> </w:t>
            </w:r>
            <w:r>
              <w:t xml:space="preserve">User choose a product and the amount and the user is logged in </w:t>
            </w:r>
          </w:p>
        </w:tc>
        <w:tc>
          <w:tcPr>
            <w:tcW w:w="2900" w:type="dxa"/>
          </w:tcPr>
          <w:p w14:paraId="11423319" w14:textId="77777777" w:rsidR="004C2F70" w:rsidRDefault="004C2F70" w:rsidP="009B5FA3">
            <w:pPr>
              <w:bidi w:val="0"/>
              <w:cnfStyle w:val="000000000000" w:firstRow="0" w:lastRow="0" w:firstColumn="0" w:lastColumn="0" w:oddVBand="0" w:evenVBand="0" w:oddHBand="0" w:evenHBand="0" w:firstRowFirstColumn="0" w:firstRowLastColumn="0" w:lastRowFirstColumn="0" w:lastRowLastColumn="0"/>
            </w:pPr>
            <w:r>
              <w:t>The system asks the user rather to use the exist address or use another</w:t>
            </w:r>
          </w:p>
          <w:p w14:paraId="5D0A01DD" w14:textId="694B8535" w:rsidR="004C2F70" w:rsidRDefault="004C2F70" w:rsidP="0058278E">
            <w:pPr>
              <w:bidi w:val="0"/>
              <w:cnfStyle w:val="000000000000" w:firstRow="0" w:lastRow="0" w:firstColumn="0" w:lastColumn="0" w:oddVBand="0" w:evenVBand="0" w:oddHBand="0" w:evenHBand="0" w:firstRowFirstColumn="0" w:firstRowLastColumn="0" w:lastRowFirstColumn="0" w:lastRowLastColumn="0"/>
              <w:rPr>
                <w:b/>
                <w:bCs/>
              </w:rPr>
            </w:pPr>
          </w:p>
        </w:tc>
        <w:tc>
          <w:tcPr>
            <w:tcW w:w="2526" w:type="dxa"/>
          </w:tcPr>
          <w:p w14:paraId="782D6C06" w14:textId="1B8BB5DF" w:rsidR="004C2F70" w:rsidRPr="009057C8" w:rsidRDefault="004C2F70" w:rsidP="0058278E">
            <w:pPr>
              <w:bidi w:val="0"/>
              <w:cnfStyle w:val="000000000000" w:firstRow="0" w:lastRow="0" w:firstColumn="0" w:lastColumn="0" w:oddVBand="0" w:evenVBand="0" w:oddHBand="0" w:evenHBand="0" w:firstRowFirstColumn="0" w:firstRowLastColumn="0" w:lastRowFirstColumn="0" w:lastRowLastColumn="0"/>
            </w:pPr>
            <w:r>
              <w:t>5</w:t>
            </w:r>
          </w:p>
        </w:tc>
      </w:tr>
      <w:tr w:rsidR="004C2F70" w14:paraId="74124373" w14:textId="77777777" w:rsidTr="004C2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0" w:type="dxa"/>
          </w:tcPr>
          <w:p w14:paraId="7BB28258" w14:textId="77777777" w:rsidR="004C2F70" w:rsidRPr="009B5FA3" w:rsidRDefault="004C2F70" w:rsidP="009B5FA3">
            <w:pPr>
              <w:bidi w:val="0"/>
            </w:pPr>
            <w:r w:rsidRPr="009B5FA3">
              <w:t xml:space="preserve">The product exists in the shopping cart and  the User choose a product and the amount and the user isn't logged in </w:t>
            </w:r>
          </w:p>
          <w:p w14:paraId="6723D380" w14:textId="77777777" w:rsidR="004C2F70" w:rsidRDefault="004C2F70" w:rsidP="0058278E">
            <w:pPr>
              <w:bidi w:val="0"/>
            </w:pPr>
          </w:p>
        </w:tc>
        <w:tc>
          <w:tcPr>
            <w:tcW w:w="2900" w:type="dxa"/>
          </w:tcPr>
          <w:p w14:paraId="3AC54F2B" w14:textId="77777777" w:rsidR="004C2F70" w:rsidRPr="0085711B" w:rsidRDefault="004C2F70" w:rsidP="009B5FA3">
            <w:pPr>
              <w:bidi w:val="0"/>
              <w:cnfStyle w:val="000000100000" w:firstRow="0" w:lastRow="0" w:firstColumn="0" w:lastColumn="0" w:oddVBand="0" w:evenVBand="0" w:oddHBand="1" w:evenHBand="0" w:firstRowFirstColumn="0" w:firstRowLastColumn="0" w:lastRowFirstColumn="0" w:lastRowLastColumn="0"/>
              <w:rPr>
                <w:rtl/>
              </w:rPr>
            </w:pPr>
            <w:r>
              <w:t>The system asks the user for an address to send the product.</w:t>
            </w:r>
          </w:p>
          <w:p w14:paraId="6475B601" w14:textId="77777777" w:rsidR="004C2F70" w:rsidRDefault="004C2F70" w:rsidP="004C2F70">
            <w:pPr>
              <w:pStyle w:val="a3"/>
              <w:bidi w:val="0"/>
              <w:ind w:left="1800"/>
              <w:cnfStyle w:val="000000100000" w:firstRow="0" w:lastRow="0" w:firstColumn="0" w:lastColumn="0" w:oddVBand="0" w:evenVBand="0" w:oddHBand="1" w:evenHBand="0" w:firstRowFirstColumn="0" w:firstRowLastColumn="0" w:lastRowFirstColumn="0" w:lastRowLastColumn="0"/>
            </w:pPr>
          </w:p>
        </w:tc>
        <w:tc>
          <w:tcPr>
            <w:tcW w:w="2526" w:type="dxa"/>
          </w:tcPr>
          <w:p w14:paraId="12D442C5" w14:textId="59CCF6A4" w:rsidR="004C2F70" w:rsidRPr="009057C8" w:rsidRDefault="004C2F70" w:rsidP="0058278E">
            <w:pPr>
              <w:bidi w:val="0"/>
              <w:cnfStyle w:val="000000100000" w:firstRow="0" w:lastRow="0" w:firstColumn="0" w:lastColumn="0" w:oddVBand="0" w:evenVBand="0" w:oddHBand="1" w:evenHBand="0" w:firstRowFirstColumn="0" w:firstRowLastColumn="0" w:lastRowFirstColumn="0" w:lastRowLastColumn="0"/>
            </w:pPr>
            <w:r>
              <w:t>5</w:t>
            </w:r>
          </w:p>
        </w:tc>
      </w:tr>
      <w:tr w:rsidR="004C2F70" w14:paraId="0A223792" w14:textId="77777777" w:rsidTr="004C2F70">
        <w:tc>
          <w:tcPr>
            <w:cnfStyle w:val="001000000000" w:firstRow="0" w:lastRow="0" w:firstColumn="1" w:lastColumn="0" w:oddVBand="0" w:evenVBand="0" w:oddHBand="0" w:evenHBand="0" w:firstRowFirstColumn="0" w:firstRowLastColumn="0" w:lastRowFirstColumn="0" w:lastRowLastColumn="0"/>
            <w:tcW w:w="2870" w:type="dxa"/>
          </w:tcPr>
          <w:p w14:paraId="7754BF20" w14:textId="510BDC49" w:rsidR="004C2F70" w:rsidRPr="009B5FA3" w:rsidRDefault="004C2F70" w:rsidP="009B5FA3">
            <w:pPr>
              <w:bidi w:val="0"/>
            </w:pPr>
            <w:r w:rsidRPr="009B5FA3">
              <w:t xml:space="preserve">The product exists in the shopping cart  and User choose a product and the amount and the user enters a valid payment information(and all the previous information is valid also) </w:t>
            </w:r>
          </w:p>
        </w:tc>
        <w:tc>
          <w:tcPr>
            <w:tcW w:w="2900" w:type="dxa"/>
          </w:tcPr>
          <w:p w14:paraId="0EFD03E9" w14:textId="77777777" w:rsidR="004C2F70" w:rsidRDefault="004C2F70" w:rsidP="009B5FA3">
            <w:pPr>
              <w:bidi w:val="0"/>
              <w:cnfStyle w:val="000000000000" w:firstRow="0" w:lastRow="0" w:firstColumn="0" w:lastColumn="0" w:oddVBand="0" w:evenVBand="0" w:oddHBand="0" w:evenHBand="0" w:firstRowFirstColumn="0" w:firstRowLastColumn="0" w:lastRowFirstColumn="0" w:lastRowLastColumn="0"/>
            </w:pPr>
            <w:r>
              <w:t xml:space="preserve">the </w:t>
            </w:r>
            <w:r w:rsidRPr="009B5FA3">
              <w:rPr>
                <w:b/>
                <w:bCs/>
                <w:color w:val="FF0000"/>
              </w:rPr>
              <w:t>products</w:t>
            </w:r>
            <w:r w:rsidRPr="009B5FA3">
              <w:rPr>
                <w:color w:val="FF0000"/>
              </w:rPr>
              <w:t xml:space="preserve"> </w:t>
            </w:r>
            <w:r>
              <w:t xml:space="preserve">amount in the </w:t>
            </w:r>
            <w:r w:rsidRPr="009B5FA3">
              <w:rPr>
                <w:b/>
                <w:bCs/>
                <w:color w:val="FF0000"/>
              </w:rPr>
              <w:t>store</w:t>
            </w:r>
            <w:r w:rsidRPr="009B5FA3">
              <w:rPr>
                <w:color w:val="FF0000"/>
              </w:rPr>
              <w:t xml:space="preserve"> </w:t>
            </w:r>
            <w:r>
              <w:t>have been updated accordingly and informs the user the purchase succeeded and shows him the purchase details</w:t>
            </w:r>
          </w:p>
          <w:p w14:paraId="0935223E" w14:textId="77777777" w:rsidR="004C2F70" w:rsidRDefault="004C2F70" w:rsidP="004C2F70">
            <w:pPr>
              <w:pStyle w:val="a3"/>
              <w:bidi w:val="0"/>
              <w:ind w:left="1800"/>
              <w:cnfStyle w:val="000000000000" w:firstRow="0" w:lastRow="0" w:firstColumn="0" w:lastColumn="0" w:oddVBand="0" w:evenVBand="0" w:oddHBand="0" w:evenHBand="0" w:firstRowFirstColumn="0" w:firstRowLastColumn="0" w:lastRowFirstColumn="0" w:lastRowLastColumn="0"/>
            </w:pPr>
          </w:p>
        </w:tc>
        <w:tc>
          <w:tcPr>
            <w:tcW w:w="2526" w:type="dxa"/>
          </w:tcPr>
          <w:p w14:paraId="566F627D" w14:textId="4E21CF0C" w:rsidR="004C2F70" w:rsidRPr="009057C8" w:rsidRDefault="004C2F70" w:rsidP="0058278E">
            <w:pPr>
              <w:bidi w:val="0"/>
              <w:cnfStyle w:val="000000000000" w:firstRow="0" w:lastRow="0" w:firstColumn="0" w:lastColumn="0" w:oddVBand="0" w:evenVBand="0" w:oddHBand="0" w:evenHBand="0" w:firstRowFirstColumn="0" w:firstRowLastColumn="0" w:lastRowFirstColumn="0" w:lastRowLastColumn="0"/>
            </w:pPr>
            <w:r>
              <w:t>All</w:t>
            </w:r>
          </w:p>
        </w:tc>
      </w:tr>
      <w:tr w:rsidR="004C2F70" w14:paraId="5E623DAF" w14:textId="77777777" w:rsidTr="004C2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0" w:type="dxa"/>
          </w:tcPr>
          <w:p w14:paraId="3851C432" w14:textId="767F3335" w:rsidR="004C2F70" w:rsidRPr="009B5FA3" w:rsidRDefault="004C2F70" w:rsidP="009B5FA3">
            <w:pPr>
              <w:bidi w:val="0"/>
            </w:pPr>
            <w:r w:rsidRPr="009B5FA3">
              <w:t>The product exists in the shopping cart</w:t>
            </w:r>
            <w:r>
              <w:rPr>
                <w:b w:val="0"/>
                <w:bCs w:val="0"/>
              </w:rPr>
              <w:t xml:space="preserve"> </w:t>
            </w:r>
            <w:r w:rsidRPr="009B5FA3">
              <w:t>and</w:t>
            </w:r>
            <w:r>
              <w:rPr>
                <w:b w:val="0"/>
                <w:bCs w:val="0"/>
              </w:rPr>
              <w:t xml:space="preserve"> </w:t>
            </w:r>
            <w:r w:rsidRPr="009B5FA3">
              <w:t xml:space="preserve">User choose a product and the amount and the user enters a non-valid payment information(or one of the previous information is non valid ) </w:t>
            </w:r>
          </w:p>
        </w:tc>
        <w:tc>
          <w:tcPr>
            <w:tcW w:w="2900" w:type="dxa"/>
          </w:tcPr>
          <w:p w14:paraId="79AED9C1" w14:textId="77777777" w:rsidR="004C2F70" w:rsidRDefault="004C2F70" w:rsidP="009B5FA3">
            <w:pPr>
              <w:bidi w:val="0"/>
              <w:cnfStyle w:val="000000100000" w:firstRow="0" w:lastRow="0" w:firstColumn="0" w:lastColumn="0" w:oddVBand="0" w:evenVBand="0" w:oddHBand="1" w:evenHBand="0" w:firstRowFirstColumn="0" w:firstRowLastColumn="0" w:lastRowFirstColumn="0" w:lastRowLastColumn="0"/>
            </w:pPr>
            <w:r>
              <w:t>the purchase  has been cancelled and the status restores as before and message has been showed to the user accordingly.</w:t>
            </w:r>
          </w:p>
          <w:p w14:paraId="33E07EF7" w14:textId="77777777" w:rsidR="004C2F70" w:rsidRDefault="004C2F70" w:rsidP="004C2F70">
            <w:pPr>
              <w:pStyle w:val="a3"/>
              <w:bidi w:val="0"/>
              <w:ind w:left="1800"/>
              <w:cnfStyle w:val="000000100000" w:firstRow="0" w:lastRow="0" w:firstColumn="0" w:lastColumn="0" w:oddVBand="0" w:evenVBand="0" w:oddHBand="1" w:evenHBand="0" w:firstRowFirstColumn="0" w:firstRowLastColumn="0" w:lastRowFirstColumn="0" w:lastRowLastColumn="0"/>
            </w:pPr>
          </w:p>
        </w:tc>
        <w:tc>
          <w:tcPr>
            <w:tcW w:w="2526" w:type="dxa"/>
          </w:tcPr>
          <w:p w14:paraId="4673AA8A" w14:textId="67A2A18D" w:rsidR="004C2F70" w:rsidRDefault="004C2F70" w:rsidP="0058278E">
            <w:pPr>
              <w:bidi w:val="0"/>
              <w:cnfStyle w:val="000000100000" w:firstRow="0" w:lastRow="0" w:firstColumn="0" w:lastColumn="0" w:oddVBand="0" w:evenVBand="0" w:oddHBand="1" w:evenHBand="0" w:firstRowFirstColumn="0" w:firstRowLastColumn="0" w:lastRowFirstColumn="0" w:lastRowLastColumn="0"/>
            </w:pPr>
            <w:r>
              <w:t>All</w:t>
            </w:r>
          </w:p>
        </w:tc>
      </w:tr>
      <w:tr w:rsidR="004C2F70" w14:paraId="75D993EC" w14:textId="77777777" w:rsidTr="004C2F70">
        <w:tc>
          <w:tcPr>
            <w:cnfStyle w:val="001000000000" w:firstRow="0" w:lastRow="0" w:firstColumn="1" w:lastColumn="0" w:oddVBand="0" w:evenVBand="0" w:oddHBand="0" w:evenHBand="0" w:firstRowFirstColumn="0" w:firstRowLastColumn="0" w:lastRowFirstColumn="0" w:lastRowLastColumn="0"/>
            <w:tcW w:w="2870" w:type="dxa"/>
          </w:tcPr>
          <w:p w14:paraId="7EC64549" w14:textId="370CBAE6" w:rsidR="004C2F70" w:rsidRPr="009B5FA3" w:rsidRDefault="004C2F70" w:rsidP="009B5FA3">
            <w:pPr>
              <w:bidi w:val="0"/>
            </w:pPr>
            <w:r w:rsidRPr="009B5FA3">
              <w:t>The product doesn't exist in the shopping cart</w:t>
            </w:r>
          </w:p>
        </w:tc>
        <w:tc>
          <w:tcPr>
            <w:tcW w:w="2900" w:type="dxa"/>
          </w:tcPr>
          <w:p w14:paraId="56193B64" w14:textId="77777777" w:rsidR="004C2F70" w:rsidRDefault="004C2F70" w:rsidP="009B5FA3">
            <w:pPr>
              <w:bidi w:val="0"/>
              <w:cnfStyle w:val="000000000000" w:firstRow="0" w:lastRow="0" w:firstColumn="0" w:lastColumn="0" w:oddVBand="0" w:evenVBand="0" w:oddHBand="0" w:evenHBand="0" w:firstRowFirstColumn="0" w:firstRowLastColumn="0" w:lastRowFirstColumn="0" w:lastRowLastColumn="0"/>
            </w:pPr>
            <w:r>
              <w:t>The user has been informed the product isn't in the user's shopping cart.</w:t>
            </w:r>
          </w:p>
          <w:p w14:paraId="175CEBD8" w14:textId="77777777" w:rsidR="004C2F70" w:rsidRDefault="004C2F70" w:rsidP="004C2F70">
            <w:pPr>
              <w:pStyle w:val="a3"/>
              <w:bidi w:val="0"/>
              <w:ind w:left="1800"/>
              <w:cnfStyle w:val="000000000000" w:firstRow="0" w:lastRow="0" w:firstColumn="0" w:lastColumn="0" w:oddVBand="0" w:evenVBand="0" w:oddHBand="0" w:evenHBand="0" w:firstRowFirstColumn="0" w:firstRowLastColumn="0" w:lastRowFirstColumn="0" w:lastRowLastColumn="0"/>
            </w:pPr>
          </w:p>
        </w:tc>
        <w:tc>
          <w:tcPr>
            <w:tcW w:w="2526" w:type="dxa"/>
          </w:tcPr>
          <w:p w14:paraId="62D08DB7" w14:textId="2D4B16EE" w:rsidR="004C2F70" w:rsidRDefault="004C2F70" w:rsidP="0058278E">
            <w:pPr>
              <w:bidi w:val="0"/>
              <w:cnfStyle w:val="000000000000" w:firstRow="0" w:lastRow="0" w:firstColumn="0" w:lastColumn="0" w:oddVBand="0" w:evenVBand="0" w:oddHBand="0" w:evenHBand="0" w:firstRowFirstColumn="0" w:firstRowLastColumn="0" w:lastRowFirstColumn="0" w:lastRowLastColumn="0"/>
            </w:pPr>
            <w:r>
              <w:t>All</w:t>
            </w:r>
          </w:p>
        </w:tc>
      </w:tr>
    </w:tbl>
    <w:p w14:paraId="1CF6FC8E" w14:textId="77777777" w:rsidR="00C64573" w:rsidRDefault="00C64573" w:rsidP="00C64573">
      <w:pPr>
        <w:bidi w:val="0"/>
      </w:pPr>
    </w:p>
    <w:p w14:paraId="680B3183" w14:textId="48B29737" w:rsidR="00B362C8" w:rsidRPr="005A06C6" w:rsidRDefault="00B362C8" w:rsidP="00B362C8">
      <w:pPr>
        <w:bidi w:val="0"/>
      </w:pPr>
    </w:p>
    <w:p w14:paraId="2836C631" w14:textId="1DCE97F5" w:rsidR="000F4A4B" w:rsidRPr="009B5FA3" w:rsidRDefault="000F4A4B" w:rsidP="000F4A4B">
      <w:pPr>
        <w:pStyle w:val="a3"/>
        <w:numPr>
          <w:ilvl w:val="0"/>
          <w:numId w:val="1"/>
        </w:numPr>
        <w:bidi w:val="0"/>
        <w:rPr>
          <w:b/>
          <w:bCs/>
          <w:sz w:val="24"/>
          <w:szCs w:val="24"/>
          <w:u w:val="single"/>
        </w:rPr>
      </w:pPr>
      <w:r w:rsidRPr="009B5FA3">
        <w:rPr>
          <w:sz w:val="24"/>
          <w:szCs w:val="24"/>
          <w:u w:val="single"/>
        </w:rPr>
        <w:t xml:space="preserve">Use case: </w:t>
      </w:r>
      <w:r w:rsidRPr="009B5FA3">
        <w:rPr>
          <w:b/>
          <w:bCs/>
          <w:sz w:val="24"/>
          <w:szCs w:val="24"/>
          <w:u w:val="single"/>
        </w:rPr>
        <w:t>Buy a product by offering a price</w:t>
      </w:r>
    </w:p>
    <w:p w14:paraId="585E0770" w14:textId="77777777" w:rsidR="000F4A4B" w:rsidRPr="00A0331A" w:rsidRDefault="000F4A4B" w:rsidP="000F4A4B">
      <w:pPr>
        <w:pStyle w:val="a3"/>
        <w:numPr>
          <w:ilvl w:val="1"/>
          <w:numId w:val="1"/>
        </w:numPr>
        <w:bidi w:val="0"/>
        <w:rPr>
          <w:b/>
          <w:bCs/>
        </w:rPr>
      </w:pPr>
      <w:r>
        <w:rPr>
          <w:b/>
          <w:bCs/>
        </w:rPr>
        <w:t xml:space="preserve">Actor: </w:t>
      </w:r>
      <w:r w:rsidRPr="005A06C6">
        <w:rPr>
          <w:b/>
          <w:bCs/>
          <w:color w:val="FF0000"/>
        </w:rPr>
        <w:t>User</w:t>
      </w:r>
    </w:p>
    <w:p w14:paraId="2A503206" w14:textId="77777777" w:rsidR="000F4A4B" w:rsidRDefault="000F4A4B" w:rsidP="000F4A4B">
      <w:pPr>
        <w:pStyle w:val="a3"/>
        <w:numPr>
          <w:ilvl w:val="1"/>
          <w:numId w:val="1"/>
        </w:numPr>
        <w:bidi w:val="0"/>
        <w:rPr>
          <w:b/>
          <w:bCs/>
        </w:rPr>
      </w:pPr>
      <w:r>
        <w:rPr>
          <w:b/>
          <w:bCs/>
        </w:rPr>
        <w:lastRenderedPageBreak/>
        <w:t xml:space="preserve">Precondition: </w:t>
      </w:r>
      <w:r>
        <w:t xml:space="preserve">The product exists in the shopping cart </w:t>
      </w:r>
    </w:p>
    <w:p w14:paraId="619BDDF4" w14:textId="5A5A38BB" w:rsidR="000F4A4B" w:rsidRDefault="000F4A4B" w:rsidP="000F4A4B">
      <w:pPr>
        <w:pStyle w:val="a3"/>
        <w:numPr>
          <w:ilvl w:val="1"/>
          <w:numId w:val="1"/>
        </w:numPr>
        <w:bidi w:val="0"/>
        <w:rPr>
          <w:b/>
          <w:bCs/>
        </w:rPr>
      </w:pPr>
      <w:r>
        <w:rPr>
          <w:b/>
          <w:bCs/>
        </w:rPr>
        <w:t xml:space="preserve">Parameter: </w:t>
      </w:r>
      <w:r>
        <w:t>Product to buy, amount and offered price</w:t>
      </w:r>
    </w:p>
    <w:p w14:paraId="339EC850" w14:textId="77777777" w:rsidR="000F4A4B" w:rsidRDefault="000F4A4B" w:rsidP="000F4A4B">
      <w:pPr>
        <w:pStyle w:val="a3"/>
        <w:numPr>
          <w:ilvl w:val="1"/>
          <w:numId w:val="1"/>
        </w:numPr>
        <w:bidi w:val="0"/>
        <w:rPr>
          <w:b/>
          <w:bCs/>
        </w:rPr>
      </w:pPr>
      <w:r>
        <w:rPr>
          <w:b/>
          <w:bCs/>
        </w:rPr>
        <w:t>Actions:</w:t>
      </w:r>
    </w:p>
    <w:p w14:paraId="6D776367" w14:textId="593BE7D1" w:rsidR="000F4A4B" w:rsidRPr="005A06C6" w:rsidRDefault="000F4A4B" w:rsidP="000F4A4B">
      <w:pPr>
        <w:pStyle w:val="a3"/>
        <w:numPr>
          <w:ilvl w:val="2"/>
          <w:numId w:val="1"/>
        </w:numPr>
        <w:bidi w:val="0"/>
      </w:pPr>
      <w:r w:rsidRPr="005A06C6">
        <w:rPr>
          <w:b/>
          <w:bCs/>
          <w:color w:val="FF0000"/>
        </w:rPr>
        <w:t>User</w:t>
      </w:r>
      <w:r w:rsidRPr="005A06C6">
        <w:rPr>
          <w:color w:val="FF0000"/>
        </w:rPr>
        <w:t xml:space="preserve"> </w:t>
      </w:r>
      <w:r>
        <w:t xml:space="preserve">choose a product from the shopping cart and asks to buy it, by </w:t>
      </w:r>
      <w:r w:rsidRPr="006D2174">
        <w:rPr>
          <w:highlight w:val="cyan"/>
        </w:rPr>
        <w:t>offering a price</w:t>
      </w:r>
    </w:p>
    <w:p w14:paraId="182D450E" w14:textId="51A16E3A" w:rsidR="000F4A4B" w:rsidRDefault="000F4A4B" w:rsidP="000F4A4B">
      <w:pPr>
        <w:pStyle w:val="a3"/>
        <w:numPr>
          <w:ilvl w:val="2"/>
          <w:numId w:val="1"/>
        </w:numPr>
        <w:bidi w:val="0"/>
      </w:pPr>
      <w:r w:rsidRPr="00C64573">
        <w:rPr>
          <w:b/>
          <w:bCs/>
          <w:color w:val="FF0000"/>
        </w:rPr>
        <w:t>S</w:t>
      </w:r>
      <w:r w:rsidRPr="005A06C6">
        <w:rPr>
          <w:b/>
          <w:bCs/>
          <w:color w:val="FF0000"/>
        </w:rPr>
        <w:t>ystem</w:t>
      </w:r>
      <w:r w:rsidRPr="005A06C6">
        <w:rPr>
          <w:color w:val="FF0000"/>
        </w:rPr>
        <w:t xml:space="preserve"> </w:t>
      </w:r>
      <w:r>
        <w:t xml:space="preserve">sends the </w:t>
      </w:r>
      <w:r w:rsidRPr="006D2174">
        <w:rPr>
          <w:highlight w:val="cyan"/>
        </w:rPr>
        <w:t>offer</w:t>
      </w:r>
      <w:r>
        <w:t xml:space="preserve"> to the store owner</w:t>
      </w:r>
    </w:p>
    <w:p w14:paraId="390E9417" w14:textId="734D03A0" w:rsidR="000F4A4B" w:rsidRDefault="000F4A4B" w:rsidP="000F4A4B">
      <w:pPr>
        <w:pStyle w:val="a3"/>
        <w:numPr>
          <w:ilvl w:val="2"/>
          <w:numId w:val="1"/>
        </w:numPr>
        <w:bidi w:val="0"/>
      </w:pPr>
      <w:r w:rsidRPr="009307D1">
        <w:rPr>
          <w:b/>
          <w:bCs/>
          <w:color w:val="FF0000"/>
        </w:rPr>
        <w:t>Store owner</w:t>
      </w:r>
      <w:r w:rsidRPr="009307D1">
        <w:rPr>
          <w:color w:val="FF0000"/>
        </w:rPr>
        <w:t xml:space="preserve"> </w:t>
      </w:r>
      <w:r>
        <w:t>checks the offer and decides to accept or not to accept the offer</w:t>
      </w:r>
    </w:p>
    <w:p w14:paraId="6C90FDFE" w14:textId="6CA9A0C7" w:rsidR="000F4A4B" w:rsidRDefault="000F4A4B" w:rsidP="000F4A4B">
      <w:pPr>
        <w:pStyle w:val="a3"/>
        <w:numPr>
          <w:ilvl w:val="3"/>
          <w:numId w:val="1"/>
        </w:numPr>
        <w:bidi w:val="0"/>
      </w:pPr>
      <w:r>
        <w:t xml:space="preserve">If the </w:t>
      </w:r>
      <w:r w:rsidRPr="009307D1">
        <w:rPr>
          <w:b/>
          <w:bCs/>
          <w:color w:val="FF0000"/>
        </w:rPr>
        <w:t>store owner</w:t>
      </w:r>
      <w:r w:rsidRPr="009307D1">
        <w:rPr>
          <w:color w:val="FF0000"/>
        </w:rPr>
        <w:t xml:space="preserve"> </w:t>
      </w:r>
      <w:r>
        <w:t>accepts the offer</w:t>
      </w:r>
    </w:p>
    <w:p w14:paraId="4289DBA4" w14:textId="716943B5" w:rsidR="000F4A4B" w:rsidRDefault="000F4A4B" w:rsidP="000F4A4B">
      <w:pPr>
        <w:pStyle w:val="a3"/>
        <w:numPr>
          <w:ilvl w:val="4"/>
          <w:numId w:val="1"/>
        </w:numPr>
        <w:bidi w:val="0"/>
      </w:pPr>
      <w:r w:rsidRPr="009307D1">
        <w:rPr>
          <w:b/>
          <w:bCs/>
          <w:color w:val="FF0000"/>
        </w:rPr>
        <w:t>System</w:t>
      </w:r>
      <w:r w:rsidRPr="009307D1">
        <w:rPr>
          <w:color w:val="FF0000"/>
        </w:rPr>
        <w:t xml:space="preserve"> </w:t>
      </w:r>
      <w:r>
        <w:t xml:space="preserve">informs the </w:t>
      </w:r>
      <w:r w:rsidRPr="009307D1">
        <w:rPr>
          <w:b/>
          <w:bCs/>
          <w:color w:val="FF0000"/>
        </w:rPr>
        <w:t>user</w:t>
      </w:r>
      <w:r w:rsidRPr="009307D1">
        <w:rPr>
          <w:color w:val="FF0000"/>
        </w:rPr>
        <w:t xml:space="preserve"> </w:t>
      </w:r>
      <w:r>
        <w:t>that the offer was accepted</w:t>
      </w:r>
    </w:p>
    <w:p w14:paraId="71B13620" w14:textId="6D1896A0" w:rsidR="000F4A4B" w:rsidRDefault="000F4A4B" w:rsidP="000F4A4B">
      <w:pPr>
        <w:pStyle w:val="a3"/>
        <w:numPr>
          <w:ilvl w:val="4"/>
          <w:numId w:val="1"/>
        </w:numPr>
        <w:bidi w:val="0"/>
        <w:rPr>
          <w:b/>
          <w:bCs/>
        </w:rPr>
      </w:pPr>
      <w:r>
        <w:t xml:space="preserve">The </w:t>
      </w:r>
      <w:r w:rsidRPr="009307D1">
        <w:rPr>
          <w:b/>
          <w:bCs/>
          <w:color w:val="FF0000"/>
        </w:rPr>
        <w:t>user</w:t>
      </w:r>
      <w:r w:rsidRPr="009307D1">
        <w:rPr>
          <w:color w:val="FF0000"/>
        </w:rPr>
        <w:t xml:space="preserve"> </w:t>
      </w:r>
      <w:r>
        <w:t xml:space="preserve">can use </w:t>
      </w:r>
      <w:r>
        <w:rPr>
          <w:b/>
          <w:bCs/>
        </w:rPr>
        <w:t xml:space="preserve">Buy a product in an </w:t>
      </w:r>
      <w:r w:rsidRPr="006D2174">
        <w:rPr>
          <w:b/>
          <w:bCs/>
          <w:highlight w:val="cyan"/>
        </w:rPr>
        <w:t>immediate sell</w:t>
      </w:r>
      <w:r>
        <w:rPr>
          <w:b/>
          <w:bCs/>
        </w:rPr>
        <w:t xml:space="preserve"> </w:t>
      </w:r>
      <w:r>
        <w:t>use case with the new offered price</w:t>
      </w:r>
    </w:p>
    <w:p w14:paraId="6E575E14" w14:textId="46A643BB" w:rsidR="000F4A4B" w:rsidRDefault="000F4A4B" w:rsidP="000F4A4B">
      <w:pPr>
        <w:pStyle w:val="a3"/>
        <w:numPr>
          <w:ilvl w:val="3"/>
          <w:numId w:val="1"/>
        </w:numPr>
        <w:bidi w:val="0"/>
      </w:pPr>
      <w:r>
        <w:t xml:space="preserve">If the </w:t>
      </w:r>
      <w:r w:rsidRPr="009307D1">
        <w:rPr>
          <w:b/>
          <w:bCs/>
          <w:color w:val="FF0000"/>
        </w:rPr>
        <w:t xml:space="preserve">store owner </w:t>
      </w:r>
      <w:r w:rsidR="009307D1">
        <w:t>does not</w:t>
      </w:r>
      <w:r>
        <w:t xml:space="preserve"> accept the offer</w:t>
      </w:r>
    </w:p>
    <w:p w14:paraId="34F4F80E" w14:textId="2DA29AF8" w:rsidR="00580B3E" w:rsidRDefault="00580B3E" w:rsidP="00580B3E">
      <w:pPr>
        <w:pStyle w:val="a3"/>
        <w:numPr>
          <w:ilvl w:val="4"/>
          <w:numId w:val="1"/>
        </w:numPr>
        <w:bidi w:val="0"/>
      </w:pPr>
      <w:r w:rsidRPr="009307D1">
        <w:rPr>
          <w:b/>
          <w:bCs/>
          <w:color w:val="FF0000"/>
        </w:rPr>
        <w:t>System</w:t>
      </w:r>
      <w:r w:rsidRPr="009307D1">
        <w:rPr>
          <w:color w:val="FF0000"/>
        </w:rPr>
        <w:t xml:space="preserve"> </w:t>
      </w:r>
      <w:r>
        <w:t xml:space="preserve">informs the </w:t>
      </w:r>
      <w:r w:rsidRPr="009307D1">
        <w:rPr>
          <w:b/>
          <w:bCs/>
          <w:color w:val="FF0000"/>
        </w:rPr>
        <w:t>user</w:t>
      </w:r>
      <w:r w:rsidRPr="009307D1">
        <w:rPr>
          <w:color w:val="FF0000"/>
        </w:rPr>
        <w:t xml:space="preserve"> </w:t>
      </w:r>
      <w:r>
        <w:t>that his offer was declined</w:t>
      </w:r>
    </w:p>
    <w:p w14:paraId="23EE0E5A" w14:textId="273D8831" w:rsidR="00142FA4" w:rsidRDefault="000411AD" w:rsidP="009B5FA3">
      <w:pPr>
        <w:pStyle w:val="a3"/>
        <w:numPr>
          <w:ilvl w:val="4"/>
          <w:numId w:val="1"/>
        </w:numPr>
        <w:bidi w:val="0"/>
      </w:pPr>
      <w:r>
        <w:t xml:space="preserve">The </w:t>
      </w:r>
      <w:r w:rsidRPr="000411AD">
        <w:rPr>
          <w:b/>
          <w:bCs/>
          <w:color w:val="FF0000"/>
        </w:rPr>
        <w:t>System</w:t>
      </w:r>
      <w:r>
        <w:t xml:space="preserve"> offers t</w:t>
      </w:r>
      <w:r w:rsidR="000F4A4B">
        <w:t xml:space="preserve">he </w:t>
      </w:r>
      <w:r w:rsidR="000F4A4B" w:rsidRPr="009307D1">
        <w:rPr>
          <w:b/>
          <w:bCs/>
          <w:color w:val="FF0000"/>
        </w:rPr>
        <w:t>user</w:t>
      </w:r>
      <w:r w:rsidR="000F4A4B" w:rsidRPr="009307D1">
        <w:rPr>
          <w:color w:val="FF0000"/>
        </w:rPr>
        <w:t xml:space="preserve"> </w:t>
      </w:r>
      <w:r>
        <w:t>to</w:t>
      </w:r>
      <w:r w:rsidR="000F4A4B">
        <w:t xml:space="preserve"> start </w:t>
      </w:r>
      <w:r w:rsidR="000F4A4B">
        <w:rPr>
          <w:b/>
          <w:bCs/>
        </w:rPr>
        <w:t>Buy a product by offering a price</w:t>
      </w:r>
      <w:r w:rsidR="000F4A4B">
        <w:t xml:space="preserve"> again </w:t>
      </w:r>
    </w:p>
    <w:tbl>
      <w:tblPr>
        <w:tblStyle w:val="4"/>
        <w:tblW w:w="0" w:type="auto"/>
        <w:tblLook w:val="04A0" w:firstRow="1" w:lastRow="0" w:firstColumn="1" w:lastColumn="0" w:noHBand="0" w:noVBand="1"/>
      </w:tblPr>
      <w:tblGrid>
        <w:gridCol w:w="4148"/>
        <w:gridCol w:w="4148"/>
      </w:tblGrid>
      <w:tr w:rsidR="009B5FA3" w14:paraId="489700DC"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B183C32" w14:textId="77777777" w:rsidR="009B5FA3" w:rsidRDefault="009B5FA3" w:rsidP="0058278E">
            <w:pPr>
              <w:bidi w:val="0"/>
              <w:rPr>
                <w:b w:val="0"/>
                <w:bCs w:val="0"/>
              </w:rPr>
            </w:pPr>
            <w:r>
              <w:rPr>
                <w:b w:val="0"/>
                <w:bCs w:val="0"/>
              </w:rPr>
              <w:t>Action</w:t>
            </w:r>
          </w:p>
        </w:tc>
        <w:tc>
          <w:tcPr>
            <w:tcW w:w="4148" w:type="dxa"/>
          </w:tcPr>
          <w:p w14:paraId="6BCA3D1A" w14:textId="77777777" w:rsidR="009B5FA3" w:rsidRDefault="009B5FA3" w:rsidP="0058278E">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r>
      <w:tr w:rsidR="009B5FA3" w14:paraId="21FD9288"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DDAC9F8" w14:textId="77777777" w:rsidR="009B5FA3" w:rsidRPr="009B5FA3" w:rsidRDefault="009B5FA3" w:rsidP="009B5FA3">
            <w:pPr>
              <w:bidi w:val="0"/>
            </w:pPr>
            <w:r w:rsidRPr="009B5FA3">
              <w:t>The product exists in the shopping cart, the user offer a price for this product and the store owner accepts the offer.</w:t>
            </w:r>
          </w:p>
          <w:p w14:paraId="6408DFD8" w14:textId="5903B244" w:rsidR="009B5FA3" w:rsidRDefault="009B5FA3" w:rsidP="0058278E">
            <w:pPr>
              <w:bidi w:val="0"/>
              <w:rPr>
                <w:b w:val="0"/>
                <w:bCs w:val="0"/>
              </w:rPr>
            </w:pPr>
          </w:p>
        </w:tc>
        <w:tc>
          <w:tcPr>
            <w:tcW w:w="4148" w:type="dxa"/>
          </w:tcPr>
          <w:p w14:paraId="6C40288C" w14:textId="77777777" w:rsidR="009B5FA3" w:rsidRPr="00142FA4" w:rsidRDefault="009B5FA3" w:rsidP="009B5FA3">
            <w:pPr>
              <w:bidi w:val="0"/>
              <w:cnfStyle w:val="000000100000" w:firstRow="0" w:lastRow="0" w:firstColumn="0" w:lastColumn="0" w:oddVBand="0" w:evenVBand="0" w:oddHBand="1" w:evenHBand="0" w:firstRowFirstColumn="0" w:firstRowLastColumn="0" w:lastRowFirstColumn="0" w:lastRowLastColumn="0"/>
            </w:pPr>
            <w:r>
              <w:t>The user redirects to immediate sell option with the offered price.</w:t>
            </w:r>
          </w:p>
          <w:p w14:paraId="2ED0F96D" w14:textId="77777777" w:rsidR="009B5FA3" w:rsidRDefault="009B5FA3" w:rsidP="0058278E">
            <w:pPr>
              <w:bidi w:val="0"/>
              <w:cnfStyle w:val="000000100000" w:firstRow="0" w:lastRow="0" w:firstColumn="0" w:lastColumn="0" w:oddVBand="0" w:evenVBand="0" w:oddHBand="1" w:evenHBand="0" w:firstRowFirstColumn="0" w:firstRowLastColumn="0" w:lastRowFirstColumn="0" w:lastRowLastColumn="0"/>
              <w:rPr>
                <w:b/>
                <w:bCs/>
              </w:rPr>
            </w:pPr>
          </w:p>
        </w:tc>
      </w:tr>
      <w:tr w:rsidR="009B5FA3" w14:paraId="03678CF3"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34463D5C" w14:textId="51D9E3D9" w:rsidR="009B5FA3" w:rsidRPr="009B5FA3" w:rsidRDefault="009B5FA3" w:rsidP="009B5FA3">
            <w:pPr>
              <w:bidi w:val="0"/>
            </w:pPr>
            <w:r w:rsidRPr="009B5FA3">
              <w:t>The product exists in the shopping cart, the user offer a valid price for this product and the store owner rejects the offer.</w:t>
            </w:r>
          </w:p>
          <w:p w14:paraId="34347CF2" w14:textId="77777777" w:rsidR="009B5FA3" w:rsidRDefault="009B5FA3" w:rsidP="0058278E">
            <w:pPr>
              <w:bidi w:val="0"/>
              <w:rPr>
                <w:b w:val="0"/>
                <w:bCs w:val="0"/>
              </w:rPr>
            </w:pPr>
          </w:p>
        </w:tc>
        <w:tc>
          <w:tcPr>
            <w:tcW w:w="4148" w:type="dxa"/>
          </w:tcPr>
          <w:p w14:paraId="5CAA1153" w14:textId="1A575815" w:rsidR="009B5FA3" w:rsidRDefault="009B5FA3" w:rsidP="0058278E">
            <w:pPr>
              <w:bidi w:val="0"/>
              <w:cnfStyle w:val="000000000000" w:firstRow="0" w:lastRow="0" w:firstColumn="0" w:lastColumn="0" w:oddVBand="0" w:evenVBand="0" w:oddHBand="0" w:evenHBand="0" w:firstRowFirstColumn="0" w:firstRowLastColumn="0" w:lastRowFirstColumn="0" w:lastRowLastColumn="0"/>
              <w:rPr>
                <w:b/>
                <w:bCs/>
              </w:rPr>
            </w:pPr>
            <w:r>
              <w:t>The user informed that the offer was declined and user get the option to offer a price again.</w:t>
            </w:r>
          </w:p>
        </w:tc>
      </w:tr>
      <w:tr w:rsidR="009B5FA3" w14:paraId="2CF34B94"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0731892" w14:textId="70ADE1FC" w:rsidR="009B5FA3" w:rsidRDefault="009B5FA3" w:rsidP="009B5FA3">
            <w:pPr>
              <w:bidi w:val="0"/>
            </w:pPr>
            <w:r w:rsidRPr="009B5FA3">
              <w:t>The product exists in the shopping cart, the user offer a non valid price for this product and the store owner rejects the offer.</w:t>
            </w:r>
          </w:p>
        </w:tc>
        <w:tc>
          <w:tcPr>
            <w:tcW w:w="4148" w:type="dxa"/>
          </w:tcPr>
          <w:p w14:paraId="6A8289F4" w14:textId="1FC33FF1" w:rsidR="009B5FA3" w:rsidRDefault="009B5FA3" w:rsidP="0058278E">
            <w:pPr>
              <w:bidi w:val="0"/>
              <w:cnfStyle w:val="000000100000" w:firstRow="0" w:lastRow="0" w:firstColumn="0" w:lastColumn="0" w:oddVBand="0" w:evenVBand="0" w:oddHBand="1" w:evenHBand="0" w:firstRowFirstColumn="0" w:firstRowLastColumn="0" w:lastRowFirstColumn="0" w:lastRowLastColumn="0"/>
            </w:pPr>
            <w:r>
              <w:t>The user informed the offer price is not valid</w:t>
            </w:r>
          </w:p>
        </w:tc>
      </w:tr>
      <w:tr w:rsidR="009B5FA3" w14:paraId="17D40CED" w14:textId="77777777" w:rsidTr="0058278E">
        <w:tc>
          <w:tcPr>
            <w:cnfStyle w:val="001000000000" w:firstRow="0" w:lastRow="0" w:firstColumn="1" w:lastColumn="0" w:oddVBand="0" w:evenVBand="0" w:oddHBand="0" w:evenHBand="0" w:firstRowFirstColumn="0" w:firstRowLastColumn="0" w:lastRowFirstColumn="0" w:lastRowLastColumn="0"/>
            <w:tcW w:w="4148" w:type="dxa"/>
          </w:tcPr>
          <w:p w14:paraId="3D7F6C67" w14:textId="44D44011" w:rsidR="009B5FA3" w:rsidRPr="009B5FA3" w:rsidRDefault="009B5FA3" w:rsidP="009B5FA3">
            <w:pPr>
              <w:bidi w:val="0"/>
            </w:pPr>
            <w:r>
              <w:t>The product doesn't exist in the shopping cart</w:t>
            </w:r>
          </w:p>
        </w:tc>
        <w:tc>
          <w:tcPr>
            <w:tcW w:w="4148" w:type="dxa"/>
          </w:tcPr>
          <w:p w14:paraId="3D82540B" w14:textId="77777777" w:rsidR="009B5FA3" w:rsidRDefault="009B5FA3" w:rsidP="009B5FA3">
            <w:pPr>
              <w:bidi w:val="0"/>
              <w:cnfStyle w:val="000000000000" w:firstRow="0" w:lastRow="0" w:firstColumn="0" w:lastColumn="0" w:oddVBand="0" w:evenVBand="0" w:oddHBand="0" w:evenHBand="0" w:firstRowFirstColumn="0" w:firstRowLastColumn="0" w:lastRowFirstColumn="0" w:lastRowLastColumn="0"/>
            </w:pPr>
            <w:r>
              <w:t>The user informed the product isn't in the user's shopping cart.</w:t>
            </w:r>
          </w:p>
          <w:p w14:paraId="5C6E8AEA" w14:textId="77777777" w:rsidR="009B5FA3" w:rsidRDefault="009B5FA3" w:rsidP="0058278E">
            <w:pPr>
              <w:bidi w:val="0"/>
              <w:cnfStyle w:val="000000000000" w:firstRow="0" w:lastRow="0" w:firstColumn="0" w:lastColumn="0" w:oddVBand="0" w:evenVBand="0" w:oddHBand="0" w:evenHBand="0" w:firstRowFirstColumn="0" w:firstRowLastColumn="0" w:lastRowFirstColumn="0" w:lastRowLastColumn="0"/>
            </w:pPr>
          </w:p>
        </w:tc>
      </w:tr>
    </w:tbl>
    <w:p w14:paraId="5E419033" w14:textId="2AC72E06" w:rsidR="000F4A4B" w:rsidRDefault="000F4A4B" w:rsidP="000F4A4B">
      <w:pPr>
        <w:bidi w:val="0"/>
      </w:pPr>
    </w:p>
    <w:p w14:paraId="2DC75883" w14:textId="3F4B7BA2" w:rsidR="009307D1" w:rsidRPr="009B5FA3" w:rsidRDefault="009307D1" w:rsidP="009307D1">
      <w:pPr>
        <w:pStyle w:val="a3"/>
        <w:numPr>
          <w:ilvl w:val="0"/>
          <w:numId w:val="1"/>
        </w:numPr>
        <w:bidi w:val="0"/>
        <w:rPr>
          <w:b/>
          <w:bCs/>
          <w:sz w:val="24"/>
          <w:szCs w:val="24"/>
          <w:u w:val="single"/>
        </w:rPr>
      </w:pPr>
      <w:r w:rsidRPr="009B5FA3">
        <w:rPr>
          <w:sz w:val="24"/>
          <w:szCs w:val="24"/>
          <w:u w:val="single"/>
        </w:rPr>
        <w:t xml:space="preserve">Use case: </w:t>
      </w:r>
      <w:r w:rsidRPr="009B5FA3">
        <w:rPr>
          <w:b/>
          <w:bCs/>
          <w:sz w:val="24"/>
          <w:szCs w:val="24"/>
          <w:u w:val="single"/>
        </w:rPr>
        <w:t>Buy a product by auction</w:t>
      </w:r>
    </w:p>
    <w:p w14:paraId="539B60FF" w14:textId="77777777" w:rsidR="009307D1" w:rsidRPr="00A0331A" w:rsidRDefault="009307D1" w:rsidP="009307D1">
      <w:pPr>
        <w:pStyle w:val="a3"/>
        <w:numPr>
          <w:ilvl w:val="1"/>
          <w:numId w:val="1"/>
        </w:numPr>
        <w:bidi w:val="0"/>
        <w:rPr>
          <w:b/>
          <w:bCs/>
        </w:rPr>
      </w:pPr>
      <w:r>
        <w:rPr>
          <w:b/>
          <w:bCs/>
        </w:rPr>
        <w:t xml:space="preserve">Actor: </w:t>
      </w:r>
      <w:r w:rsidRPr="005A06C6">
        <w:rPr>
          <w:b/>
          <w:bCs/>
          <w:color w:val="FF0000"/>
        </w:rPr>
        <w:t>User</w:t>
      </w:r>
    </w:p>
    <w:p w14:paraId="0AE4F473" w14:textId="77777777" w:rsidR="009307D1" w:rsidRDefault="009307D1" w:rsidP="009307D1">
      <w:pPr>
        <w:pStyle w:val="a3"/>
        <w:numPr>
          <w:ilvl w:val="1"/>
          <w:numId w:val="1"/>
        </w:numPr>
        <w:bidi w:val="0"/>
        <w:rPr>
          <w:b/>
          <w:bCs/>
        </w:rPr>
      </w:pPr>
      <w:r>
        <w:rPr>
          <w:b/>
          <w:bCs/>
        </w:rPr>
        <w:t xml:space="preserve">Precondition: </w:t>
      </w:r>
      <w:r>
        <w:t xml:space="preserve">The </w:t>
      </w:r>
      <w:r w:rsidRPr="00DB0C1D">
        <w:rPr>
          <w:b/>
          <w:bCs/>
          <w:color w:val="FF0000"/>
        </w:rPr>
        <w:t>product</w:t>
      </w:r>
      <w:r w:rsidRPr="00DB0C1D">
        <w:rPr>
          <w:color w:val="FF0000"/>
        </w:rPr>
        <w:t xml:space="preserve"> </w:t>
      </w:r>
      <w:r>
        <w:t xml:space="preserve">exists in the </w:t>
      </w:r>
      <w:r w:rsidRPr="00DB0C1D">
        <w:rPr>
          <w:b/>
          <w:bCs/>
          <w:color w:val="FF0000"/>
        </w:rPr>
        <w:t>shopping cart</w:t>
      </w:r>
      <w:r w:rsidRPr="00DB0C1D">
        <w:rPr>
          <w:color w:val="FF0000"/>
        </w:rPr>
        <w:t xml:space="preserve"> </w:t>
      </w:r>
    </w:p>
    <w:p w14:paraId="0C82A324" w14:textId="77777777" w:rsidR="009307D1" w:rsidRDefault="009307D1" w:rsidP="009307D1">
      <w:pPr>
        <w:pStyle w:val="a3"/>
        <w:numPr>
          <w:ilvl w:val="1"/>
          <w:numId w:val="1"/>
        </w:numPr>
        <w:bidi w:val="0"/>
        <w:rPr>
          <w:b/>
          <w:bCs/>
        </w:rPr>
      </w:pPr>
      <w:r>
        <w:rPr>
          <w:b/>
          <w:bCs/>
        </w:rPr>
        <w:t xml:space="preserve">Parameter: </w:t>
      </w:r>
      <w:r w:rsidRPr="00DB0C1D">
        <w:rPr>
          <w:b/>
          <w:bCs/>
          <w:color w:val="FF0000"/>
        </w:rPr>
        <w:t>Product</w:t>
      </w:r>
      <w:r>
        <w:t xml:space="preserve"> to buy, amount and offered price</w:t>
      </w:r>
    </w:p>
    <w:p w14:paraId="0AB95ADF" w14:textId="77777777" w:rsidR="009307D1" w:rsidRDefault="009307D1" w:rsidP="009307D1">
      <w:pPr>
        <w:pStyle w:val="a3"/>
        <w:numPr>
          <w:ilvl w:val="1"/>
          <w:numId w:val="1"/>
        </w:numPr>
        <w:bidi w:val="0"/>
        <w:rPr>
          <w:b/>
          <w:bCs/>
        </w:rPr>
      </w:pPr>
      <w:r>
        <w:rPr>
          <w:b/>
          <w:bCs/>
        </w:rPr>
        <w:t>Actions:</w:t>
      </w:r>
    </w:p>
    <w:p w14:paraId="296E4262" w14:textId="76916439" w:rsidR="009307D1" w:rsidRDefault="009307D1" w:rsidP="009307D1">
      <w:pPr>
        <w:pStyle w:val="a3"/>
        <w:numPr>
          <w:ilvl w:val="2"/>
          <w:numId w:val="1"/>
        </w:numPr>
        <w:bidi w:val="0"/>
      </w:pPr>
      <w:r w:rsidRPr="00DB0C1D">
        <w:rPr>
          <w:b/>
          <w:bCs/>
          <w:color w:val="FF0000"/>
        </w:rPr>
        <w:t>System</w:t>
      </w:r>
      <w:r w:rsidRPr="00DB0C1D">
        <w:rPr>
          <w:color w:val="FF0000"/>
        </w:rPr>
        <w:t xml:space="preserve"> </w:t>
      </w:r>
      <w:r>
        <w:t xml:space="preserve">presents the </w:t>
      </w:r>
      <w:r w:rsidRPr="005954EE">
        <w:rPr>
          <w:highlight w:val="cyan"/>
        </w:rPr>
        <w:t>bottom price</w:t>
      </w:r>
      <w:r>
        <w:t xml:space="preserve"> to start from, the current </w:t>
      </w:r>
      <w:r w:rsidRPr="005954EE">
        <w:rPr>
          <w:highlight w:val="cyan"/>
        </w:rPr>
        <w:t>highest price</w:t>
      </w:r>
      <w:r>
        <w:t xml:space="preserve"> and </w:t>
      </w:r>
      <w:r w:rsidRPr="005954EE">
        <w:rPr>
          <w:highlight w:val="cyan"/>
        </w:rPr>
        <w:t>last date to offer</w:t>
      </w:r>
    </w:p>
    <w:p w14:paraId="58526E5E" w14:textId="7E7F721E" w:rsidR="009307D1" w:rsidRDefault="009307D1" w:rsidP="009307D1">
      <w:pPr>
        <w:pStyle w:val="a3"/>
        <w:numPr>
          <w:ilvl w:val="2"/>
          <w:numId w:val="1"/>
        </w:numPr>
        <w:bidi w:val="0"/>
      </w:pPr>
      <w:r w:rsidRPr="00DB0C1D">
        <w:rPr>
          <w:b/>
          <w:bCs/>
          <w:color w:val="FF0000"/>
        </w:rPr>
        <w:t>User</w:t>
      </w:r>
      <w:r w:rsidRPr="00DB0C1D">
        <w:rPr>
          <w:color w:val="FF0000"/>
        </w:rPr>
        <w:t xml:space="preserve"> </w:t>
      </w:r>
      <w:r>
        <w:t>offers a price to buy the product</w:t>
      </w:r>
    </w:p>
    <w:p w14:paraId="7A49E0A1" w14:textId="3D346F25" w:rsidR="009307D1" w:rsidRDefault="009307D1" w:rsidP="009307D1">
      <w:pPr>
        <w:pStyle w:val="a3"/>
        <w:numPr>
          <w:ilvl w:val="2"/>
          <w:numId w:val="1"/>
        </w:numPr>
        <w:bidi w:val="0"/>
      </w:pPr>
      <w:r w:rsidRPr="00DB0C1D">
        <w:rPr>
          <w:b/>
          <w:bCs/>
          <w:color w:val="FF0000"/>
        </w:rPr>
        <w:t>System</w:t>
      </w:r>
      <w:r w:rsidRPr="00DB0C1D">
        <w:rPr>
          <w:color w:val="FF0000"/>
        </w:rPr>
        <w:t xml:space="preserve"> </w:t>
      </w:r>
      <w:r>
        <w:t xml:space="preserve">checks if the </w:t>
      </w:r>
      <w:r w:rsidRPr="005954EE">
        <w:rPr>
          <w:highlight w:val="cyan"/>
        </w:rPr>
        <w:t>price is valid</w:t>
      </w:r>
    </w:p>
    <w:p w14:paraId="020261A6" w14:textId="77777777" w:rsidR="00DB0C1D" w:rsidRDefault="009307D1" w:rsidP="009307D1">
      <w:pPr>
        <w:pStyle w:val="a3"/>
        <w:numPr>
          <w:ilvl w:val="3"/>
          <w:numId w:val="1"/>
        </w:numPr>
        <w:bidi w:val="0"/>
      </w:pPr>
      <w:r>
        <w:t>If price valid and is higher than the highest price offered until now by any user</w:t>
      </w:r>
    </w:p>
    <w:p w14:paraId="1F98BB21" w14:textId="7A05AA70" w:rsidR="009307D1" w:rsidRDefault="00DB0C1D" w:rsidP="00DB0C1D">
      <w:pPr>
        <w:pStyle w:val="a3"/>
        <w:numPr>
          <w:ilvl w:val="4"/>
          <w:numId w:val="1"/>
        </w:numPr>
        <w:bidi w:val="0"/>
      </w:pPr>
      <w:r w:rsidRPr="00DB0C1D">
        <w:rPr>
          <w:b/>
          <w:bCs/>
          <w:color w:val="FF0000"/>
        </w:rPr>
        <w:t>System</w:t>
      </w:r>
      <w:r w:rsidRPr="00DB0C1D">
        <w:rPr>
          <w:color w:val="FF0000"/>
        </w:rPr>
        <w:t xml:space="preserve"> </w:t>
      </w:r>
      <w:r>
        <w:t>updates the</w:t>
      </w:r>
      <w:r w:rsidR="009307D1">
        <w:t xml:space="preserve"> </w:t>
      </w:r>
      <w:r w:rsidR="009307D1" w:rsidRPr="00DB0C1D">
        <w:rPr>
          <w:b/>
          <w:bCs/>
          <w:color w:val="FF0000"/>
        </w:rPr>
        <w:t>product's</w:t>
      </w:r>
      <w:r w:rsidR="009307D1" w:rsidRPr="00DB0C1D">
        <w:rPr>
          <w:color w:val="FF0000"/>
        </w:rPr>
        <w:t xml:space="preserve"> </w:t>
      </w:r>
      <w:r w:rsidR="009307D1">
        <w:t xml:space="preserve">highest </w:t>
      </w:r>
      <w:r>
        <w:t>price</w:t>
      </w:r>
    </w:p>
    <w:p w14:paraId="3FE33126" w14:textId="36563011" w:rsidR="00DB0C1D" w:rsidRDefault="00DB0C1D" w:rsidP="00DB0C1D">
      <w:pPr>
        <w:pStyle w:val="a3"/>
        <w:numPr>
          <w:ilvl w:val="4"/>
          <w:numId w:val="1"/>
        </w:numPr>
        <w:bidi w:val="0"/>
      </w:pPr>
      <w:r w:rsidRPr="00DB0C1D">
        <w:rPr>
          <w:b/>
          <w:bCs/>
          <w:color w:val="FF0000"/>
        </w:rPr>
        <w:t>System</w:t>
      </w:r>
      <w:r w:rsidRPr="00DB0C1D">
        <w:rPr>
          <w:color w:val="FF0000"/>
        </w:rPr>
        <w:t xml:space="preserve"> </w:t>
      </w:r>
      <w:r>
        <w:t>informs all the other users that offered a price in the auction.</w:t>
      </w:r>
    </w:p>
    <w:p w14:paraId="6D25FB02" w14:textId="0BCA527E" w:rsidR="009307D1" w:rsidRDefault="009307D1" w:rsidP="009307D1">
      <w:pPr>
        <w:pStyle w:val="a3"/>
        <w:numPr>
          <w:ilvl w:val="3"/>
          <w:numId w:val="1"/>
        </w:numPr>
        <w:bidi w:val="0"/>
      </w:pPr>
      <w:r>
        <w:lastRenderedPageBreak/>
        <w:t xml:space="preserve">If price is lower than the highest price the </w:t>
      </w:r>
      <w:r w:rsidRPr="00DB0C1D">
        <w:rPr>
          <w:b/>
          <w:bCs/>
          <w:color w:val="FF0000"/>
        </w:rPr>
        <w:t>user</w:t>
      </w:r>
      <w:r w:rsidRPr="00DB0C1D">
        <w:rPr>
          <w:color w:val="FF0000"/>
        </w:rPr>
        <w:t xml:space="preserve"> </w:t>
      </w:r>
      <w:r>
        <w:t xml:space="preserve">is informed, and he can choose to start </w:t>
      </w:r>
      <w:r w:rsidRPr="005954EE">
        <w:rPr>
          <w:b/>
          <w:bCs/>
          <w:highlight w:val="cyan"/>
        </w:rPr>
        <w:t>Buy a product by auction</w:t>
      </w:r>
      <w:r>
        <w:t xml:space="preserve"> use case again</w:t>
      </w:r>
    </w:p>
    <w:p w14:paraId="005A337A" w14:textId="2B278E89" w:rsidR="009307D1" w:rsidRDefault="009307D1" w:rsidP="009307D1">
      <w:pPr>
        <w:pStyle w:val="a3"/>
        <w:numPr>
          <w:ilvl w:val="2"/>
          <w:numId w:val="1"/>
        </w:numPr>
        <w:bidi w:val="0"/>
      </w:pPr>
      <w:r w:rsidRPr="00DB0C1D">
        <w:rPr>
          <w:b/>
          <w:bCs/>
          <w:color w:val="FF0000"/>
        </w:rPr>
        <w:t>System</w:t>
      </w:r>
      <w:r w:rsidRPr="00DB0C1D">
        <w:rPr>
          <w:color w:val="FF0000"/>
        </w:rPr>
        <w:t xml:space="preserve"> </w:t>
      </w:r>
      <w:r>
        <w:t xml:space="preserve">collects the user's offered prices </w:t>
      </w:r>
    </w:p>
    <w:p w14:paraId="2793F058" w14:textId="536B26C2" w:rsidR="009307D1" w:rsidRDefault="009307D1" w:rsidP="009307D1">
      <w:pPr>
        <w:pStyle w:val="a3"/>
        <w:numPr>
          <w:ilvl w:val="2"/>
          <w:numId w:val="1"/>
        </w:numPr>
        <w:bidi w:val="0"/>
      </w:pPr>
      <w:r w:rsidRPr="00DB0C1D">
        <w:rPr>
          <w:b/>
          <w:bCs/>
          <w:color w:val="FF0000"/>
        </w:rPr>
        <w:t>System</w:t>
      </w:r>
      <w:r w:rsidRPr="00DB0C1D">
        <w:rPr>
          <w:color w:val="FF0000"/>
        </w:rPr>
        <w:t xml:space="preserve"> </w:t>
      </w:r>
      <w:r>
        <w:t xml:space="preserve">closes the </w:t>
      </w:r>
      <w:r w:rsidRPr="005954EE">
        <w:rPr>
          <w:highlight w:val="cyan"/>
        </w:rPr>
        <w:t>option to offer</w:t>
      </w:r>
      <w:r>
        <w:t xml:space="preserve"> prices on the last date</w:t>
      </w:r>
    </w:p>
    <w:p w14:paraId="4DD30796" w14:textId="32A66E5D" w:rsidR="009307D1" w:rsidRDefault="009307D1" w:rsidP="009307D1">
      <w:pPr>
        <w:pStyle w:val="a3"/>
        <w:numPr>
          <w:ilvl w:val="2"/>
          <w:numId w:val="1"/>
        </w:numPr>
        <w:bidi w:val="0"/>
      </w:pPr>
      <w:r>
        <w:t>If there is an offered price</w:t>
      </w:r>
    </w:p>
    <w:p w14:paraId="35E4BC7A" w14:textId="4C50FD9B" w:rsidR="009307D1" w:rsidRDefault="009307D1" w:rsidP="009307D1">
      <w:pPr>
        <w:pStyle w:val="a3"/>
        <w:numPr>
          <w:ilvl w:val="3"/>
          <w:numId w:val="1"/>
        </w:numPr>
        <w:bidi w:val="0"/>
      </w:pPr>
      <w:r w:rsidRPr="00DB0C1D">
        <w:rPr>
          <w:b/>
          <w:bCs/>
          <w:color w:val="FF0000"/>
        </w:rPr>
        <w:t>System</w:t>
      </w:r>
      <w:r w:rsidRPr="00DB0C1D">
        <w:rPr>
          <w:color w:val="FF0000"/>
        </w:rPr>
        <w:t xml:space="preserve"> </w:t>
      </w:r>
      <w:r>
        <w:t xml:space="preserve">informs the </w:t>
      </w:r>
      <w:r w:rsidRPr="00DB0C1D">
        <w:rPr>
          <w:b/>
          <w:bCs/>
          <w:color w:val="FF0000"/>
        </w:rPr>
        <w:t>user</w:t>
      </w:r>
      <w:r w:rsidRPr="00DB0C1D">
        <w:rPr>
          <w:color w:val="FF0000"/>
        </w:rPr>
        <w:t xml:space="preserve"> </w:t>
      </w:r>
      <w:r>
        <w:t xml:space="preserve">that offered the highest price that he can buy the </w:t>
      </w:r>
      <w:r w:rsidRPr="00DB0C1D">
        <w:rPr>
          <w:b/>
          <w:bCs/>
          <w:color w:val="FF0000"/>
        </w:rPr>
        <w:t>product</w:t>
      </w:r>
      <w:r w:rsidRPr="00DB0C1D">
        <w:rPr>
          <w:color w:val="FF0000"/>
        </w:rPr>
        <w:t xml:space="preserve"> </w:t>
      </w:r>
      <w:r>
        <w:t xml:space="preserve">with the offered price </w:t>
      </w:r>
    </w:p>
    <w:p w14:paraId="4CB31867" w14:textId="704E1D48" w:rsidR="00DB0C1D" w:rsidRDefault="009307D1" w:rsidP="00DB0C1D">
      <w:pPr>
        <w:pStyle w:val="a3"/>
        <w:numPr>
          <w:ilvl w:val="3"/>
          <w:numId w:val="1"/>
        </w:numPr>
        <w:bidi w:val="0"/>
      </w:pPr>
      <w:r>
        <w:t xml:space="preserve">The user </w:t>
      </w:r>
      <w:r w:rsidR="00DB0C1D">
        <w:t xml:space="preserve">uses the </w:t>
      </w:r>
      <w:r w:rsidR="00DB0C1D">
        <w:rPr>
          <w:b/>
          <w:bCs/>
        </w:rPr>
        <w:t xml:space="preserve">Buy a product in an immediate sell </w:t>
      </w:r>
      <w:r w:rsidR="00DB0C1D">
        <w:t xml:space="preserve">use case to buy the </w:t>
      </w:r>
      <w:r w:rsidR="00DB0C1D" w:rsidRPr="00DB0C1D">
        <w:rPr>
          <w:b/>
          <w:bCs/>
          <w:color w:val="FF0000"/>
        </w:rPr>
        <w:t>product</w:t>
      </w:r>
      <w:r w:rsidR="00DB0C1D" w:rsidRPr="00DB0C1D">
        <w:rPr>
          <w:color w:val="FF0000"/>
        </w:rPr>
        <w:t xml:space="preserve"> </w:t>
      </w:r>
      <w:r w:rsidR="00DB0C1D">
        <w:t>in the offered price</w:t>
      </w:r>
    </w:p>
    <w:p w14:paraId="2CE53B9B" w14:textId="32FAA138" w:rsidR="00DB0C1D" w:rsidRDefault="00DB0C1D" w:rsidP="00DB0C1D">
      <w:pPr>
        <w:pStyle w:val="a3"/>
        <w:numPr>
          <w:ilvl w:val="2"/>
          <w:numId w:val="1"/>
        </w:numPr>
        <w:bidi w:val="0"/>
      </w:pPr>
      <w:r>
        <w:t>Else</w:t>
      </w:r>
    </w:p>
    <w:p w14:paraId="076E4C70" w14:textId="48AB5CA7" w:rsidR="00A0331A" w:rsidRDefault="00DB0C1D" w:rsidP="00DB0C1D">
      <w:pPr>
        <w:pStyle w:val="a3"/>
        <w:numPr>
          <w:ilvl w:val="3"/>
          <w:numId w:val="1"/>
        </w:numPr>
        <w:bidi w:val="0"/>
      </w:pPr>
      <w:r>
        <w:t xml:space="preserve">The </w:t>
      </w:r>
      <w:r w:rsidRPr="00DB0C1D">
        <w:rPr>
          <w:b/>
          <w:bCs/>
          <w:color w:val="FF0000"/>
        </w:rPr>
        <w:t>product</w:t>
      </w:r>
      <w:r w:rsidRPr="00DB0C1D">
        <w:rPr>
          <w:color w:val="FF0000"/>
        </w:rPr>
        <w:t xml:space="preserve"> </w:t>
      </w:r>
      <w:r>
        <w:t>is not being sold</w:t>
      </w:r>
    </w:p>
    <w:tbl>
      <w:tblPr>
        <w:tblStyle w:val="4"/>
        <w:tblW w:w="0" w:type="auto"/>
        <w:tblLook w:val="04A0" w:firstRow="1" w:lastRow="0" w:firstColumn="1" w:lastColumn="0" w:noHBand="0" w:noVBand="1"/>
      </w:tblPr>
      <w:tblGrid>
        <w:gridCol w:w="2880"/>
        <w:gridCol w:w="2876"/>
        <w:gridCol w:w="2540"/>
      </w:tblGrid>
      <w:tr w:rsidR="00CF14C3" w14:paraId="641A89FE" w14:textId="01DFB03D" w:rsidTr="00CF14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4777DE3" w14:textId="77777777" w:rsidR="00CF14C3" w:rsidRDefault="00CF14C3" w:rsidP="0058278E">
            <w:pPr>
              <w:bidi w:val="0"/>
              <w:rPr>
                <w:b w:val="0"/>
                <w:bCs w:val="0"/>
              </w:rPr>
            </w:pPr>
            <w:r>
              <w:rPr>
                <w:b w:val="0"/>
                <w:bCs w:val="0"/>
              </w:rPr>
              <w:t>Action</w:t>
            </w:r>
          </w:p>
        </w:tc>
        <w:tc>
          <w:tcPr>
            <w:tcW w:w="2876" w:type="dxa"/>
          </w:tcPr>
          <w:p w14:paraId="7725116D" w14:textId="77777777" w:rsidR="00CF14C3" w:rsidRDefault="00CF14C3" w:rsidP="0058278E">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c>
          <w:tcPr>
            <w:tcW w:w="2540" w:type="dxa"/>
          </w:tcPr>
          <w:p w14:paraId="7D78C11D" w14:textId="492C4095" w:rsidR="00CF14C3" w:rsidRDefault="00CF14C3" w:rsidP="0058278E">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Relevant stage</w:t>
            </w:r>
          </w:p>
        </w:tc>
      </w:tr>
      <w:tr w:rsidR="00CF14C3" w14:paraId="16BD6EF7" w14:textId="1C957525" w:rsidTr="00CF1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692CB7CD" w14:textId="77777777" w:rsidR="00CF14C3" w:rsidRDefault="00CF14C3" w:rsidP="0058278E">
            <w:pPr>
              <w:bidi w:val="0"/>
              <w:rPr>
                <w:b w:val="0"/>
                <w:bCs w:val="0"/>
              </w:rPr>
            </w:pPr>
            <w:r>
              <w:t>The product exists in the shopping cart, the user offers a valid price and he is not the highest so far.</w:t>
            </w:r>
          </w:p>
        </w:tc>
        <w:tc>
          <w:tcPr>
            <w:tcW w:w="2876" w:type="dxa"/>
          </w:tcPr>
          <w:p w14:paraId="73942E34" w14:textId="77777777" w:rsidR="00CF14C3" w:rsidRDefault="00CF14C3" w:rsidP="0058278E">
            <w:pPr>
              <w:bidi w:val="0"/>
              <w:cnfStyle w:val="000000100000" w:firstRow="0" w:lastRow="0" w:firstColumn="0" w:lastColumn="0" w:oddVBand="0" w:evenVBand="0" w:oddHBand="1" w:evenHBand="0" w:firstRowFirstColumn="0" w:firstRowLastColumn="0" w:lastRowFirstColumn="0" w:lastRowLastColumn="0"/>
              <w:rPr>
                <w:b/>
                <w:bCs/>
              </w:rPr>
            </w:pPr>
            <w:r>
              <w:t>the user informed that his offer is not the highest and he got another option to offer an higher price.</w:t>
            </w:r>
          </w:p>
        </w:tc>
        <w:tc>
          <w:tcPr>
            <w:tcW w:w="2540" w:type="dxa"/>
          </w:tcPr>
          <w:p w14:paraId="2CBBBD5F" w14:textId="65AF9AD7" w:rsidR="00CF14C3" w:rsidRDefault="00CF14C3" w:rsidP="0058278E">
            <w:pPr>
              <w:bidi w:val="0"/>
              <w:cnfStyle w:val="000000100000" w:firstRow="0" w:lastRow="0" w:firstColumn="0" w:lastColumn="0" w:oddVBand="0" w:evenVBand="0" w:oddHBand="1" w:evenHBand="0" w:firstRowFirstColumn="0" w:firstRowLastColumn="0" w:lastRowFirstColumn="0" w:lastRowLastColumn="0"/>
            </w:pPr>
            <w:r>
              <w:t>3</w:t>
            </w:r>
          </w:p>
        </w:tc>
      </w:tr>
      <w:tr w:rsidR="00CF14C3" w14:paraId="3EE20E74" w14:textId="77777777" w:rsidTr="00CF14C3">
        <w:tc>
          <w:tcPr>
            <w:cnfStyle w:val="001000000000" w:firstRow="0" w:lastRow="0" w:firstColumn="1" w:lastColumn="0" w:oddVBand="0" w:evenVBand="0" w:oddHBand="0" w:evenHBand="0" w:firstRowFirstColumn="0" w:firstRowLastColumn="0" w:lastRowFirstColumn="0" w:lastRowLastColumn="0"/>
            <w:tcW w:w="2880" w:type="dxa"/>
          </w:tcPr>
          <w:p w14:paraId="24B4FF09" w14:textId="77777777" w:rsidR="00CF14C3" w:rsidRPr="00C163BE" w:rsidRDefault="00CF14C3" w:rsidP="00CF14C3">
            <w:pPr>
              <w:bidi w:val="0"/>
            </w:pPr>
            <w:r>
              <w:t>The product exists in the shopping cart, the user offers a valid price and he is not the highest.</w:t>
            </w:r>
          </w:p>
          <w:p w14:paraId="432147F0" w14:textId="77777777" w:rsidR="00CF14C3" w:rsidRDefault="00CF14C3" w:rsidP="0058278E">
            <w:pPr>
              <w:bidi w:val="0"/>
            </w:pPr>
          </w:p>
        </w:tc>
        <w:tc>
          <w:tcPr>
            <w:tcW w:w="2876" w:type="dxa"/>
          </w:tcPr>
          <w:p w14:paraId="0FBE392F" w14:textId="77777777" w:rsidR="00CF14C3" w:rsidRPr="00C163BE" w:rsidRDefault="00CF14C3" w:rsidP="00CF14C3">
            <w:pPr>
              <w:bidi w:val="0"/>
              <w:cnfStyle w:val="000000000000" w:firstRow="0" w:lastRow="0" w:firstColumn="0" w:lastColumn="0" w:oddVBand="0" w:evenVBand="0" w:oddHBand="0" w:evenHBand="0" w:firstRowFirstColumn="0" w:firstRowLastColumn="0" w:lastRowFirstColumn="0" w:lastRowLastColumn="0"/>
            </w:pPr>
            <w:r>
              <w:t>The product exists in the shopping cart, the user offers a valid price and he is not the highest.</w:t>
            </w:r>
          </w:p>
          <w:p w14:paraId="6ED18984" w14:textId="77777777" w:rsidR="00CF14C3" w:rsidRDefault="00CF14C3" w:rsidP="0058278E">
            <w:pPr>
              <w:bidi w:val="0"/>
              <w:cnfStyle w:val="000000000000" w:firstRow="0" w:lastRow="0" w:firstColumn="0" w:lastColumn="0" w:oddVBand="0" w:evenVBand="0" w:oddHBand="0" w:evenHBand="0" w:firstRowFirstColumn="0" w:firstRowLastColumn="0" w:lastRowFirstColumn="0" w:lastRowLastColumn="0"/>
            </w:pPr>
          </w:p>
        </w:tc>
        <w:tc>
          <w:tcPr>
            <w:tcW w:w="2540" w:type="dxa"/>
          </w:tcPr>
          <w:p w14:paraId="77958A28" w14:textId="106D2FE8" w:rsidR="00CF14C3" w:rsidRDefault="00CF14C3" w:rsidP="0058278E">
            <w:pPr>
              <w:bidi w:val="0"/>
              <w:cnfStyle w:val="000000000000" w:firstRow="0" w:lastRow="0" w:firstColumn="0" w:lastColumn="0" w:oddVBand="0" w:evenVBand="0" w:oddHBand="0" w:evenHBand="0" w:firstRowFirstColumn="0" w:firstRowLastColumn="0" w:lastRowFirstColumn="0" w:lastRowLastColumn="0"/>
            </w:pPr>
            <w:r>
              <w:t>All</w:t>
            </w:r>
          </w:p>
        </w:tc>
      </w:tr>
      <w:tr w:rsidR="00CF14C3" w14:paraId="3836FADD" w14:textId="77777777" w:rsidTr="00CF1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490AE0B" w14:textId="3042D12B" w:rsidR="00CF14C3" w:rsidRDefault="00CF14C3" w:rsidP="00CF14C3">
            <w:pPr>
              <w:bidi w:val="0"/>
            </w:pPr>
            <w:r>
              <w:t>The product doesn't exist in the shopping cart</w:t>
            </w:r>
          </w:p>
        </w:tc>
        <w:tc>
          <w:tcPr>
            <w:tcW w:w="2876" w:type="dxa"/>
          </w:tcPr>
          <w:p w14:paraId="43C9A149" w14:textId="77777777" w:rsidR="00CF14C3" w:rsidRDefault="00CF14C3" w:rsidP="00CF14C3">
            <w:pPr>
              <w:bidi w:val="0"/>
              <w:cnfStyle w:val="000000100000" w:firstRow="0" w:lastRow="0" w:firstColumn="0" w:lastColumn="0" w:oddVBand="0" w:evenVBand="0" w:oddHBand="1" w:evenHBand="0" w:firstRowFirstColumn="0" w:firstRowLastColumn="0" w:lastRowFirstColumn="0" w:lastRowLastColumn="0"/>
            </w:pPr>
            <w:r>
              <w:t>The user informed the product isn't in the user's shopping cart.</w:t>
            </w:r>
          </w:p>
          <w:p w14:paraId="4D71D096" w14:textId="77777777" w:rsidR="00CF14C3" w:rsidRDefault="00CF14C3" w:rsidP="00CF14C3">
            <w:pPr>
              <w:bidi w:val="0"/>
              <w:ind w:left="1440"/>
              <w:cnfStyle w:val="000000100000" w:firstRow="0" w:lastRow="0" w:firstColumn="0" w:lastColumn="0" w:oddVBand="0" w:evenVBand="0" w:oddHBand="1" w:evenHBand="0" w:firstRowFirstColumn="0" w:firstRowLastColumn="0" w:lastRowFirstColumn="0" w:lastRowLastColumn="0"/>
            </w:pPr>
          </w:p>
        </w:tc>
        <w:tc>
          <w:tcPr>
            <w:tcW w:w="2540" w:type="dxa"/>
          </w:tcPr>
          <w:p w14:paraId="225BD63F" w14:textId="24BFD0D8" w:rsidR="00CF14C3" w:rsidRDefault="00CF14C3" w:rsidP="0058278E">
            <w:pPr>
              <w:bidi w:val="0"/>
              <w:cnfStyle w:val="000000100000" w:firstRow="0" w:lastRow="0" w:firstColumn="0" w:lastColumn="0" w:oddVBand="0" w:evenVBand="0" w:oddHBand="1" w:evenHBand="0" w:firstRowFirstColumn="0" w:firstRowLastColumn="0" w:lastRowFirstColumn="0" w:lastRowLastColumn="0"/>
            </w:pPr>
            <w:r>
              <w:t>All</w:t>
            </w:r>
          </w:p>
        </w:tc>
      </w:tr>
      <w:tr w:rsidR="00CF14C3" w14:paraId="3B3B1FA5" w14:textId="77777777" w:rsidTr="00CF14C3">
        <w:tc>
          <w:tcPr>
            <w:cnfStyle w:val="001000000000" w:firstRow="0" w:lastRow="0" w:firstColumn="1" w:lastColumn="0" w:oddVBand="0" w:evenVBand="0" w:oddHBand="0" w:evenHBand="0" w:firstRowFirstColumn="0" w:firstRowLastColumn="0" w:lastRowFirstColumn="0" w:lastRowLastColumn="0"/>
            <w:tcW w:w="2880" w:type="dxa"/>
          </w:tcPr>
          <w:p w14:paraId="6639DC79" w14:textId="77777777" w:rsidR="00CF14C3" w:rsidRPr="00C163BE" w:rsidRDefault="00CF14C3" w:rsidP="00CF14C3">
            <w:pPr>
              <w:bidi w:val="0"/>
            </w:pPr>
            <w:r>
              <w:t>The product exists in the shopping cart, the user offered an non valid price</w:t>
            </w:r>
          </w:p>
          <w:p w14:paraId="4714F248" w14:textId="77777777" w:rsidR="00CF14C3" w:rsidRDefault="00CF14C3" w:rsidP="00CF14C3">
            <w:pPr>
              <w:bidi w:val="0"/>
              <w:ind w:left="1440"/>
            </w:pPr>
          </w:p>
        </w:tc>
        <w:tc>
          <w:tcPr>
            <w:tcW w:w="2876" w:type="dxa"/>
          </w:tcPr>
          <w:p w14:paraId="30EF4799" w14:textId="77777777" w:rsidR="00CF14C3" w:rsidRPr="00C163BE" w:rsidRDefault="00CF14C3" w:rsidP="00CF14C3">
            <w:pPr>
              <w:bidi w:val="0"/>
              <w:cnfStyle w:val="000000000000" w:firstRow="0" w:lastRow="0" w:firstColumn="0" w:lastColumn="0" w:oddVBand="0" w:evenVBand="0" w:oddHBand="0" w:evenHBand="0" w:firstRowFirstColumn="0" w:firstRowLastColumn="0" w:lastRowFirstColumn="0" w:lastRowLastColumn="0"/>
            </w:pPr>
            <w:r>
              <w:t>The product exists in the shopping cart, the user offered an non valid price</w:t>
            </w:r>
          </w:p>
          <w:p w14:paraId="099FA0CE" w14:textId="77777777" w:rsidR="00CF14C3" w:rsidRDefault="00CF14C3" w:rsidP="00CF14C3">
            <w:pPr>
              <w:bidi w:val="0"/>
              <w:ind w:left="1440"/>
              <w:cnfStyle w:val="000000000000" w:firstRow="0" w:lastRow="0" w:firstColumn="0" w:lastColumn="0" w:oddVBand="0" w:evenVBand="0" w:oddHBand="0" w:evenHBand="0" w:firstRowFirstColumn="0" w:firstRowLastColumn="0" w:lastRowFirstColumn="0" w:lastRowLastColumn="0"/>
            </w:pPr>
          </w:p>
        </w:tc>
        <w:tc>
          <w:tcPr>
            <w:tcW w:w="2540" w:type="dxa"/>
          </w:tcPr>
          <w:p w14:paraId="4BE8C0D9" w14:textId="3CEE890D" w:rsidR="00CF14C3" w:rsidRDefault="00CF14C3" w:rsidP="0058278E">
            <w:pPr>
              <w:bidi w:val="0"/>
              <w:cnfStyle w:val="000000000000" w:firstRow="0" w:lastRow="0" w:firstColumn="0" w:lastColumn="0" w:oddVBand="0" w:evenVBand="0" w:oddHBand="0" w:evenHBand="0" w:firstRowFirstColumn="0" w:firstRowLastColumn="0" w:lastRowFirstColumn="0" w:lastRowLastColumn="0"/>
            </w:pPr>
            <w:r>
              <w:t>All</w:t>
            </w:r>
          </w:p>
        </w:tc>
      </w:tr>
    </w:tbl>
    <w:p w14:paraId="56216A51" w14:textId="77777777" w:rsidR="00D63A5E" w:rsidRDefault="00D63A5E" w:rsidP="00D63A5E">
      <w:pPr>
        <w:bidi w:val="0"/>
      </w:pPr>
    </w:p>
    <w:p w14:paraId="625B281E" w14:textId="133C2960" w:rsidR="00DB0C1D" w:rsidRPr="00862C22" w:rsidRDefault="00DB0C1D" w:rsidP="00DB0C1D">
      <w:pPr>
        <w:pStyle w:val="a3"/>
        <w:numPr>
          <w:ilvl w:val="0"/>
          <w:numId w:val="1"/>
        </w:numPr>
        <w:bidi w:val="0"/>
        <w:rPr>
          <w:b/>
          <w:bCs/>
          <w:sz w:val="24"/>
          <w:szCs w:val="24"/>
          <w:highlight w:val="yellow"/>
          <w:u w:val="single"/>
        </w:rPr>
      </w:pPr>
      <w:r w:rsidRPr="00862C22">
        <w:rPr>
          <w:sz w:val="24"/>
          <w:szCs w:val="24"/>
          <w:highlight w:val="yellow"/>
          <w:u w:val="single"/>
        </w:rPr>
        <w:t xml:space="preserve">Use case: </w:t>
      </w:r>
      <w:r w:rsidRPr="00862C22">
        <w:rPr>
          <w:b/>
          <w:bCs/>
          <w:sz w:val="24"/>
          <w:szCs w:val="24"/>
          <w:highlight w:val="yellow"/>
          <w:u w:val="single"/>
        </w:rPr>
        <w:t>Buy a product by lottery purchase</w:t>
      </w:r>
    </w:p>
    <w:p w14:paraId="5E1EE322" w14:textId="7DD7A670" w:rsidR="00DB0C1D" w:rsidRPr="00A0331A" w:rsidRDefault="00DB0C1D" w:rsidP="00DB0C1D">
      <w:pPr>
        <w:pStyle w:val="a3"/>
        <w:numPr>
          <w:ilvl w:val="1"/>
          <w:numId w:val="1"/>
        </w:numPr>
        <w:bidi w:val="0"/>
        <w:rPr>
          <w:b/>
          <w:bCs/>
        </w:rPr>
      </w:pPr>
      <w:r>
        <w:rPr>
          <w:b/>
          <w:bCs/>
        </w:rPr>
        <w:t xml:space="preserve">Actor: User </w:t>
      </w:r>
    </w:p>
    <w:p w14:paraId="61FC8031" w14:textId="50ED3836" w:rsidR="00DB0C1D" w:rsidRDefault="00DB0C1D" w:rsidP="00DB0C1D">
      <w:pPr>
        <w:pStyle w:val="a3"/>
        <w:numPr>
          <w:ilvl w:val="1"/>
          <w:numId w:val="1"/>
        </w:numPr>
        <w:bidi w:val="0"/>
        <w:rPr>
          <w:b/>
          <w:bCs/>
        </w:rPr>
      </w:pPr>
      <w:r>
        <w:rPr>
          <w:b/>
          <w:bCs/>
        </w:rPr>
        <w:t xml:space="preserve">Precondition: </w:t>
      </w:r>
      <w:r>
        <w:t xml:space="preserve">The </w:t>
      </w:r>
      <w:r w:rsidRPr="00DB0C1D">
        <w:rPr>
          <w:b/>
          <w:bCs/>
          <w:color w:val="FF0000"/>
        </w:rPr>
        <w:t>product</w:t>
      </w:r>
      <w:r w:rsidRPr="00DB0C1D">
        <w:rPr>
          <w:color w:val="FF0000"/>
        </w:rPr>
        <w:t xml:space="preserve"> </w:t>
      </w:r>
      <w:r>
        <w:t xml:space="preserve">exists in the </w:t>
      </w:r>
      <w:r w:rsidRPr="00DB0C1D">
        <w:rPr>
          <w:b/>
          <w:bCs/>
          <w:color w:val="FF0000"/>
        </w:rPr>
        <w:t>shopping cart</w:t>
      </w:r>
    </w:p>
    <w:p w14:paraId="2ECEC6C5" w14:textId="69BECA1E" w:rsidR="00DB0C1D" w:rsidRDefault="00DB0C1D" w:rsidP="00DB0C1D">
      <w:pPr>
        <w:pStyle w:val="a3"/>
        <w:numPr>
          <w:ilvl w:val="1"/>
          <w:numId w:val="1"/>
        </w:numPr>
        <w:bidi w:val="0"/>
        <w:rPr>
          <w:b/>
          <w:bCs/>
        </w:rPr>
      </w:pPr>
      <w:r>
        <w:rPr>
          <w:b/>
          <w:bCs/>
        </w:rPr>
        <w:t>Parameter:</w:t>
      </w:r>
      <w:r w:rsidRPr="00DB0C1D">
        <w:rPr>
          <w:b/>
          <w:bCs/>
          <w:color w:val="FF0000"/>
        </w:rPr>
        <w:t xml:space="preserve"> Product</w:t>
      </w:r>
      <w:r>
        <w:t xml:space="preserve"> to buy, amount and number of </w:t>
      </w:r>
      <w:r w:rsidRPr="00B34220">
        <w:rPr>
          <w:highlight w:val="cyan"/>
        </w:rPr>
        <w:t>"chances" to win</w:t>
      </w:r>
    </w:p>
    <w:p w14:paraId="4DAC4DC8" w14:textId="77777777" w:rsidR="00DB0C1D" w:rsidRDefault="00DB0C1D" w:rsidP="00DB0C1D">
      <w:pPr>
        <w:pStyle w:val="a3"/>
        <w:numPr>
          <w:ilvl w:val="1"/>
          <w:numId w:val="1"/>
        </w:numPr>
        <w:bidi w:val="0"/>
        <w:rPr>
          <w:b/>
          <w:bCs/>
        </w:rPr>
      </w:pPr>
      <w:r>
        <w:rPr>
          <w:b/>
          <w:bCs/>
        </w:rPr>
        <w:t>Actions:</w:t>
      </w:r>
    </w:p>
    <w:p w14:paraId="08242E86" w14:textId="5351D4DE" w:rsidR="00DB0C1D" w:rsidRPr="00DB0C1D" w:rsidRDefault="00DB0C1D" w:rsidP="00DB0C1D">
      <w:pPr>
        <w:pStyle w:val="a3"/>
        <w:numPr>
          <w:ilvl w:val="2"/>
          <w:numId w:val="1"/>
        </w:numPr>
        <w:bidi w:val="0"/>
      </w:pPr>
      <w:r w:rsidRPr="00611B8D">
        <w:rPr>
          <w:b/>
          <w:bCs/>
          <w:color w:val="FF0000"/>
        </w:rPr>
        <w:t>System</w:t>
      </w:r>
      <w:r w:rsidRPr="00611B8D">
        <w:rPr>
          <w:color w:val="FF0000"/>
        </w:rPr>
        <w:t xml:space="preserve"> </w:t>
      </w:r>
      <w:r>
        <w:t>presents the last date to buy chances to win</w:t>
      </w:r>
    </w:p>
    <w:p w14:paraId="6630BFCE" w14:textId="7047A8D0" w:rsidR="00DB0C1D" w:rsidRDefault="00DB0C1D" w:rsidP="00DB0C1D">
      <w:pPr>
        <w:pStyle w:val="a3"/>
        <w:numPr>
          <w:ilvl w:val="2"/>
          <w:numId w:val="1"/>
        </w:numPr>
        <w:bidi w:val="0"/>
      </w:pPr>
      <w:r w:rsidRPr="00611B8D">
        <w:rPr>
          <w:b/>
          <w:bCs/>
          <w:color w:val="FF0000"/>
        </w:rPr>
        <w:t xml:space="preserve">User </w:t>
      </w:r>
      <w:r>
        <w:t xml:space="preserve">asks to buy the </w:t>
      </w:r>
      <w:r w:rsidRPr="00B34220">
        <w:rPr>
          <w:highlight w:val="cyan"/>
        </w:rPr>
        <w:t>product</w:t>
      </w:r>
    </w:p>
    <w:p w14:paraId="633A05CD" w14:textId="5D24108A" w:rsidR="00DB0C1D" w:rsidRDefault="00DB0C1D" w:rsidP="00DB0C1D">
      <w:pPr>
        <w:pStyle w:val="a3"/>
        <w:numPr>
          <w:ilvl w:val="2"/>
          <w:numId w:val="1"/>
        </w:numPr>
        <w:bidi w:val="0"/>
      </w:pPr>
      <w:r w:rsidRPr="00611B8D">
        <w:rPr>
          <w:b/>
          <w:bCs/>
          <w:color w:val="FF0000"/>
        </w:rPr>
        <w:t>User</w:t>
      </w:r>
      <w:r w:rsidRPr="00611B8D">
        <w:rPr>
          <w:color w:val="FF0000"/>
        </w:rPr>
        <w:t xml:space="preserve"> </w:t>
      </w:r>
      <w:r>
        <w:t xml:space="preserve">chooses amount of </w:t>
      </w:r>
      <w:r w:rsidRPr="00B34220">
        <w:rPr>
          <w:highlight w:val="cyan"/>
        </w:rPr>
        <w:t>"chances"</w:t>
      </w:r>
      <w:r>
        <w:t xml:space="preserve"> to buy</w:t>
      </w:r>
      <w:r w:rsidR="005D116B">
        <w:t xml:space="preserve"> </w:t>
      </w:r>
      <w:r w:rsidR="005D116B" w:rsidRPr="005D116B">
        <w:rPr>
          <w:highlight w:val="yellow"/>
        </w:rPr>
        <w:t>(each "chance" at the same price?)</w:t>
      </w:r>
    </w:p>
    <w:p w14:paraId="1B29262F" w14:textId="43ADE01B" w:rsidR="005D116B" w:rsidRDefault="005D116B" w:rsidP="005D116B">
      <w:pPr>
        <w:pStyle w:val="a3"/>
        <w:numPr>
          <w:ilvl w:val="3"/>
          <w:numId w:val="1"/>
        </w:numPr>
        <w:bidi w:val="0"/>
      </w:pPr>
      <w:r>
        <w:t xml:space="preserve">If the "chances" price is lower than the total price of the </w:t>
      </w:r>
      <w:r w:rsidRPr="00611B8D">
        <w:rPr>
          <w:b/>
          <w:bCs/>
          <w:color w:val="FF0000"/>
        </w:rPr>
        <w:t>product</w:t>
      </w:r>
    </w:p>
    <w:p w14:paraId="09A06552" w14:textId="02BEA151" w:rsidR="00DB0C1D" w:rsidRDefault="00DB0C1D" w:rsidP="005D116B">
      <w:pPr>
        <w:pStyle w:val="a3"/>
        <w:numPr>
          <w:ilvl w:val="4"/>
          <w:numId w:val="1"/>
        </w:numPr>
        <w:bidi w:val="0"/>
      </w:pPr>
      <w:r w:rsidRPr="00611B8D">
        <w:rPr>
          <w:b/>
          <w:bCs/>
          <w:color w:val="FF0000"/>
        </w:rPr>
        <w:t>System</w:t>
      </w:r>
      <w:r w:rsidRPr="00611B8D">
        <w:rPr>
          <w:color w:val="FF0000"/>
        </w:rPr>
        <w:t xml:space="preserve"> </w:t>
      </w:r>
      <w:r w:rsidR="005D116B">
        <w:t>asks the user to purchase the "chances"</w:t>
      </w:r>
    </w:p>
    <w:p w14:paraId="16DDA3F1" w14:textId="26166059" w:rsidR="005D116B" w:rsidRDefault="005D116B" w:rsidP="005D116B">
      <w:pPr>
        <w:pStyle w:val="a3"/>
        <w:numPr>
          <w:ilvl w:val="5"/>
          <w:numId w:val="1"/>
        </w:numPr>
        <w:bidi w:val="0"/>
      </w:pPr>
      <w:r w:rsidRPr="00611B8D">
        <w:rPr>
          <w:b/>
          <w:bCs/>
          <w:color w:val="FF0000"/>
        </w:rPr>
        <w:t>User</w:t>
      </w:r>
      <w:r w:rsidRPr="00611B8D">
        <w:rPr>
          <w:color w:val="FF0000"/>
        </w:rPr>
        <w:t xml:space="preserve"> </w:t>
      </w:r>
      <w:r>
        <w:t xml:space="preserve">use </w:t>
      </w:r>
      <w:r>
        <w:rPr>
          <w:b/>
          <w:bCs/>
        </w:rPr>
        <w:t xml:space="preserve">Buy a product in an immediate sell </w:t>
      </w:r>
      <w:r>
        <w:t xml:space="preserve">use case, which the </w:t>
      </w:r>
      <w:r w:rsidRPr="00611B8D">
        <w:rPr>
          <w:b/>
          <w:bCs/>
          <w:color w:val="FF0000"/>
        </w:rPr>
        <w:t>product</w:t>
      </w:r>
      <w:r w:rsidRPr="00611B8D">
        <w:rPr>
          <w:color w:val="FF0000"/>
        </w:rPr>
        <w:t xml:space="preserve"> </w:t>
      </w:r>
      <w:r>
        <w:t>to buy is the "chances" he chose to buy and the total price of all the chances he wants to buy</w:t>
      </w:r>
    </w:p>
    <w:p w14:paraId="437AFB31" w14:textId="55114AF4" w:rsidR="005D116B" w:rsidRDefault="005D116B" w:rsidP="005D116B">
      <w:pPr>
        <w:pStyle w:val="a3"/>
        <w:numPr>
          <w:ilvl w:val="3"/>
          <w:numId w:val="1"/>
        </w:numPr>
        <w:bidi w:val="0"/>
      </w:pPr>
      <w:r>
        <w:t>Else</w:t>
      </w:r>
    </w:p>
    <w:p w14:paraId="13754DD5" w14:textId="78E971A3" w:rsidR="005D116B" w:rsidRDefault="005D116B" w:rsidP="005D116B">
      <w:pPr>
        <w:pStyle w:val="a3"/>
        <w:numPr>
          <w:ilvl w:val="4"/>
          <w:numId w:val="1"/>
        </w:numPr>
        <w:bidi w:val="0"/>
      </w:pPr>
      <w:r w:rsidRPr="00611B8D">
        <w:rPr>
          <w:b/>
          <w:bCs/>
          <w:color w:val="FF0000"/>
        </w:rPr>
        <w:lastRenderedPageBreak/>
        <w:t>System</w:t>
      </w:r>
      <w:r w:rsidRPr="00611B8D">
        <w:rPr>
          <w:color w:val="FF0000"/>
        </w:rPr>
        <w:t xml:space="preserve"> </w:t>
      </w:r>
      <w:r>
        <w:t xml:space="preserve">informs the </w:t>
      </w:r>
      <w:r w:rsidRPr="00611B8D">
        <w:rPr>
          <w:b/>
          <w:bCs/>
          <w:color w:val="FF0000"/>
        </w:rPr>
        <w:t>user</w:t>
      </w:r>
      <w:r w:rsidRPr="00611B8D">
        <w:rPr>
          <w:color w:val="FF0000"/>
        </w:rPr>
        <w:t xml:space="preserve"> </w:t>
      </w:r>
      <w:r>
        <w:t>that the amount is not ok</w:t>
      </w:r>
    </w:p>
    <w:p w14:paraId="1825314C" w14:textId="57FA5332" w:rsidR="005D116B" w:rsidRDefault="005D116B" w:rsidP="005D116B">
      <w:pPr>
        <w:pStyle w:val="a3"/>
        <w:numPr>
          <w:ilvl w:val="2"/>
          <w:numId w:val="1"/>
        </w:numPr>
        <w:bidi w:val="0"/>
      </w:pPr>
      <w:r>
        <w:t xml:space="preserve">If the total price of the </w:t>
      </w:r>
      <w:r w:rsidRPr="00611B8D">
        <w:rPr>
          <w:b/>
          <w:bCs/>
          <w:color w:val="FF0000"/>
        </w:rPr>
        <w:t>product</w:t>
      </w:r>
      <w:r w:rsidRPr="00611B8D">
        <w:rPr>
          <w:color w:val="FF0000"/>
        </w:rPr>
        <w:t xml:space="preserve"> </w:t>
      </w:r>
      <w:r>
        <w:t>is reached by the total price of chances sold to all users combined</w:t>
      </w:r>
    </w:p>
    <w:p w14:paraId="5C6C8C63" w14:textId="7AB47B10" w:rsidR="005D116B" w:rsidRDefault="005D116B" w:rsidP="005D116B">
      <w:pPr>
        <w:pStyle w:val="a3"/>
        <w:numPr>
          <w:ilvl w:val="3"/>
          <w:numId w:val="1"/>
        </w:numPr>
        <w:bidi w:val="0"/>
      </w:pPr>
      <w:r>
        <w:t xml:space="preserve">The </w:t>
      </w:r>
      <w:r w:rsidRPr="00611B8D">
        <w:rPr>
          <w:b/>
          <w:bCs/>
          <w:color w:val="FF0000"/>
        </w:rPr>
        <w:t>system</w:t>
      </w:r>
      <w:r w:rsidRPr="00611B8D">
        <w:rPr>
          <w:color w:val="FF0000"/>
        </w:rPr>
        <w:t xml:space="preserve"> </w:t>
      </w:r>
      <w:r>
        <w:t>performs the lottery, with the suitable amount of chances to each user according to what he bought</w:t>
      </w:r>
    </w:p>
    <w:p w14:paraId="21E11EF2" w14:textId="22C38CA2" w:rsidR="005D116B" w:rsidRDefault="005D116B" w:rsidP="005D116B">
      <w:pPr>
        <w:pStyle w:val="a3"/>
        <w:numPr>
          <w:ilvl w:val="3"/>
          <w:numId w:val="1"/>
        </w:numPr>
        <w:bidi w:val="0"/>
      </w:pPr>
      <w:r>
        <w:t xml:space="preserve">The </w:t>
      </w:r>
      <w:r w:rsidRPr="00611B8D">
        <w:rPr>
          <w:b/>
          <w:bCs/>
          <w:color w:val="FF0000"/>
        </w:rPr>
        <w:t>system</w:t>
      </w:r>
      <w:r w:rsidRPr="00611B8D">
        <w:rPr>
          <w:color w:val="FF0000"/>
        </w:rPr>
        <w:t xml:space="preserve"> </w:t>
      </w:r>
      <w:r>
        <w:t xml:space="preserve">informs the </w:t>
      </w:r>
      <w:r w:rsidRPr="00611B8D">
        <w:rPr>
          <w:b/>
          <w:bCs/>
          <w:color w:val="FF0000"/>
        </w:rPr>
        <w:t>user</w:t>
      </w:r>
      <w:r w:rsidRPr="00611B8D">
        <w:rPr>
          <w:color w:val="FF0000"/>
        </w:rPr>
        <w:t xml:space="preserve"> </w:t>
      </w:r>
      <w:r>
        <w:t xml:space="preserve">that won the lottery and sends the </w:t>
      </w:r>
      <w:r w:rsidR="00611B8D" w:rsidRPr="00611B8D">
        <w:rPr>
          <w:b/>
          <w:bCs/>
          <w:color w:val="FF0000"/>
        </w:rPr>
        <w:t>product</w:t>
      </w:r>
      <w:r w:rsidRPr="00611B8D">
        <w:rPr>
          <w:color w:val="FF0000"/>
        </w:rPr>
        <w:t xml:space="preserve"> </w:t>
      </w:r>
      <w:r>
        <w:t xml:space="preserve">to be shipped to him according to the shipping information he used in the </w:t>
      </w:r>
      <w:r>
        <w:rPr>
          <w:b/>
          <w:bCs/>
        </w:rPr>
        <w:t>Buy a product in an immediate sell</w:t>
      </w:r>
      <w:r>
        <w:t xml:space="preserve"> use case</w:t>
      </w:r>
    </w:p>
    <w:p w14:paraId="6BE00EA6" w14:textId="3DB5B514" w:rsidR="005D116B" w:rsidRDefault="005D116B" w:rsidP="005D116B">
      <w:pPr>
        <w:pStyle w:val="a3"/>
        <w:numPr>
          <w:ilvl w:val="3"/>
          <w:numId w:val="1"/>
        </w:numPr>
        <w:bidi w:val="0"/>
      </w:pPr>
      <w:r>
        <w:t xml:space="preserve">The </w:t>
      </w:r>
      <w:r w:rsidRPr="00611B8D">
        <w:rPr>
          <w:b/>
          <w:bCs/>
          <w:color w:val="FF0000"/>
        </w:rPr>
        <w:t>system</w:t>
      </w:r>
      <w:r w:rsidRPr="00611B8D">
        <w:rPr>
          <w:color w:val="FF0000"/>
        </w:rPr>
        <w:t xml:space="preserve"> </w:t>
      </w:r>
      <w:r>
        <w:t xml:space="preserve">informs all the other </w:t>
      </w:r>
      <w:r w:rsidRPr="00611B8D">
        <w:rPr>
          <w:b/>
          <w:bCs/>
          <w:color w:val="FF0000"/>
        </w:rPr>
        <w:t>users</w:t>
      </w:r>
      <w:r w:rsidRPr="00611B8D">
        <w:rPr>
          <w:color w:val="FF0000"/>
        </w:rPr>
        <w:t xml:space="preserve"> </w:t>
      </w:r>
      <w:r>
        <w:t>that they lost the lottery and will not win the product</w:t>
      </w:r>
    </w:p>
    <w:p w14:paraId="6FBD2173" w14:textId="23F4BAC0" w:rsidR="005D116B" w:rsidRDefault="005D116B" w:rsidP="005D116B">
      <w:pPr>
        <w:pStyle w:val="a3"/>
        <w:numPr>
          <w:ilvl w:val="2"/>
          <w:numId w:val="1"/>
        </w:numPr>
        <w:bidi w:val="0"/>
      </w:pPr>
      <w:r>
        <w:t xml:space="preserve">If the last date to buy the </w:t>
      </w:r>
      <w:r w:rsidR="00611B8D">
        <w:t>product</w:t>
      </w:r>
      <w:r>
        <w:t xml:space="preserve"> is reached</w:t>
      </w:r>
    </w:p>
    <w:p w14:paraId="22538203" w14:textId="17574883" w:rsidR="005D116B" w:rsidRDefault="00611B8D" w:rsidP="005D116B">
      <w:pPr>
        <w:pStyle w:val="a3"/>
        <w:numPr>
          <w:ilvl w:val="3"/>
          <w:numId w:val="1"/>
        </w:numPr>
        <w:bidi w:val="0"/>
      </w:pPr>
      <w:r w:rsidRPr="00611B8D">
        <w:rPr>
          <w:b/>
          <w:bCs/>
          <w:color w:val="FF0000"/>
        </w:rPr>
        <w:t>System</w:t>
      </w:r>
      <w:r w:rsidRPr="00611B8D">
        <w:rPr>
          <w:color w:val="FF0000"/>
        </w:rPr>
        <w:t xml:space="preserve"> </w:t>
      </w:r>
      <w:r>
        <w:t>informs all the</w:t>
      </w:r>
      <w:r w:rsidR="005D116B">
        <w:t xml:space="preserve"> </w:t>
      </w:r>
      <w:r w:rsidR="005D116B" w:rsidRPr="00611B8D">
        <w:rPr>
          <w:b/>
          <w:bCs/>
          <w:color w:val="FF0000"/>
        </w:rPr>
        <w:t>users</w:t>
      </w:r>
      <w:r w:rsidR="005D116B" w:rsidRPr="00611B8D">
        <w:rPr>
          <w:color w:val="FF0000"/>
        </w:rPr>
        <w:t xml:space="preserve"> </w:t>
      </w:r>
      <w:r w:rsidR="005D116B">
        <w:t xml:space="preserve">that the total chances price, bought by users, </w:t>
      </w:r>
      <w:r>
        <w:t>have not</w:t>
      </w:r>
      <w:r w:rsidR="005D116B">
        <w:t xml:space="preserve"> reached the </w:t>
      </w:r>
      <w:r>
        <w:t>product's</w:t>
      </w:r>
      <w:r w:rsidR="005D116B">
        <w:t xml:space="preserve"> price, and the lottery is cancelled</w:t>
      </w:r>
    </w:p>
    <w:p w14:paraId="77720626" w14:textId="6B8667FD" w:rsidR="005D116B" w:rsidRDefault="00611B8D" w:rsidP="005D116B">
      <w:pPr>
        <w:pStyle w:val="a3"/>
        <w:numPr>
          <w:ilvl w:val="3"/>
          <w:numId w:val="1"/>
        </w:numPr>
        <w:bidi w:val="0"/>
      </w:pPr>
      <w:r>
        <w:t xml:space="preserve">The </w:t>
      </w:r>
      <w:r w:rsidRPr="00611B8D">
        <w:rPr>
          <w:b/>
          <w:bCs/>
          <w:color w:val="FF0000"/>
        </w:rPr>
        <w:t>system</w:t>
      </w:r>
      <w:r w:rsidRPr="00611B8D">
        <w:rPr>
          <w:color w:val="FF0000"/>
        </w:rPr>
        <w:t xml:space="preserve"> </w:t>
      </w:r>
      <w:r>
        <w:t>refunds the money people paid using the information they used in option 3.a</w:t>
      </w:r>
    </w:p>
    <w:tbl>
      <w:tblPr>
        <w:tblStyle w:val="4"/>
        <w:tblW w:w="0" w:type="auto"/>
        <w:tblLook w:val="04A0" w:firstRow="1" w:lastRow="0" w:firstColumn="1" w:lastColumn="0" w:noHBand="0" w:noVBand="1"/>
      </w:tblPr>
      <w:tblGrid>
        <w:gridCol w:w="2880"/>
        <w:gridCol w:w="2876"/>
        <w:gridCol w:w="2540"/>
      </w:tblGrid>
      <w:tr w:rsidR="00862C22" w14:paraId="27A82E38" w14:textId="77777777" w:rsidTr="00582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3D97C85" w14:textId="77777777" w:rsidR="00862C22" w:rsidRDefault="00862C22" w:rsidP="0058278E">
            <w:pPr>
              <w:bidi w:val="0"/>
              <w:rPr>
                <w:b w:val="0"/>
                <w:bCs w:val="0"/>
              </w:rPr>
            </w:pPr>
            <w:r>
              <w:rPr>
                <w:b w:val="0"/>
                <w:bCs w:val="0"/>
              </w:rPr>
              <w:t>Action</w:t>
            </w:r>
          </w:p>
        </w:tc>
        <w:tc>
          <w:tcPr>
            <w:tcW w:w="2876" w:type="dxa"/>
          </w:tcPr>
          <w:p w14:paraId="698AB090" w14:textId="77777777" w:rsidR="00862C22" w:rsidRDefault="00862C22" w:rsidP="0058278E">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Expected Result</w:t>
            </w:r>
          </w:p>
        </w:tc>
        <w:tc>
          <w:tcPr>
            <w:tcW w:w="2540" w:type="dxa"/>
          </w:tcPr>
          <w:p w14:paraId="08A471A3" w14:textId="77777777" w:rsidR="00862C22" w:rsidRDefault="00862C22" w:rsidP="0058278E">
            <w:pPr>
              <w:bidi w:val="0"/>
              <w:cnfStyle w:val="100000000000" w:firstRow="1" w:lastRow="0" w:firstColumn="0" w:lastColumn="0" w:oddVBand="0" w:evenVBand="0" w:oddHBand="0" w:evenHBand="0" w:firstRowFirstColumn="0" w:firstRowLastColumn="0" w:lastRowFirstColumn="0" w:lastRowLastColumn="0"/>
              <w:rPr>
                <w:b w:val="0"/>
                <w:bCs w:val="0"/>
              </w:rPr>
            </w:pPr>
            <w:r>
              <w:rPr>
                <w:b w:val="0"/>
                <w:bCs w:val="0"/>
              </w:rPr>
              <w:t>Relevant stage</w:t>
            </w:r>
          </w:p>
        </w:tc>
      </w:tr>
      <w:tr w:rsidR="00862C22" w14:paraId="0009B6CA"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7A01D010" w14:textId="7E1267BF" w:rsidR="00862C22" w:rsidRDefault="00862C22" w:rsidP="0058278E">
            <w:pPr>
              <w:bidi w:val="0"/>
              <w:rPr>
                <w:b w:val="0"/>
                <w:bCs w:val="0"/>
              </w:rPr>
            </w:pPr>
          </w:p>
        </w:tc>
        <w:tc>
          <w:tcPr>
            <w:tcW w:w="2876" w:type="dxa"/>
          </w:tcPr>
          <w:p w14:paraId="3297FF15" w14:textId="32B5A89D" w:rsidR="00862C22" w:rsidRDefault="00862C22" w:rsidP="0058278E">
            <w:pPr>
              <w:bidi w:val="0"/>
              <w:cnfStyle w:val="000000100000" w:firstRow="0" w:lastRow="0" w:firstColumn="0" w:lastColumn="0" w:oddVBand="0" w:evenVBand="0" w:oddHBand="1" w:evenHBand="0" w:firstRowFirstColumn="0" w:firstRowLastColumn="0" w:lastRowFirstColumn="0" w:lastRowLastColumn="0"/>
              <w:rPr>
                <w:b/>
                <w:bCs/>
              </w:rPr>
            </w:pPr>
          </w:p>
        </w:tc>
        <w:tc>
          <w:tcPr>
            <w:tcW w:w="2540" w:type="dxa"/>
          </w:tcPr>
          <w:p w14:paraId="0C21997B" w14:textId="367B493E" w:rsidR="00862C22" w:rsidRDefault="00862C22" w:rsidP="0058278E">
            <w:pPr>
              <w:bidi w:val="0"/>
              <w:cnfStyle w:val="000000100000" w:firstRow="0" w:lastRow="0" w:firstColumn="0" w:lastColumn="0" w:oddVBand="0" w:evenVBand="0" w:oddHBand="1" w:evenHBand="0" w:firstRowFirstColumn="0" w:firstRowLastColumn="0" w:lastRowFirstColumn="0" w:lastRowLastColumn="0"/>
            </w:pPr>
          </w:p>
        </w:tc>
      </w:tr>
      <w:tr w:rsidR="00862C22" w14:paraId="5BFEF8F5" w14:textId="77777777" w:rsidTr="0058278E">
        <w:tc>
          <w:tcPr>
            <w:cnfStyle w:val="001000000000" w:firstRow="0" w:lastRow="0" w:firstColumn="1" w:lastColumn="0" w:oddVBand="0" w:evenVBand="0" w:oddHBand="0" w:evenHBand="0" w:firstRowFirstColumn="0" w:firstRowLastColumn="0" w:lastRowFirstColumn="0" w:lastRowLastColumn="0"/>
            <w:tcW w:w="2880" w:type="dxa"/>
          </w:tcPr>
          <w:p w14:paraId="56E58F9D" w14:textId="77777777" w:rsidR="00862C22" w:rsidRDefault="00862C22" w:rsidP="0058278E">
            <w:pPr>
              <w:bidi w:val="0"/>
            </w:pPr>
          </w:p>
        </w:tc>
        <w:tc>
          <w:tcPr>
            <w:tcW w:w="2876" w:type="dxa"/>
          </w:tcPr>
          <w:p w14:paraId="437C01BD" w14:textId="77777777" w:rsidR="00862C22" w:rsidRDefault="00862C22" w:rsidP="0058278E">
            <w:pPr>
              <w:bidi w:val="0"/>
              <w:cnfStyle w:val="000000000000" w:firstRow="0" w:lastRow="0" w:firstColumn="0" w:lastColumn="0" w:oddVBand="0" w:evenVBand="0" w:oddHBand="0" w:evenHBand="0" w:firstRowFirstColumn="0" w:firstRowLastColumn="0" w:lastRowFirstColumn="0" w:lastRowLastColumn="0"/>
            </w:pPr>
          </w:p>
        </w:tc>
        <w:tc>
          <w:tcPr>
            <w:tcW w:w="2540" w:type="dxa"/>
          </w:tcPr>
          <w:p w14:paraId="075B7E0A" w14:textId="23230CFD" w:rsidR="00862C22" w:rsidRDefault="00862C22" w:rsidP="0058278E">
            <w:pPr>
              <w:bidi w:val="0"/>
              <w:cnfStyle w:val="000000000000" w:firstRow="0" w:lastRow="0" w:firstColumn="0" w:lastColumn="0" w:oddVBand="0" w:evenVBand="0" w:oddHBand="0" w:evenHBand="0" w:firstRowFirstColumn="0" w:firstRowLastColumn="0" w:lastRowFirstColumn="0" w:lastRowLastColumn="0"/>
            </w:pPr>
          </w:p>
        </w:tc>
      </w:tr>
      <w:tr w:rsidR="00862C22" w14:paraId="23949E31" w14:textId="77777777" w:rsidTr="00582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FA1B91A" w14:textId="6DA274CD" w:rsidR="00862C22" w:rsidRDefault="00862C22" w:rsidP="0058278E">
            <w:pPr>
              <w:bidi w:val="0"/>
            </w:pPr>
          </w:p>
        </w:tc>
        <w:tc>
          <w:tcPr>
            <w:tcW w:w="2876" w:type="dxa"/>
          </w:tcPr>
          <w:p w14:paraId="704158BD" w14:textId="77777777" w:rsidR="00862C22" w:rsidRDefault="00862C22" w:rsidP="0058278E">
            <w:pPr>
              <w:bidi w:val="0"/>
              <w:ind w:left="1440"/>
              <w:cnfStyle w:val="000000100000" w:firstRow="0" w:lastRow="0" w:firstColumn="0" w:lastColumn="0" w:oddVBand="0" w:evenVBand="0" w:oddHBand="1" w:evenHBand="0" w:firstRowFirstColumn="0" w:firstRowLastColumn="0" w:lastRowFirstColumn="0" w:lastRowLastColumn="0"/>
            </w:pPr>
          </w:p>
        </w:tc>
        <w:tc>
          <w:tcPr>
            <w:tcW w:w="2540" w:type="dxa"/>
          </w:tcPr>
          <w:p w14:paraId="15F643D2" w14:textId="12B61078" w:rsidR="00862C22" w:rsidRDefault="00862C22" w:rsidP="0058278E">
            <w:pPr>
              <w:bidi w:val="0"/>
              <w:cnfStyle w:val="000000100000" w:firstRow="0" w:lastRow="0" w:firstColumn="0" w:lastColumn="0" w:oddVBand="0" w:evenVBand="0" w:oddHBand="1" w:evenHBand="0" w:firstRowFirstColumn="0" w:firstRowLastColumn="0" w:lastRowFirstColumn="0" w:lastRowLastColumn="0"/>
            </w:pPr>
          </w:p>
        </w:tc>
      </w:tr>
      <w:tr w:rsidR="00862C22" w14:paraId="439E99B3" w14:textId="77777777" w:rsidTr="0058278E">
        <w:tc>
          <w:tcPr>
            <w:cnfStyle w:val="001000000000" w:firstRow="0" w:lastRow="0" w:firstColumn="1" w:lastColumn="0" w:oddVBand="0" w:evenVBand="0" w:oddHBand="0" w:evenHBand="0" w:firstRowFirstColumn="0" w:firstRowLastColumn="0" w:lastRowFirstColumn="0" w:lastRowLastColumn="0"/>
            <w:tcW w:w="2880" w:type="dxa"/>
          </w:tcPr>
          <w:p w14:paraId="76E150BE" w14:textId="77777777" w:rsidR="00862C22" w:rsidRDefault="00862C22" w:rsidP="0058278E">
            <w:pPr>
              <w:bidi w:val="0"/>
              <w:ind w:left="1440"/>
            </w:pPr>
          </w:p>
        </w:tc>
        <w:tc>
          <w:tcPr>
            <w:tcW w:w="2876" w:type="dxa"/>
          </w:tcPr>
          <w:p w14:paraId="01A3D5EB" w14:textId="77777777" w:rsidR="00862C22" w:rsidRDefault="00862C22" w:rsidP="0058278E">
            <w:pPr>
              <w:bidi w:val="0"/>
              <w:ind w:left="1440"/>
              <w:cnfStyle w:val="000000000000" w:firstRow="0" w:lastRow="0" w:firstColumn="0" w:lastColumn="0" w:oddVBand="0" w:evenVBand="0" w:oddHBand="0" w:evenHBand="0" w:firstRowFirstColumn="0" w:firstRowLastColumn="0" w:lastRowFirstColumn="0" w:lastRowLastColumn="0"/>
            </w:pPr>
          </w:p>
        </w:tc>
        <w:tc>
          <w:tcPr>
            <w:tcW w:w="2540" w:type="dxa"/>
          </w:tcPr>
          <w:p w14:paraId="05525BF6" w14:textId="0C67D8EF" w:rsidR="00862C22" w:rsidRDefault="00862C22" w:rsidP="0058278E">
            <w:pPr>
              <w:bidi w:val="0"/>
              <w:cnfStyle w:val="000000000000" w:firstRow="0" w:lastRow="0" w:firstColumn="0" w:lastColumn="0" w:oddVBand="0" w:evenVBand="0" w:oddHBand="0" w:evenHBand="0" w:firstRowFirstColumn="0" w:firstRowLastColumn="0" w:lastRowFirstColumn="0" w:lastRowLastColumn="0"/>
            </w:pPr>
          </w:p>
        </w:tc>
      </w:tr>
    </w:tbl>
    <w:p w14:paraId="34398FA5" w14:textId="65D5734B" w:rsidR="00DB0C1D" w:rsidRDefault="00DB0C1D" w:rsidP="00DB0C1D">
      <w:pPr>
        <w:bidi w:val="0"/>
      </w:pPr>
    </w:p>
    <w:p w14:paraId="48B4F9BC" w14:textId="77777777" w:rsidR="00D63A5E" w:rsidRPr="00DB0C1D" w:rsidRDefault="00D63A5E" w:rsidP="00D63A5E">
      <w:pPr>
        <w:bidi w:val="0"/>
      </w:pPr>
    </w:p>
    <w:p w14:paraId="0EC4F92E" w14:textId="7A2E8A06" w:rsidR="00D63A5E" w:rsidRDefault="00D63A5E" w:rsidP="00D63A5E">
      <w:pPr>
        <w:pStyle w:val="a3"/>
        <w:numPr>
          <w:ilvl w:val="0"/>
          <w:numId w:val="1"/>
        </w:numPr>
        <w:bidi w:val="0"/>
        <w:rPr>
          <w:b/>
          <w:bCs/>
        </w:rPr>
      </w:pPr>
      <w:r>
        <w:t xml:space="preserve">Use case: </w:t>
      </w:r>
      <w:r>
        <w:rPr>
          <w:b/>
          <w:bCs/>
        </w:rPr>
        <w:t>Logout</w:t>
      </w:r>
    </w:p>
    <w:p w14:paraId="35981D5F" w14:textId="52412CDF" w:rsidR="00D63A5E" w:rsidRPr="00A0331A" w:rsidRDefault="00D63A5E" w:rsidP="00D63A5E">
      <w:pPr>
        <w:pStyle w:val="a3"/>
        <w:numPr>
          <w:ilvl w:val="1"/>
          <w:numId w:val="1"/>
        </w:numPr>
        <w:bidi w:val="0"/>
        <w:rPr>
          <w:b/>
          <w:bCs/>
        </w:rPr>
      </w:pPr>
      <w:r>
        <w:rPr>
          <w:b/>
          <w:bCs/>
        </w:rPr>
        <w:t xml:space="preserve">Actor: </w:t>
      </w:r>
      <w:r w:rsidRPr="002A602A">
        <w:rPr>
          <w:b/>
          <w:bCs/>
          <w:strike/>
          <w:color w:val="FF0000"/>
        </w:rPr>
        <w:t>Member</w:t>
      </w:r>
      <w:r w:rsidR="002A602A">
        <w:rPr>
          <w:b/>
          <w:bCs/>
        </w:rPr>
        <w:t>,User</w:t>
      </w:r>
    </w:p>
    <w:p w14:paraId="27ABA02D" w14:textId="5A2F19FA" w:rsidR="00D63A5E" w:rsidRDefault="00D63A5E" w:rsidP="00D63A5E">
      <w:pPr>
        <w:pStyle w:val="a3"/>
        <w:numPr>
          <w:ilvl w:val="1"/>
          <w:numId w:val="1"/>
        </w:numPr>
        <w:bidi w:val="0"/>
        <w:rPr>
          <w:b/>
          <w:bCs/>
        </w:rPr>
      </w:pPr>
      <w:r>
        <w:rPr>
          <w:b/>
          <w:bCs/>
        </w:rPr>
        <w:t xml:space="preserve">Precondition: </w:t>
      </w:r>
      <w:r w:rsidRPr="00D63811">
        <w:rPr>
          <w:b/>
          <w:bCs/>
          <w:color w:val="FF0000"/>
        </w:rPr>
        <w:t>Member</w:t>
      </w:r>
      <w:r w:rsidRPr="00D63811">
        <w:rPr>
          <w:color w:val="FF0000"/>
        </w:rPr>
        <w:t xml:space="preserve"> </w:t>
      </w:r>
      <w:r w:rsidRPr="00D63811">
        <w:t xml:space="preserve">is </w:t>
      </w:r>
      <w:r w:rsidRPr="00EA157F">
        <w:rPr>
          <w:highlight w:val="cyan"/>
        </w:rPr>
        <w:t>logged in</w:t>
      </w:r>
      <w:r w:rsidRPr="00D63811">
        <w:t xml:space="preserve"> to the </w:t>
      </w:r>
      <w:r w:rsidRPr="00D63811">
        <w:rPr>
          <w:b/>
          <w:bCs/>
          <w:color w:val="FF0000"/>
        </w:rPr>
        <w:t>system</w:t>
      </w:r>
    </w:p>
    <w:p w14:paraId="7E2CAFF1" w14:textId="5C04771E" w:rsidR="00D63A5E" w:rsidRDefault="00D63A5E" w:rsidP="00D63A5E">
      <w:pPr>
        <w:pStyle w:val="a3"/>
        <w:numPr>
          <w:ilvl w:val="1"/>
          <w:numId w:val="1"/>
        </w:numPr>
        <w:bidi w:val="0"/>
        <w:rPr>
          <w:b/>
          <w:bCs/>
        </w:rPr>
      </w:pPr>
      <w:r>
        <w:rPr>
          <w:b/>
          <w:bCs/>
        </w:rPr>
        <w:t xml:space="preserve">Parameter: </w:t>
      </w:r>
    </w:p>
    <w:p w14:paraId="1366A957" w14:textId="77777777" w:rsidR="00D63A5E" w:rsidRDefault="00D63A5E" w:rsidP="00D63A5E">
      <w:pPr>
        <w:pStyle w:val="a3"/>
        <w:numPr>
          <w:ilvl w:val="1"/>
          <w:numId w:val="1"/>
        </w:numPr>
        <w:bidi w:val="0"/>
        <w:rPr>
          <w:b/>
          <w:bCs/>
        </w:rPr>
      </w:pPr>
      <w:r>
        <w:rPr>
          <w:b/>
          <w:bCs/>
        </w:rPr>
        <w:t>Actions:</w:t>
      </w:r>
    </w:p>
    <w:p w14:paraId="647B1A96" w14:textId="24241408" w:rsidR="00D63A5E" w:rsidRPr="00D63811" w:rsidRDefault="00D63811" w:rsidP="00D63A5E">
      <w:pPr>
        <w:pStyle w:val="a3"/>
        <w:numPr>
          <w:ilvl w:val="2"/>
          <w:numId w:val="1"/>
        </w:numPr>
        <w:bidi w:val="0"/>
      </w:pPr>
      <w:r w:rsidRPr="00D63811">
        <w:rPr>
          <w:b/>
          <w:bCs/>
          <w:color w:val="FF0000"/>
        </w:rPr>
        <w:t>User</w:t>
      </w:r>
      <w:r w:rsidRPr="00D63811">
        <w:rPr>
          <w:color w:val="FF0000"/>
        </w:rPr>
        <w:t xml:space="preserve"> </w:t>
      </w:r>
      <w:r w:rsidRPr="00D63811">
        <w:t xml:space="preserve">asks to </w:t>
      </w:r>
      <w:r w:rsidRPr="00EA157F">
        <w:rPr>
          <w:highlight w:val="cyan"/>
        </w:rPr>
        <w:t>logout</w:t>
      </w:r>
      <w:r w:rsidRPr="00D63811">
        <w:t xml:space="preserve"> from the </w:t>
      </w:r>
      <w:r w:rsidRPr="00D63811">
        <w:rPr>
          <w:b/>
          <w:bCs/>
          <w:color w:val="FF0000"/>
        </w:rPr>
        <w:t>system</w:t>
      </w:r>
    </w:p>
    <w:p w14:paraId="61B7DE3B" w14:textId="74EEBAB3" w:rsidR="00D63A5E" w:rsidRPr="00D63811" w:rsidRDefault="00D63811" w:rsidP="00D63A5E">
      <w:pPr>
        <w:pStyle w:val="a3"/>
        <w:numPr>
          <w:ilvl w:val="2"/>
          <w:numId w:val="1"/>
        </w:numPr>
        <w:bidi w:val="0"/>
      </w:pPr>
      <w:r w:rsidRPr="00D63811">
        <w:rPr>
          <w:b/>
          <w:bCs/>
          <w:color w:val="FF0000"/>
        </w:rPr>
        <w:t>System</w:t>
      </w:r>
      <w:r w:rsidRPr="00D63811">
        <w:rPr>
          <w:color w:val="FF0000"/>
        </w:rPr>
        <w:t xml:space="preserve"> </w:t>
      </w:r>
      <w:r w:rsidRPr="00D63811">
        <w:t xml:space="preserve">changes </w:t>
      </w:r>
      <w:r w:rsidRPr="00EA157F">
        <w:rPr>
          <w:b/>
          <w:bCs/>
          <w:color w:val="FF0000"/>
          <w:highlight w:val="cyan"/>
        </w:rPr>
        <w:t>user</w:t>
      </w:r>
      <w:r w:rsidRPr="00EA157F">
        <w:rPr>
          <w:color w:val="FF0000"/>
          <w:highlight w:val="cyan"/>
        </w:rPr>
        <w:t xml:space="preserve"> </w:t>
      </w:r>
      <w:r w:rsidRPr="00EA157F">
        <w:rPr>
          <w:highlight w:val="cyan"/>
        </w:rPr>
        <w:t>status</w:t>
      </w:r>
      <w:r w:rsidRPr="00D63811">
        <w:t xml:space="preserve"> from logged in </w:t>
      </w:r>
      <w:r w:rsidRPr="00156370">
        <w:rPr>
          <w:b/>
          <w:bCs/>
          <w:strike/>
          <w:color w:val="FF0000"/>
        </w:rPr>
        <w:t>member</w:t>
      </w:r>
      <w:r w:rsidRPr="00D63811">
        <w:rPr>
          <w:color w:val="FF0000"/>
        </w:rPr>
        <w:t xml:space="preserve"> </w:t>
      </w:r>
      <w:r w:rsidRPr="00D63811">
        <w:t xml:space="preserve">to </w:t>
      </w:r>
      <w:r w:rsidR="00156370">
        <w:rPr>
          <w:b/>
          <w:bCs/>
          <w:color w:val="FF0000"/>
        </w:rPr>
        <w:t>guest</w:t>
      </w:r>
    </w:p>
    <w:p w14:paraId="6D7E608B" w14:textId="52147FF7" w:rsidR="00D63811" w:rsidRDefault="00D63811" w:rsidP="00D63811">
      <w:pPr>
        <w:pStyle w:val="a3"/>
        <w:numPr>
          <w:ilvl w:val="2"/>
          <w:numId w:val="1"/>
        </w:numPr>
        <w:bidi w:val="0"/>
      </w:pPr>
      <w:r w:rsidRPr="00D63811">
        <w:rPr>
          <w:b/>
          <w:bCs/>
          <w:color w:val="FF0000"/>
        </w:rPr>
        <w:t>User</w:t>
      </w:r>
      <w:r w:rsidRPr="00D63811">
        <w:rPr>
          <w:color w:val="FF0000"/>
        </w:rPr>
        <w:t xml:space="preserve"> </w:t>
      </w:r>
      <w:r w:rsidRPr="00D63811">
        <w:t xml:space="preserve">can keep use the </w:t>
      </w:r>
      <w:r w:rsidRPr="00D63811">
        <w:rPr>
          <w:b/>
          <w:bCs/>
          <w:color w:val="FF0000"/>
        </w:rPr>
        <w:t>system</w:t>
      </w:r>
      <w:r w:rsidRPr="00D63811">
        <w:rPr>
          <w:color w:val="FF0000"/>
        </w:rPr>
        <w:t xml:space="preserve"> </w:t>
      </w:r>
      <w:r w:rsidRPr="00D63811">
        <w:t xml:space="preserve">as a </w:t>
      </w:r>
      <w:r w:rsidRPr="00EA157F">
        <w:rPr>
          <w:b/>
          <w:bCs/>
          <w:strike/>
          <w:color w:val="FF0000"/>
        </w:rPr>
        <w:t>user</w:t>
      </w:r>
      <w:r w:rsidRPr="00D63811">
        <w:rPr>
          <w:color w:val="FF0000"/>
        </w:rPr>
        <w:t xml:space="preserve"> </w:t>
      </w:r>
      <w:r w:rsidR="00EA157F">
        <w:t>guest</w:t>
      </w:r>
      <w:r w:rsidRPr="00D63811">
        <w:t>(not logged in member)</w:t>
      </w:r>
    </w:p>
    <w:p w14:paraId="1B156FD2" w14:textId="77777777" w:rsidR="00156370" w:rsidRPr="00156370" w:rsidRDefault="00156370" w:rsidP="00156370">
      <w:pPr>
        <w:bidi w:val="0"/>
        <w:ind w:left="360" w:firstLine="360"/>
        <w:rPr>
          <w:b/>
          <w:bCs/>
        </w:rPr>
      </w:pPr>
      <w:r w:rsidRPr="00156370">
        <w:rPr>
          <w:b/>
          <w:bCs/>
        </w:rPr>
        <w:t>Acceptance Tests:</w:t>
      </w:r>
    </w:p>
    <w:p w14:paraId="206F85BC" w14:textId="5EC7A3A7" w:rsidR="00156370" w:rsidRPr="00C163BE" w:rsidRDefault="00156370" w:rsidP="00156370">
      <w:pPr>
        <w:pStyle w:val="a3"/>
        <w:bidi w:val="0"/>
        <w:ind w:left="1440"/>
      </w:pPr>
      <w:r>
        <w:t xml:space="preserve">1. </w:t>
      </w:r>
      <w:r w:rsidRPr="00156370">
        <w:rPr>
          <w:b/>
          <w:bCs/>
        </w:rPr>
        <w:t xml:space="preserve">Action: </w:t>
      </w:r>
      <w:r>
        <w:t>The user logging out from the system</w:t>
      </w:r>
    </w:p>
    <w:p w14:paraId="79A94F43" w14:textId="77777777" w:rsidR="002A602A" w:rsidRDefault="00156370" w:rsidP="00156370">
      <w:pPr>
        <w:pStyle w:val="a3"/>
        <w:bidi w:val="0"/>
        <w:ind w:left="1440"/>
      </w:pPr>
      <w:r w:rsidRPr="007D3615">
        <w:rPr>
          <w:b/>
          <w:bCs/>
        </w:rPr>
        <w:t>Expected Result:</w:t>
      </w:r>
      <w:r>
        <w:t xml:space="preserve"> The user status changed to guest status, and he can use the system as a guest</w:t>
      </w:r>
    </w:p>
    <w:p w14:paraId="6F52BB24" w14:textId="697BC876" w:rsidR="002A602A" w:rsidRPr="007A204D" w:rsidRDefault="002A602A" w:rsidP="002A602A">
      <w:pPr>
        <w:bidi w:val="0"/>
        <w:rPr>
          <w:b/>
          <w:bCs/>
          <w:color w:val="FF0000"/>
        </w:rPr>
      </w:pPr>
      <w:r>
        <w:rPr>
          <w:b/>
          <w:bCs/>
          <w:color w:val="FF0000"/>
        </w:rPr>
        <w:tab/>
      </w:r>
      <w:r>
        <w:rPr>
          <w:b/>
          <w:bCs/>
          <w:color w:val="FF0000"/>
        </w:rPr>
        <w:tab/>
      </w:r>
      <w:r w:rsidRPr="007A204D">
        <w:rPr>
          <w:b/>
          <w:bCs/>
          <w:color w:val="FF0000"/>
          <w:highlight w:val="yellow"/>
        </w:rPr>
        <w:t>**think if more acceptance tests are needed (</w:t>
      </w:r>
      <w:r>
        <w:rPr>
          <w:b/>
          <w:bCs/>
          <w:color w:val="FF0000"/>
          <w:highlight w:val="yellow"/>
        </w:rPr>
        <w:t>sad,</w:t>
      </w:r>
      <w:r w:rsidRPr="007A204D">
        <w:rPr>
          <w:b/>
          <w:bCs/>
          <w:color w:val="FF0000"/>
          <w:highlight w:val="yellow"/>
        </w:rPr>
        <w:t>bad)</w:t>
      </w:r>
    </w:p>
    <w:p w14:paraId="716A4AD8" w14:textId="76321054" w:rsidR="00156370" w:rsidRDefault="00156370" w:rsidP="002A602A">
      <w:pPr>
        <w:pStyle w:val="a3"/>
        <w:bidi w:val="0"/>
        <w:ind w:left="1440"/>
      </w:pPr>
      <w:r>
        <w:t xml:space="preserve"> </w:t>
      </w:r>
    </w:p>
    <w:p w14:paraId="630B3664" w14:textId="77777777" w:rsidR="00EA157F" w:rsidRDefault="00EA157F" w:rsidP="00156370">
      <w:pPr>
        <w:bidi w:val="0"/>
        <w:ind w:left="720"/>
      </w:pPr>
    </w:p>
    <w:p w14:paraId="32A0D9DD" w14:textId="614CC5E0" w:rsidR="00D63811" w:rsidRDefault="00D63811" w:rsidP="00D63811">
      <w:pPr>
        <w:bidi w:val="0"/>
      </w:pPr>
    </w:p>
    <w:p w14:paraId="5C9E54D8" w14:textId="51B25900" w:rsidR="00D63811" w:rsidRDefault="00D63811" w:rsidP="00D63811">
      <w:pPr>
        <w:pStyle w:val="a3"/>
        <w:numPr>
          <w:ilvl w:val="0"/>
          <w:numId w:val="1"/>
        </w:numPr>
        <w:bidi w:val="0"/>
        <w:rPr>
          <w:b/>
          <w:bCs/>
        </w:rPr>
      </w:pPr>
      <w:commentRangeStart w:id="5"/>
      <w:r>
        <w:t>Use</w:t>
      </w:r>
      <w:commentRangeEnd w:id="5"/>
      <w:r w:rsidR="00A661D6">
        <w:rPr>
          <w:rStyle w:val="a7"/>
        </w:rPr>
        <w:commentReference w:id="5"/>
      </w:r>
      <w:r>
        <w:t xml:space="preserve"> case: </w:t>
      </w:r>
      <w:r>
        <w:rPr>
          <w:b/>
          <w:bCs/>
        </w:rPr>
        <w:t>Open a store</w:t>
      </w:r>
    </w:p>
    <w:p w14:paraId="4129B9D6" w14:textId="6105A97A" w:rsidR="00D63811" w:rsidRPr="00A0331A" w:rsidRDefault="00D63811" w:rsidP="00D63811">
      <w:pPr>
        <w:pStyle w:val="a3"/>
        <w:numPr>
          <w:ilvl w:val="1"/>
          <w:numId w:val="1"/>
        </w:numPr>
        <w:bidi w:val="0"/>
        <w:rPr>
          <w:b/>
          <w:bCs/>
        </w:rPr>
      </w:pPr>
      <w:r>
        <w:rPr>
          <w:b/>
          <w:bCs/>
        </w:rPr>
        <w:lastRenderedPageBreak/>
        <w:t xml:space="preserve">Actor: </w:t>
      </w:r>
      <w:r w:rsidRPr="002A602A">
        <w:rPr>
          <w:b/>
          <w:bCs/>
          <w:strike/>
          <w:color w:val="FF0000"/>
        </w:rPr>
        <w:t>Member</w:t>
      </w:r>
      <w:r w:rsidR="002A602A">
        <w:rPr>
          <w:b/>
          <w:bCs/>
        </w:rPr>
        <w:t>,User</w:t>
      </w:r>
    </w:p>
    <w:p w14:paraId="78CB18A3" w14:textId="3882C764" w:rsidR="00D63811" w:rsidRDefault="00D63811" w:rsidP="00D63811">
      <w:pPr>
        <w:pStyle w:val="a3"/>
        <w:numPr>
          <w:ilvl w:val="1"/>
          <w:numId w:val="1"/>
        </w:numPr>
        <w:bidi w:val="0"/>
        <w:rPr>
          <w:b/>
          <w:bCs/>
        </w:rPr>
      </w:pPr>
      <w:r>
        <w:rPr>
          <w:b/>
          <w:bCs/>
        </w:rPr>
        <w:t xml:space="preserve">Precondition: </w:t>
      </w:r>
      <w:r w:rsidRPr="002A602A">
        <w:rPr>
          <w:b/>
          <w:bCs/>
          <w:strike/>
          <w:color w:val="FF0000"/>
        </w:rPr>
        <w:t>Member</w:t>
      </w:r>
      <w:r w:rsidRPr="00D63811">
        <w:rPr>
          <w:color w:val="FF0000"/>
        </w:rPr>
        <w:t xml:space="preserve"> </w:t>
      </w:r>
      <w:r w:rsidR="002A602A" w:rsidRPr="002A602A">
        <w:rPr>
          <w:b/>
          <w:bCs/>
          <w:color w:val="FF0000"/>
        </w:rPr>
        <w:t>User</w:t>
      </w:r>
      <w:r w:rsidR="002A602A" w:rsidRPr="002A602A">
        <w:rPr>
          <w:color w:val="FF0000"/>
        </w:rPr>
        <w:t xml:space="preserve"> </w:t>
      </w:r>
      <w:r w:rsidRPr="00D63811">
        <w:t xml:space="preserve">is logged in to the </w:t>
      </w:r>
      <w:r w:rsidRPr="00D63811">
        <w:rPr>
          <w:b/>
          <w:bCs/>
          <w:color w:val="FF0000"/>
        </w:rPr>
        <w:t>system</w:t>
      </w:r>
    </w:p>
    <w:p w14:paraId="227D1383" w14:textId="0F62DA66" w:rsidR="00D63811" w:rsidRDefault="00D63811" w:rsidP="00D63811">
      <w:pPr>
        <w:pStyle w:val="a3"/>
        <w:numPr>
          <w:ilvl w:val="1"/>
          <w:numId w:val="1"/>
        </w:numPr>
        <w:bidi w:val="0"/>
        <w:rPr>
          <w:b/>
          <w:bCs/>
        </w:rPr>
      </w:pPr>
      <w:r>
        <w:rPr>
          <w:b/>
          <w:bCs/>
        </w:rPr>
        <w:t xml:space="preserve">Parameter: </w:t>
      </w:r>
      <w:r w:rsidRPr="00D63811">
        <w:t xml:space="preserve">New </w:t>
      </w:r>
      <w:r w:rsidRPr="00D63811">
        <w:rPr>
          <w:b/>
          <w:bCs/>
          <w:color w:val="FF0000"/>
        </w:rPr>
        <w:t>store</w:t>
      </w:r>
      <w:r w:rsidRPr="00D63811">
        <w:rPr>
          <w:color w:val="FF0000"/>
        </w:rPr>
        <w:t xml:space="preserve"> </w:t>
      </w:r>
      <w:r w:rsidRPr="00D63811">
        <w:t>information</w:t>
      </w:r>
    </w:p>
    <w:p w14:paraId="33624A74" w14:textId="77777777" w:rsidR="00D63811" w:rsidRDefault="00D63811" w:rsidP="00D63811">
      <w:pPr>
        <w:pStyle w:val="a3"/>
        <w:numPr>
          <w:ilvl w:val="1"/>
          <w:numId w:val="1"/>
        </w:numPr>
        <w:bidi w:val="0"/>
        <w:rPr>
          <w:b/>
          <w:bCs/>
        </w:rPr>
      </w:pPr>
      <w:r>
        <w:rPr>
          <w:b/>
          <w:bCs/>
        </w:rPr>
        <w:t>Actions:</w:t>
      </w:r>
    </w:p>
    <w:p w14:paraId="5CCF1104" w14:textId="52DC2951" w:rsidR="00D63811" w:rsidRPr="00D63811" w:rsidRDefault="00D63811" w:rsidP="00D63811">
      <w:pPr>
        <w:pStyle w:val="a3"/>
        <w:numPr>
          <w:ilvl w:val="2"/>
          <w:numId w:val="1"/>
        </w:numPr>
        <w:bidi w:val="0"/>
      </w:pPr>
      <w:r w:rsidRPr="00D63811">
        <w:rPr>
          <w:b/>
          <w:bCs/>
          <w:color w:val="FF0000"/>
        </w:rPr>
        <w:t>User</w:t>
      </w:r>
      <w:r w:rsidRPr="00D63811">
        <w:rPr>
          <w:color w:val="FF0000"/>
        </w:rPr>
        <w:t xml:space="preserve"> </w:t>
      </w:r>
      <w:r w:rsidRPr="00D63811">
        <w:t xml:space="preserve">asks to </w:t>
      </w:r>
      <w:r>
        <w:t xml:space="preserve">open a new store in the </w:t>
      </w:r>
      <w:r w:rsidRPr="00D63811">
        <w:rPr>
          <w:b/>
          <w:bCs/>
          <w:color w:val="FF0000"/>
        </w:rPr>
        <w:t>system</w:t>
      </w:r>
    </w:p>
    <w:p w14:paraId="0ECCAE3B" w14:textId="517C4C26" w:rsidR="00D63811" w:rsidRDefault="00D63811" w:rsidP="00D63811">
      <w:pPr>
        <w:pStyle w:val="a3"/>
        <w:numPr>
          <w:ilvl w:val="2"/>
          <w:numId w:val="1"/>
        </w:numPr>
        <w:bidi w:val="0"/>
      </w:pPr>
      <w:r w:rsidRPr="00D63811">
        <w:rPr>
          <w:b/>
          <w:bCs/>
          <w:color w:val="FF0000"/>
        </w:rPr>
        <w:t>System</w:t>
      </w:r>
      <w:r w:rsidRPr="00D63811">
        <w:rPr>
          <w:color w:val="FF0000"/>
        </w:rPr>
        <w:t xml:space="preserve"> </w:t>
      </w:r>
      <w:r>
        <w:t xml:space="preserve">asks for </w:t>
      </w:r>
      <w:r w:rsidRPr="000328C1">
        <w:rPr>
          <w:color w:val="FF0000"/>
          <w:highlight w:val="cyan"/>
        </w:rPr>
        <w:t>information</w:t>
      </w:r>
      <w:r>
        <w:t xml:space="preserve"> about the </w:t>
      </w:r>
      <w:r w:rsidRPr="00D63811">
        <w:rPr>
          <w:b/>
          <w:bCs/>
          <w:color w:val="FF0000"/>
        </w:rPr>
        <w:t>store</w:t>
      </w:r>
      <w:r w:rsidRPr="00D63811">
        <w:rPr>
          <w:color w:val="FF0000"/>
        </w:rPr>
        <w:t xml:space="preserve"> </w:t>
      </w:r>
      <w:r>
        <w:t xml:space="preserve">from the </w:t>
      </w:r>
      <w:r w:rsidRPr="00D63811">
        <w:rPr>
          <w:b/>
          <w:bCs/>
          <w:color w:val="FF0000"/>
        </w:rPr>
        <w:t>user</w:t>
      </w:r>
    </w:p>
    <w:p w14:paraId="475D252A" w14:textId="00014761" w:rsidR="00D63811" w:rsidRDefault="00D63811" w:rsidP="00D63811">
      <w:pPr>
        <w:pStyle w:val="a3"/>
        <w:numPr>
          <w:ilvl w:val="2"/>
          <w:numId w:val="1"/>
        </w:numPr>
        <w:bidi w:val="0"/>
      </w:pPr>
      <w:r w:rsidRPr="00D63811">
        <w:rPr>
          <w:b/>
          <w:bCs/>
          <w:color w:val="FF0000"/>
        </w:rPr>
        <w:t>User</w:t>
      </w:r>
      <w:r w:rsidRPr="00D63811">
        <w:rPr>
          <w:color w:val="FF0000"/>
        </w:rPr>
        <w:t xml:space="preserve"> </w:t>
      </w:r>
      <w:r>
        <w:t>provides information</w:t>
      </w:r>
    </w:p>
    <w:p w14:paraId="4C1BF761" w14:textId="08A588C3" w:rsidR="00D63811" w:rsidRDefault="00D63811" w:rsidP="00D63811">
      <w:pPr>
        <w:pStyle w:val="a3"/>
        <w:numPr>
          <w:ilvl w:val="2"/>
          <w:numId w:val="1"/>
        </w:numPr>
        <w:bidi w:val="0"/>
      </w:pPr>
      <w:r w:rsidRPr="00D63811">
        <w:rPr>
          <w:b/>
          <w:bCs/>
          <w:color w:val="FF0000"/>
        </w:rPr>
        <w:t>System</w:t>
      </w:r>
      <w:r w:rsidRPr="00D63811">
        <w:rPr>
          <w:color w:val="FF0000"/>
        </w:rPr>
        <w:t xml:space="preserve"> </w:t>
      </w:r>
      <w:r>
        <w:t xml:space="preserve">adds the </w:t>
      </w:r>
      <w:r w:rsidRPr="000328C1">
        <w:rPr>
          <w:highlight w:val="cyan"/>
        </w:rPr>
        <w:t>store</w:t>
      </w:r>
      <w:r>
        <w:t xml:space="preserve"> to the </w:t>
      </w:r>
      <w:r w:rsidRPr="00D63811">
        <w:rPr>
          <w:b/>
          <w:bCs/>
          <w:color w:val="FF0000"/>
        </w:rPr>
        <w:t>system</w:t>
      </w:r>
    </w:p>
    <w:p w14:paraId="594FFE29" w14:textId="3F3EE81F" w:rsidR="00D63811" w:rsidRDefault="00D63811" w:rsidP="00D63811">
      <w:pPr>
        <w:pStyle w:val="a3"/>
        <w:numPr>
          <w:ilvl w:val="3"/>
          <w:numId w:val="1"/>
        </w:numPr>
        <w:bidi w:val="0"/>
      </w:pPr>
      <w:r w:rsidRPr="00D63811">
        <w:rPr>
          <w:b/>
          <w:bCs/>
          <w:color w:val="FF0000"/>
        </w:rPr>
        <w:t>System</w:t>
      </w:r>
      <w:r w:rsidRPr="00D63811">
        <w:rPr>
          <w:color w:val="FF0000"/>
        </w:rPr>
        <w:t xml:space="preserve"> </w:t>
      </w:r>
      <w:r>
        <w:t xml:space="preserve">signs the </w:t>
      </w:r>
      <w:r w:rsidRPr="00D63811">
        <w:rPr>
          <w:b/>
          <w:bCs/>
          <w:color w:val="FF0000"/>
        </w:rPr>
        <w:t>user</w:t>
      </w:r>
      <w:r w:rsidRPr="00D63811">
        <w:rPr>
          <w:color w:val="FF0000"/>
        </w:rPr>
        <w:t xml:space="preserve"> </w:t>
      </w:r>
      <w:r>
        <w:t xml:space="preserve">as </w:t>
      </w:r>
      <w:r w:rsidRPr="007D60E1">
        <w:rPr>
          <w:highlight w:val="cyan"/>
        </w:rPr>
        <w:t xml:space="preserve">the </w:t>
      </w:r>
      <w:r w:rsidRPr="000328C1">
        <w:rPr>
          <w:highlight w:val="cyan"/>
        </w:rPr>
        <w:t>founder</w:t>
      </w:r>
      <w:r>
        <w:t xml:space="preserve"> of the </w:t>
      </w:r>
      <w:r w:rsidRPr="00D63811">
        <w:rPr>
          <w:b/>
          <w:bCs/>
          <w:color w:val="FF0000"/>
        </w:rPr>
        <w:t>store</w:t>
      </w:r>
    </w:p>
    <w:p w14:paraId="28FDED41" w14:textId="77777777" w:rsidR="002A602A" w:rsidRPr="002A602A" w:rsidRDefault="002A602A" w:rsidP="002A602A">
      <w:pPr>
        <w:pStyle w:val="a3"/>
        <w:bidi w:val="0"/>
        <w:rPr>
          <w:b/>
          <w:bCs/>
        </w:rPr>
      </w:pPr>
      <w:r w:rsidRPr="002A602A">
        <w:rPr>
          <w:b/>
          <w:bCs/>
        </w:rPr>
        <w:t>Acceptance Tests:</w:t>
      </w:r>
    </w:p>
    <w:p w14:paraId="3083958E" w14:textId="28617BA4" w:rsidR="002A602A" w:rsidRPr="00C163BE" w:rsidRDefault="002A602A" w:rsidP="002A602A">
      <w:pPr>
        <w:pStyle w:val="a3"/>
        <w:bidi w:val="0"/>
      </w:pPr>
      <w:r>
        <w:t xml:space="preserve">1. </w:t>
      </w:r>
      <w:r w:rsidRPr="00156370">
        <w:rPr>
          <w:b/>
          <w:bCs/>
        </w:rPr>
        <w:t xml:space="preserve">Action: </w:t>
      </w:r>
      <w:r>
        <w:t xml:space="preserve">The user is logged to the system and provides </w:t>
      </w:r>
      <w:r w:rsidRPr="000328C1">
        <w:rPr>
          <w:highlight w:val="cyan"/>
        </w:rPr>
        <w:t>valid information</w:t>
      </w:r>
      <w:r>
        <w:t xml:space="preserve"> while opening the store</w:t>
      </w:r>
    </w:p>
    <w:p w14:paraId="430D323E" w14:textId="6270092D" w:rsidR="002A602A" w:rsidRDefault="002A602A" w:rsidP="002A602A">
      <w:pPr>
        <w:pStyle w:val="a3"/>
        <w:bidi w:val="0"/>
      </w:pPr>
      <w:r w:rsidRPr="007D3615">
        <w:rPr>
          <w:b/>
          <w:bCs/>
        </w:rPr>
        <w:t>Expected Result:</w:t>
      </w:r>
      <w:r>
        <w:t xml:space="preserve"> The store is added to the system with the provided information and the user is signed </w:t>
      </w:r>
      <w:r w:rsidR="000328C1">
        <w:t>as co-founder of the store</w:t>
      </w:r>
    </w:p>
    <w:p w14:paraId="0DB3EDE5" w14:textId="4F12CBC9" w:rsidR="000328C1" w:rsidRPr="00C163BE" w:rsidRDefault="000328C1" w:rsidP="000328C1">
      <w:pPr>
        <w:pStyle w:val="a3"/>
        <w:bidi w:val="0"/>
      </w:pPr>
      <w:r>
        <w:t xml:space="preserve">2. </w:t>
      </w:r>
      <w:r w:rsidRPr="00156370">
        <w:rPr>
          <w:b/>
          <w:bCs/>
        </w:rPr>
        <w:t xml:space="preserve">Action: </w:t>
      </w:r>
      <w:r>
        <w:t xml:space="preserve">The user is logged to the system and provides </w:t>
      </w:r>
      <w:r w:rsidRPr="000328C1">
        <w:rPr>
          <w:highlight w:val="cyan"/>
        </w:rPr>
        <w:t>non valid information</w:t>
      </w:r>
      <w:r>
        <w:t xml:space="preserve"> while opening the store</w:t>
      </w:r>
    </w:p>
    <w:p w14:paraId="4ABA1E91" w14:textId="4479AA83" w:rsidR="000328C1" w:rsidRDefault="000328C1" w:rsidP="000328C1">
      <w:pPr>
        <w:pStyle w:val="a3"/>
        <w:bidi w:val="0"/>
      </w:pPr>
      <w:r w:rsidRPr="007D3615">
        <w:rPr>
          <w:b/>
          <w:bCs/>
        </w:rPr>
        <w:t>Expected Result:</w:t>
      </w:r>
      <w:r>
        <w:t xml:space="preserve"> Message indicates the information provided for creating a store is invalid showed to the user. </w:t>
      </w:r>
    </w:p>
    <w:p w14:paraId="65F6CD67" w14:textId="34EF4E3A" w:rsidR="000328C1" w:rsidRPr="00C163BE" w:rsidRDefault="000328C1" w:rsidP="000328C1">
      <w:pPr>
        <w:pStyle w:val="a3"/>
        <w:bidi w:val="0"/>
      </w:pPr>
      <w:r>
        <w:t xml:space="preserve">3. </w:t>
      </w:r>
      <w:r w:rsidRPr="00156370">
        <w:rPr>
          <w:b/>
          <w:bCs/>
        </w:rPr>
        <w:t xml:space="preserve">Action: </w:t>
      </w:r>
      <w:r>
        <w:t xml:space="preserve">The user is not logged to the system and provides </w:t>
      </w:r>
      <w:r w:rsidRPr="000328C1">
        <w:rPr>
          <w:highlight w:val="cyan"/>
        </w:rPr>
        <w:t>valid information</w:t>
      </w:r>
      <w:r>
        <w:t xml:space="preserve"> while opening the store</w:t>
      </w:r>
    </w:p>
    <w:p w14:paraId="4832E7CC" w14:textId="4AC54B6F" w:rsidR="000328C1" w:rsidRDefault="000328C1" w:rsidP="000328C1">
      <w:pPr>
        <w:pStyle w:val="a3"/>
        <w:bidi w:val="0"/>
      </w:pPr>
      <w:r w:rsidRPr="007D3615">
        <w:rPr>
          <w:b/>
          <w:bCs/>
        </w:rPr>
        <w:t>Expected Result:</w:t>
      </w:r>
      <w:r>
        <w:t xml:space="preserve"> Message indicates that creating a store required the user to be logged in. </w:t>
      </w:r>
    </w:p>
    <w:p w14:paraId="34A98241" w14:textId="77777777" w:rsidR="000328C1" w:rsidRDefault="000328C1" w:rsidP="000328C1">
      <w:pPr>
        <w:pStyle w:val="a3"/>
        <w:bidi w:val="0"/>
      </w:pPr>
    </w:p>
    <w:p w14:paraId="063B367C" w14:textId="79A6E18B" w:rsidR="002A602A" w:rsidRDefault="002A602A" w:rsidP="00A661D6">
      <w:pPr>
        <w:bidi w:val="0"/>
      </w:pPr>
    </w:p>
    <w:p w14:paraId="6C8E55A2" w14:textId="59564A75" w:rsidR="00A661D6" w:rsidRDefault="00A661D6" w:rsidP="00A661D6">
      <w:pPr>
        <w:pStyle w:val="a3"/>
        <w:numPr>
          <w:ilvl w:val="0"/>
          <w:numId w:val="1"/>
        </w:numPr>
        <w:bidi w:val="0"/>
        <w:rPr>
          <w:b/>
          <w:bCs/>
        </w:rPr>
      </w:pPr>
      <w:commentRangeStart w:id="6"/>
      <w:r>
        <w:t>Use</w:t>
      </w:r>
      <w:commentRangeEnd w:id="6"/>
      <w:r>
        <w:rPr>
          <w:rStyle w:val="a7"/>
        </w:rPr>
        <w:commentReference w:id="6"/>
      </w:r>
      <w:r>
        <w:t xml:space="preserve"> case: </w:t>
      </w:r>
      <w:r>
        <w:rPr>
          <w:b/>
          <w:bCs/>
        </w:rPr>
        <w:t>Review purchase history</w:t>
      </w:r>
    </w:p>
    <w:p w14:paraId="2B78274E" w14:textId="77777777" w:rsidR="00A661D6" w:rsidRPr="00A0331A" w:rsidRDefault="00A661D6" w:rsidP="00A661D6">
      <w:pPr>
        <w:pStyle w:val="a3"/>
        <w:numPr>
          <w:ilvl w:val="1"/>
          <w:numId w:val="1"/>
        </w:numPr>
        <w:bidi w:val="0"/>
        <w:rPr>
          <w:b/>
          <w:bCs/>
        </w:rPr>
      </w:pPr>
      <w:r>
        <w:rPr>
          <w:b/>
          <w:bCs/>
        </w:rPr>
        <w:t xml:space="preserve">Actor: </w:t>
      </w:r>
      <w:r w:rsidRPr="002A602A">
        <w:rPr>
          <w:b/>
          <w:bCs/>
          <w:strike/>
          <w:color w:val="FF0000"/>
        </w:rPr>
        <w:t>Member</w:t>
      </w:r>
      <w:r>
        <w:rPr>
          <w:b/>
          <w:bCs/>
        </w:rPr>
        <w:t>,User</w:t>
      </w:r>
    </w:p>
    <w:p w14:paraId="3B88B420" w14:textId="77777777" w:rsidR="00A661D6" w:rsidRDefault="00A661D6" w:rsidP="00A661D6">
      <w:pPr>
        <w:pStyle w:val="a3"/>
        <w:numPr>
          <w:ilvl w:val="1"/>
          <w:numId w:val="1"/>
        </w:numPr>
        <w:bidi w:val="0"/>
        <w:rPr>
          <w:b/>
          <w:bCs/>
        </w:rPr>
      </w:pPr>
      <w:r>
        <w:rPr>
          <w:b/>
          <w:bCs/>
        </w:rPr>
        <w:t xml:space="preserve">Precondition: </w:t>
      </w:r>
      <w:r w:rsidRPr="002A602A">
        <w:rPr>
          <w:b/>
          <w:bCs/>
          <w:strike/>
          <w:color w:val="FF0000"/>
        </w:rPr>
        <w:t>Member</w:t>
      </w:r>
      <w:r w:rsidRPr="00D63811">
        <w:rPr>
          <w:color w:val="FF0000"/>
        </w:rPr>
        <w:t xml:space="preserve"> </w:t>
      </w:r>
      <w:r w:rsidRPr="002A602A">
        <w:rPr>
          <w:b/>
          <w:bCs/>
          <w:color w:val="FF0000"/>
        </w:rPr>
        <w:t>User</w:t>
      </w:r>
      <w:r w:rsidRPr="002A602A">
        <w:rPr>
          <w:color w:val="FF0000"/>
        </w:rPr>
        <w:t xml:space="preserve"> </w:t>
      </w:r>
      <w:r w:rsidRPr="00D63811">
        <w:t xml:space="preserve">is logged in to the </w:t>
      </w:r>
      <w:r w:rsidRPr="00D63811">
        <w:rPr>
          <w:b/>
          <w:bCs/>
          <w:color w:val="FF0000"/>
        </w:rPr>
        <w:t>system</w:t>
      </w:r>
    </w:p>
    <w:p w14:paraId="067312D5" w14:textId="5E7356EC" w:rsidR="00A661D6" w:rsidRDefault="00A661D6" w:rsidP="00A661D6">
      <w:pPr>
        <w:pStyle w:val="a3"/>
        <w:numPr>
          <w:ilvl w:val="1"/>
          <w:numId w:val="1"/>
        </w:numPr>
        <w:bidi w:val="0"/>
        <w:rPr>
          <w:b/>
          <w:bCs/>
        </w:rPr>
      </w:pPr>
      <w:r>
        <w:rPr>
          <w:b/>
          <w:bCs/>
        </w:rPr>
        <w:t xml:space="preserve">Parameter: </w:t>
      </w:r>
    </w:p>
    <w:p w14:paraId="07A63BBE" w14:textId="77777777" w:rsidR="00A661D6" w:rsidRDefault="00A661D6" w:rsidP="00A661D6">
      <w:pPr>
        <w:pStyle w:val="a3"/>
        <w:numPr>
          <w:ilvl w:val="1"/>
          <w:numId w:val="1"/>
        </w:numPr>
        <w:bidi w:val="0"/>
        <w:rPr>
          <w:b/>
          <w:bCs/>
        </w:rPr>
      </w:pPr>
      <w:r>
        <w:rPr>
          <w:b/>
          <w:bCs/>
        </w:rPr>
        <w:t>Actions:</w:t>
      </w:r>
    </w:p>
    <w:p w14:paraId="21A8C2DB" w14:textId="33786815" w:rsidR="00A661D6" w:rsidRDefault="00A661D6" w:rsidP="00A661D6">
      <w:pPr>
        <w:pStyle w:val="a3"/>
        <w:numPr>
          <w:ilvl w:val="2"/>
          <w:numId w:val="1"/>
        </w:numPr>
        <w:bidi w:val="0"/>
      </w:pPr>
      <w:r w:rsidRPr="00956F11">
        <w:rPr>
          <w:b/>
          <w:bCs/>
          <w:color w:val="FF0000"/>
        </w:rPr>
        <w:t>System</w:t>
      </w:r>
      <w:r w:rsidRPr="00956F11">
        <w:rPr>
          <w:color w:val="FF0000"/>
        </w:rPr>
        <w:t xml:space="preserve"> </w:t>
      </w:r>
      <w:r>
        <w:t xml:space="preserve">presents the option to view </w:t>
      </w:r>
      <w:r w:rsidRPr="00956F11">
        <w:rPr>
          <w:highlight w:val="cyan"/>
        </w:rPr>
        <w:t>personal purchase history</w:t>
      </w:r>
    </w:p>
    <w:p w14:paraId="2D3DAC58" w14:textId="13008695" w:rsidR="00956F11" w:rsidRDefault="00956F11" w:rsidP="00956F11">
      <w:pPr>
        <w:pStyle w:val="a3"/>
        <w:numPr>
          <w:ilvl w:val="2"/>
          <w:numId w:val="1"/>
        </w:numPr>
        <w:bidi w:val="0"/>
      </w:pPr>
      <w:r>
        <w:t>User asks to view the history</w:t>
      </w:r>
    </w:p>
    <w:p w14:paraId="1637AC3E" w14:textId="56E6BB58" w:rsidR="00956F11" w:rsidRPr="00A661D6" w:rsidRDefault="00956F11" w:rsidP="00956F11">
      <w:pPr>
        <w:pStyle w:val="a3"/>
        <w:numPr>
          <w:ilvl w:val="2"/>
          <w:numId w:val="1"/>
        </w:numPr>
        <w:bidi w:val="0"/>
      </w:pPr>
      <w:r>
        <w:t>System presents details about every previous the user performed in the past</w:t>
      </w:r>
    </w:p>
    <w:p w14:paraId="5275FC6D" w14:textId="77777777" w:rsidR="00A661D6" w:rsidRPr="002A602A" w:rsidRDefault="00A661D6" w:rsidP="00A661D6">
      <w:pPr>
        <w:pStyle w:val="a3"/>
        <w:bidi w:val="0"/>
        <w:rPr>
          <w:b/>
          <w:bCs/>
        </w:rPr>
      </w:pPr>
      <w:r w:rsidRPr="002A602A">
        <w:rPr>
          <w:b/>
          <w:bCs/>
        </w:rPr>
        <w:t>Acceptance Tests:</w:t>
      </w:r>
    </w:p>
    <w:p w14:paraId="1361BEE3" w14:textId="4BA7378C" w:rsidR="00A661D6" w:rsidRPr="00C163BE" w:rsidRDefault="00A661D6" w:rsidP="00A661D6">
      <w:pPr>
        <w:pStyle w:val="a3"/>
        <w:bidi w:val="0"/>
      </w:pPr>
      <w:r>
        <w:t xml:space="preserve">1. </w:t>
      </w:r>
      <w:r w:rsidRPr="00156370">
        <w:rPr>
          <w:b/>
          <w:bCs/>
        </w:rPr>
        <w:t xml:space="preserve">Action: </w:t>
      </w:r>
      <w:r>
        <w:t xml:space="preserve">The user is logged to the system and </w:t>
      </w:r>
      <w:r w:rsidR="00956F11">
        <w:t>asks to watch his personal purchase history</w:t>
      </w:r>
    </w:p>
    <w:p w14:paraId="27E4C36A" w14:textId="7313F124" w:rsidR="00A661D6" w:rsidRDefault="00A661D6" w:rsidP="00A661D6">
      <w:pPr>
        <w:pStyle w:val="a3"/>
        <w:bidi w:val="0"/>
      </w:pPr>
      <w:r w:rsidRPr="007D3615">
        <w:rPr>
          <w:b/>
          <w:bCs/>
        </w:rPr>
        <w:t>Expected Result:</w:t>
      </w:r>
      <w:r>
        <w:t xml:space="preserve"> </w:t>
      </w:r>
      <w:r w:rsidR="00956F11">
        <w:t>A list of all the user's previous purchases.</w:t>
      </w:r>
    </w:p>
    <w:p w14:paraId="26E79B54" w14:textId="5F16D5F5" w:rsidR="002A602A" w:rsidRDefault="002A602A" w:rsidP="002A602A">
      <w:pPr>
        <w:bidi w:val="0"/>
        <w:ind w:left="2520"/>
      </w:pPr>
    </w:p>
    <w:p w14:paraId="5B9975D2" w14:textId="14E59A35" w:rsidR="00956F11" w:rsidRDefault="00956F11" w:rsidP="00956F11">
      <w:pPr>
        <w:pStyle w:val="a3"/>
        <w:numPr>
          <w:ilvl w:val="0"/>
          <w:numId w:val="1"/>
        </w:numPr>
        <w:bidi w:val="0"/>
        <w:rPr>
          <w:b/>
          <w:bCs/>
        </w:rPr>
      </w:pPr>
      <w:commentRangeStart w:id="7"/>
      <w:r>
        <w:t>Use</w:t>
      </w:r>
      <w:commentRangeEnd w:id="7"/>
      <w:r>
        <w:rPr>
          <w:rStyle w:val="a7"/>
        </w:rPr>
        <w:commentReference w:id="7"/>
      </w:r>
      <w:r>
        <w:t xml:space="preserve"> case: </w:t>
      </w:r>
      <w:r>
        <w:rPr>
          <w:b/>
          <w:bCs/>
        </w:rPr>
        <w:t>Add new product to store</w:t>
      </w:r>
    </w:p>
    <w:p w14:paraId="2949F0CD" w14:textId="48BAE0D4" w:rsidR="00956F11" w:rsidRPr="00A0331A" w:rsidRDefault="00956F11" w:rsidP="00956F11">
      <w:pPr>
        <w:pStyle w:val="a3"/>
        <w:numPr>
          <w:ilvl w:val="1"/>
          <w:numId w:val="1"/>
        </w:numPr>
        <w:bidi w:val="0"/>
        <w:rPr>
          <w:b/>
          <w:bCs/>
        </w:rPr>
      </w:pPr>
      <w:r>
        <w:rPr>
          <w:b/>
          <w:bCs/>
        </w:rPr>
        <w:t xml:space="preserve">Actor: </w:t>
      </w:r>
      <w:r w:rsidRPr="002A602A">
        <w:rPr>
          <w:b/>
          <w:bCs/>
          <w:strike/>
          <w:color w:val="FF0000"/>
        </w:rPr>
        <w:t>Member</w:t>
      </w:r>
      <w:r w:rsidR="008964A0">
        <w:rPr>
          <w:b/>
          <w:bCs/>
        </w:rPr>
        <w:t>Store owner and seller</w:t>
      </w:r>
    </w:p>
    <w:p w14:paraId="4D981DF4" w14:textId="77777777" w:rsidR="008964A0" w:rsidRDefault="00956F11" w:rsidP="00956F11">
      <w:pPr>
        <w:pStyle w:val="a3"/>
        <w:numPr>
          <w:ilvl w:val="1"/>
          <w:numId w:val="1"/>
        </w:numPr>
        <w:bidi w:val="0"/>
        <w:rPr>
          <w:b/>
          <w:bCs/>
        </w:rPr>
      </w:pPr>
      <w:r>
        <w:rPr>
          <w:b/>
          <w:bCs/>
        </w:rPr>
        <w:t xml:space="preserve">Precondition: </w:t>
      </w:r>
    </w:p>
    <w:p w14:paraId="0943A971" w14:textId="119DD622" w:rsidR="008964A0" w:rsidRPr="008964A0" w:rsidRDefault="00956F11" w:rsidP="008964A0">
      <w:pPr>
        <w:pStyle w:val="a3"/>
        <w:numPr>
          <w:ilvl w:val="2"/>
          <w:numId w:val="1"/>
        </w:numPr>
        <w:bidi w:val="0"/>
        <w:rPr>
          <w:b/>
          <w:bCs/>
        </w:rPr>
      </w:pPr>
      <w:r w:rsidRPr="002A602A">
        <w:rPr>
          <w:b/>
          <w:bCs/>
          <w:strike/>
          <w:color w:val="FF0000"/>
        </w:rPr>
        <w:t>Member</w:t>
      </w:r>
      <w:r w:rsidRPr="00D63811">
        <w:rPr>
          <w:color w:val="FF0000"/>
        </w:rPr>
        <w:t xml:space="preserve"> </w:t>
      </w:r>
      <w:r w:rsidR="00643424">
        <w:rPr>
          <w:b/>
          <w:bCs/>
        </w:rPr>
        <w:t>Store owner and seller</w:t>
      </w:r>
      <w:r w:rsidRPr="002A602A">
        <w:rPr>
          <w:color w:val="FF0000"/>
        </w:rPr>
        <w:t xml:space="preserve"> </w:t>
      </w:r>
      <w:r w:rsidRPr="00D63811">
        <w:t xml:space="preserve">is logged in to the </w:t>
      </w:r>
      <w:r w:rsidRPr="00D63811">
        <w:rPr>
          <w:b/>
          <w:bCs/>
          <w:color w:val="FF0000"/>
        </w:rPr>
        <w:t>system</w:t>
      </w:r>
    </w:p>
    <w:p w14:paraId="14A7B773" w14:textId="37003B4F" w:rsidR="00956F11" w:rsidRDefault="00643424" w:rsidP="008964A0">
      <w:pPr>
        <w:pStyle w:val="a3"/>
        <w:numPr>
          <w:ilvl w:val="2"/>
          <w:numId w:val="1"/>
        </w:numPr>
        <w:bidi w:val="0"/>
        <w:rPr>
          <w:b/>
          <w:bCs/>
        </w:rPr>
      </w:pPr>
      <w:r>
        <w:rPr>
          <w:b/>
          <w:bCs/>
        </w:rPr>
        <w:t>Store owner and seller</w:t>
      </w:r>
      <w:r>
        <w:t xml:space="preserve"> </w:t>
      </w:r>
      <w:r w:rsidR="008964A0" w:rsidRPr="008964A0">
        <w:t>is an owner of an existing store</w:t>
      </w:r>
    </w:p>
    <w:p w14:paraId="5032B261" w14:textId="185FEA0E" w:rsidR="008964A0" w:rsidRDefault="008964A0" w:rsidP="008964A0">
      <w:pPr>
        <w:pStyle w:val="a3"/>
        <w:numPr>
          <w:ilvl w:val="2"/>
          <w:numId w:val="1"/>
        </w:numPr>
        <w:bidi w:val="0"/>
        <w:rPr>
          <w:b/>
          <w:bCs/>
        </w:rPr>
      </w:pPr>
      <w:r>
        <w:rPr>
          <w:b/>
          <w:bCs/>
        </w:rPr>
        <w:t xml:space="preserve">Same product </w:t>
      </w:r>
      <w:r w:rsidR="009E3621">
        <w:rPr>
          <w:b/>
          <w:bCs/>
        </w:rPr>
        <w:t>does not</w:t>
      </w:r>
      <w:r>
        <w:rPr>
          <w:b/>
          <w:bCs/>
        </w:rPr>
        <w:t xml:space="preserve"> already exist in the store</w:t>
      </w:r>
    </w:p>
    <w:p w14:paraId="01357B7E" w14:textId="26DA7098" w:rsidR="00956F11" w:rsidRDefault="00956F11" w:rsidP="00956F11">
      <w:pPr>
        <w:pStyle w:val="a3"/>
        <w:numPr>
          <w:ilvl w:val="1"/>
          <w:numId w:val="1"/>
        </w:numPr>
        <w:bidi w:val="0"/>
        <w:rPr>
          <w:b/>
          <w:bCs/>
        </w:rPr>
      </w:pPr>
      <w:r>
        <w:rPr>
          <w:b/>
          <w:bCs/>
        </w:rPr>
        <w:t xml:space="preserve">Parameter: </w:t>
      </w:r>
      <w:r w:rsidR="008964A0">
        <w:t>Store identification and new product</w:t>
      </w:r>
    </w:p>
    <w:p w14:paraId="7BCF3389" w14:textId="77777777" w:rsidR="00956F11" w:rsidRDefault="00956F11" w:rsidP="00956F11">
      <w:pPr>
        <w:pStyle w:val="a3"/>
        <w:numPr>
          <w:ilvl w:val="1"/>
          <w:numId w:val="1"/>
        </w:numPr>
        <w:bidi w:val="0"/>
        <w:rPr>
          <w:b/>
          <w:bCs/>
        </w:rPr>
      </w:pPr>
      <w:r>
        <w:rPr>
          <w:b/>
          <w:bCs/>
        </w:rPr>
        <w:t>Actions:</w:t>
      </w:r>
    </w:p>
    <w:p w14:paraId="5EA6580D" w14:textId="378FDE12" w:rsidR="008964A0" w:rsidRPr="009E3621" w:rsidRDefault="008964A0" w:rsidP="008964A0">
      <w:pPr>
        <w:pStyle w:val="a3"/>
        <w:numPr>
          <w:ilvl w:val="2"/>
          <w:numId w:val="1"/>
        </w:numPr>
        <w:bidi w:val="0"/>
      </w:pPr>
      <w:r w:rsidRPr="009E3621">
        <w:lastRenderedPageBreak/>
        <w:t xml:space="preserve">Store owner and seller asks to add a new product to </w:t>
      </w:r>
      <w:r w:rsidR="009E3621">
        <w:t>a</w:t>
      </w:r>
      <w:r w:rsidRPr="009E3621">
        <w:t xml:space="preserve"> store he owns</w:t>
      </w:r>
    </w:p>
    <w:p w14:paraId="56F919C3" w14:textId="1D5F5CC8" w:rsidR="00956F11" w:rsidRDefault="008964A0" w:rsidP="00956F11">
      <w:pPr>
        <w:pStyle w:val="a3"/>
        <w:numPr>
          <w:ilvl w:val="2"/>
          <w:numId w:val="1"/>
        </w:numPr>
        <w:bidi w:val="0"/>
      </w:pPr>
      <w:r>
        <w:t xml:space="preserve">The system asks for </w:t>
      </w:r>
      <w:r w:rsidR="009E3621">
        <w:t xml:space="preserve">store </w:t>
      </w:r>
      <w:r w:rsidR="00643424">
        <w:t>identification</w:t>
      </w:r>
    </w:p>
    <w:p w14:paraId="7CC8B86F" w14:textId="5F59F8FC" w:rsidR="009E3621" w:rsidRDefault="009E3621" w:rsidP="009E3621">
      <w:pPr>
        <w:pStyle w:val="a3"/>
        <w:numPr>
          <w:ilvl w:val="2"/>
          <w:numId w:val="1"/>
        </w:numPr>
        <w:bidi w:val="0"/>
      </w:pPr>
      <w:r w:rsidRPr="009E3621">
        <w:t xml:space="preserve">Store owner and seller </w:t>
      </w:r>
      <w:r>
        <w:t>enters store id</w:t>
      </w:r>
    </w:p>
    <w:p w14:paraId="4D6493B6" w14:textId="45452B21" w:rsidR="009E3621" w:rsidRDefault="009E3621" w:rsidP="009E3621">
      <w:pPr>
        <w:pStyle w:val="a3"/>
        <w:numPr>
          <w:ilvl w:val="2"/>
          <w:numId w:val="1"/>
        </w:numPr>
        <w:bidi w:val="0"/>
      </w:pPr>
      <w:r>
        <w:t>System asks for product's details</w:t>
      </w:r>
    </w:p>
    <w:p w14:paraId="0FEA71CF" w14:textId="3F4C4D07" w:rsidR="008964A0" w:rsidRDefault="008964A0" w:rsidP="008964A0">
      <w:pPr>
        <w:pStyle w:val="a3"/>
        <w:numPr>
          <w:ilvl w:val="2"/>
          <w:numId w:val="1"/>
        </w:numPr>
        <w:bidi w:val="0"/>
      </w:pPr>
      <w:r>
        <w:rPr>
          <w:b/>
          <w:bCs/>
        </w:rPr>
        <w:t>Store owner and seller</w:t>
      </w:r>
      <w:r>
        <w:t xml:space="preserve"> provides required details- product details</w:t>
      </w:r>
    </w:p>
    <w:p w14:paraId="6D33E573" w14:textId="17E44E0A" w:rsidR="008964A0" w:rsidRDefault="008964A0" w:rsidP="008964A0">
      <w:pPr>
        <w:pStyle w:val="a3"/>
        <w:numPr>
          <w:ilvl w:val="2"/>
          <w:numId w:val="1"/>
        </w:numPr>
        <w:bidi w:val="0"/>
      </w:pPr>
      <w:r>
        <w:t>System checks if such a program already exist in the system</w:t>
      </w:r>
    </w:p>
    <w:p w14:paraId="2C9286A3" w14:textId="414CDA84" w:rsidR="008964A0" w:rsidRDefault="008964A0" w:rsidP="009E3621">
      <w:pPr>
        <w:pStyle w:val="a3"/>
        <w:numPr>
          <w:ilvl w:val="2"/>
          <w:numId w:val="1"/>
        </w:numPr>
        <w:bidi w:val="0"/>
      </w:pPr>
      <w:r>
        <w:t xml:space="preserve">If the product </w:t>
      </w:r>
      <w:r w:rsidR="009E3621">
        <w:t>with the same product id exists already in the stor</w:t>
      </w:r>
    </w:p>
    <w:p w14:paraId="3C67D478" w14:textId="755BE2A6" w:rsidR="009E3621" w:rsidRDefault="009E3621" w:rsidP="009E3621">
      <w:pPr>
        <w:pStyle w:val="a3"/>
        <w:numPr>
          <w:ilvl w:val="3"/>
          <w:numId w:val="1"/>
        </w:numPr>
        <w:bidi w:val="0"/>
      </w:pPr>
      <w:r>
        <w:t xml:space="preserve">System informs </w:t>
      </w:r>
      <w:r w:rsidRPr="009E3621">
        <w:t>Store owner and seller</w:t>
      </w:r>
      <w:r>
        <w:t xml:space="preserve"> that a product already exists</w:t>
      </w:r>
    </w:p>
    <w:p w14:paraId="6112E4ED" w14:textId="4B8B5E93" w:rsidR="009E3621" w:rsidRDefault="009E3621" w:rsidP="009E3621">
      <w:pPr>
        <w:pStyle w:val="a3"/>
        <w:numPr>
          <w:ilvl w:val="2"/>
          <w:numId w:val="1"/>
        </w:numPr>
        <w:bidi w:val="0"/>
      </w:pPr>
      <w:r>
        <w:t>Else</w:t>
      </w:r>
    </w:p>
    <w:p w14:paraId="3CB7FEB3" w14:textId="622B1D4D" w:rsidR="009E3621" w:rsidRDefault="009E3621" w:rsidP="009E3621">
      <w:pPr>
        <w:pStyle w:val="a3"/>
        <w:numPr>
          <w:ilvl w:val="3"/>
          <w:numId w:val="1"/>
        </w:numPr>
        <w:bidi w:val="0"/>
      </w:pPr>
      <w:r>
        <w:t>System adds the product to the store's products resource</w:t>
      </w:r>
    </w:p>
    <w:p w14:paraId="2B0FEB77" w14:textId="2DFEA9E0" w:rsidR="009E3621" w:rsidRDefault="009E3621" w:rsidP="009E3621">
      <w:pPr>
        <w:pStyle w:val="a3"/>
        <w:numPr>
          <w:ilvl w:val="3"/>
          <w:numId w:val="1"/>
        </w:numPr>
        <w:bidi w:val="0"/>
      </w:pPr>
      <w:r>
        <w:t>System updates product's current stock to 0</w:t>
      </w:r>
    </w:p>
    <w:p w14:paraId="1DC7B4F1" w14:textId="142A7D10" w:rsidR="009E3621" w:rsidRDefault="009E3621" w:rsidP="009E3621">
      <w:pPr>
        <w:pStyle w:val="a3"/>
        <w:numPr>
          <w:ilvl w:val="3"/>
          <w:numId w:val="1"/>
        </w:numPr>
        <w:bidi w:val="0"/>
      </w:pPr>
      <w:r>
        <w:t xml:space="preserve">System informs the </w:t>
      </w:r>
      <w:r w:rsidRPr="009E3621">
        <w:t>Store owner and seller</w:t>
      </w:r>
      <w:r>
        <w:t xml:space="preserve"> that the product was added successfully</w:t>
      </w:r>
    </w:p>
    <w:p w14:paraId="6C13B63E" w14:textId="77777777" w:rsidR="00956F11" w:rsidRPr="002A602A" w:rsidRDefault="00956F11" w:rsidP="00956F11">
      <w:pPr>
        <w:pStyle w:val="a3"/>
        <w:bidi w:val="0"/>
        <w:rPr>
          <w:b/>
          <w:bCs/>
        </w:rPr>
      </w:pPr>
      <w:r w:rsidRPr="002A602A">
        <w:rPr>
          <w:b/>
          <w:bCs/>
        </w:rPr>
        <w:t>Acceptance Tests:</w:t>
      </w:r>
    </w:p>
    <w:p w14:paraId="4B43674D" w14:textId="6E243B83" w:rsidR="00956F11" w:rsidRPr="00C163BE" w:rsidRDefault="00956F11" w:rsidP="009E3621">
      <w:pPr>
        <w:pStyle w:val="a3"/>
        <w:bidi w:val="0"/>
      </w:pPr>
      <w:r>
        <w:t xml:space="preserve">1. </w:t>
      </w:r>
      <w:r w:rsidRPr="00156370">
        <w:rPr>
          <w:b/>
          <w:bCs/>
        </w:rPr>
        <w:t xml:space="preserve">Action: </w:t>
      </w:r>
      <w:r w:rsidR="00CC2670">
        <w:rPr>
          <w:b/>
          <w:bCs/>
        </w:rPr>
        <w:t>Store owner and seller</w:t>
      </w:r>
      <w:r>
        <w:t xml:space="preserve"> is logged to the system and provides</w:t>
      </w:r>
      <w:r w:rsidR="009E3621">
        <w:t xml:space="preserve"> an identification of an existing store </w:t>
      </w:r>
      <w:r w:rsidR="00CC2670">
        <w:t xml:space="preserve">that he owns </w:t>
      </w:r>
      <w:r w:rsidR="009E3621">
        <w:t>and valid new product details</w:t>
      </w:r>
    </w:p>
    <w:p w14:paraId="305D06BC" w14:textId="77777777" w:rsidR="009E3621" w:rsidRDefault="00956F11" w:rsidP="00956F11">
      <w:pPr>
        <w:pStyle w:val="a3"/>
        <w:bidi w:val="0"/>
      </w:pPr>
      <w:r w:rsidRPr="007D3615">
        <w:rPr>
          <w:b/>
          <w:bCs/>
        </w:rPr>
        <w:t>Expected Result:</w:t>
      </w:r>
      <w:r>
        <w:t xml:space="preserve"> </w:t>
      </w:r>
    </w:p>
    <w:p w14:paraId="4F83B26A" w14:textId="77777777" w:rsidR="009E3621" w:rsidRDefault="00956F11" w:rsidP="009E3621">
      <w:pPr>
        <w:pStyle w:val="a3"/>
        <w:numPr>
          <w:ilvl w:val="0"/>
          <w:numId w:val="15"/>
        </w:numPr>
        <w:bidi w:val="0"/>
      </w:pPr>
      <w:r>
        <w:t xml:space="preserve">The </w:t>
      </w:r>
      <w:r w:rsidR="009E3621">
        <w:t>system added the new product to the store</w:t>
      </w:r>
    </w:p>
    <w:p w14:paraId="01A6E8A8" w14:textId="77777777" w:rsidR="009E3621" w:rsidRDefault="009E3621" w:rsidP="009E3621">
      <w:pPr>
        <w:pStyle w:val="a3"/>
        <w:numPr>
          <w:ilvl w:val="0"/>
          <w:numId w:val="15"/>
        </w:numPr>
        <w:bidi w:val="0"/>
      </w:pPr>
      <w:r>
        <w:t>The product can be found when searching for products in the store</w:t>
      </w:r>
    </w:p>
    <w:p w14:paraId="73DEDBB2" w14:textId="641AD5C9" w:rsidR="00956F11" w:rsidRDefault="009E3621" w:rsidP="009E3621">
      <w:pPr>
        <w:pStyle w:val="a3"/>
        <w:numPr>
          <w:ilvl w:val="0"/>
          <w:numId w:val="15"/>
        </w:numPr>
        <w:bidi w:val="0"/>
      </w:pPr>
      <w:r>
        <w:t>The product can be found when searching for products in all the system</w:t>
      </w:r>
    </w:p>
    <w:p w14:paraId="74885F07" w14:textId="21C98858" w:rsidR="009E3621" w:rsidRDefault="009E3621" w:rsidP="009E3621">
      <w:pPr>
        <w:pStyle w:val="a3"/>
        <w:numPr>
          <w:ilvl w:val="0"/>
          <w:numId w:val="15"/>
        </w:numPr>
        <w:bidi w:val="0"/>
      </w:pPr>
      <w:r>
        <w:t>The product's stock is 0</w:t>
      </w:r>
    </w:p>
    <w:p w14:paraId="479F3CFD" w14:textId="52619DED" w:rsidR="00956F11" w:rsidRPr="00C163BE" w:rsidRDefault="00956F11" w:rsidP="00956F11">
      <w:pPr>
        <w:pStyle w:val="a3"/>
        <w:bidi w:val="0"/>
      </w:pPr>
      <w:r>
        <w:t xml:space="preserve">2. </w:t>
      </w:r>
      <w:r w:rsidRPr="00156370">
        <w:rPr>
          <w:b/>
          <w:bCs/>
        </w:rPr>
        <w:t xml:space="preserve">Action: </w:t>
      </w:r>
      <w:r w:rsidR="00CC2670">
        <w:rPr>
          <w:b/>
          <w:bCs/>
        </w:rPr>
        <w:t>Store owner and seller</w:t>
      </w:r>
      <w:r w:rsidR="00CC2670">
        <w:t xml:space="preserve"> </w:t>
      </w:r>
      <w:r>
        <w:t xml:space="preserve">is logged to the system and provides </w:t>
      </w:r>
      <w:r w:rsidR="00CC2670">
        <w:t>identification</w:t>
      </w:r>
      <w:r w:rsidR="009E3621">
        <w:t xml:space="preserve"> of a store that doesn't exist</w:t>
      </w:r>
    </w:p>
    <w:p w14:paraId="42F3A388" w14:textId="7B0A3346" w:rsidR="00956F11" w:rsidRDefault="00956F11" w:rsidP="00956F11">
      <w:pPr>
        <w:pStyle w:val="a3"/>
        <w:bidi w:val="0"/>
      </w:pPr>
      <w:r w:rsidRPr="007D3615">
        <w:rPr>
          <w:b/>
          <w:bCs/>
        </w:rPr>
        <w:t>Expected Result:</w:t>
      </w:r>
      <w:r>
        <w:t xml:space="preserve"> </w:t>
      </w:r>
      <w:r w:rsidR="00CC2670" w:rsidRPr="00CC2670">
        <w:rPr>
          <w:b/>
          <w:bCs/>
        </w:rPr>
        <w:t>System</w:t>
      </w:r>
      <w:r w:rsidR="00CC2670">
        <w:t xml:space="preserve"> informs </w:t>
      </w:r>
      <w:r w:rsidR="00CC2670">
        <w:rPr>
          <w:b/>
          <w:bCs/>
        </w:rPr>
        <w:t xml:space="preserve">Store owner and seller </w:t>
      </w:r>
      <w:r w:rsidR="00CC2670" w:rsidRPr="00CC2670">
        <w:t xml:space="preserve">that the </w:t>
      </w:r>
      <w:r w:rsidR="00CC2670" w:rsidRPr="00CC2670">
        <w:rPr>
          <w:b/>
          <w:bCs/>
        </w:rPr>
        <w:t>store</w:t>
      </w:r>
      <w:r w:rsidR="00CC2670" w:rsidRPr="00CC2670">
        <w:t xml:space="preserve"> doesn’t exist in his owned </w:t>
      </w:r>
      <w:r w:rsidR="00CC2670" w:rsidRPr="00CC2670">
        <w:rPr>
          <w:highlight w:val="cyan"/>
        </w:rPr>
        <w:t>store repository</w:t>
      </w:r>
    </w:p>
    <w:p w14:paraId="60923318" w14:textId="70C0B78A" w:rsidR="009E3621" w:rsidRPr="00C163BE" w:rsidRDefault="009E3621" w:rsidP="009E3621">
      <w:pPr>
        <w:pStyle w:val="a3"/>
        <w:bidi w:val="0"/>
      </w:pPr>
      <w:r>
        <w:t xml:space="preserve">3. </w:t>
      </w:r>
      <w:r w:rsidRPr="00156370">
        <w:rPr>
          <w:b/>
          <w:bCs/>
        </w:rPr>
        <w:t xml:space="preserve">Action: </w:t>
      </w:r>
      <w:r>
        <w:t xml:space="preserve">The </w:t>
      </w:r>
      <w:r w:rsidR="00CC2670">
        <w:rPr>
          <w:b/>
          <w:bCs/>
        </w:rPr>
        <w:t xml:space="preserve">Store owner and seller </w:t>
      </w:r>
      <w:r>
        <w:t xml:space="preserve">is logged to the system and provides </w:t>
      </w:r>
      <w:r w:rsidR="00CC2670">
        <w:t>identification</w:t>
      </w:r>
      <w:r>
        <w:t xml:space="preserve"> of a store that he doesn’t own</w:t>
      </w:r>
    </w:p>
    <w:p w14:paraId="57472CE5" w14:textId="77E81BCC" w:rsidR="009E3621" w:rsidRDefault="009E3621" w:rsidP="009E3621">
      <w:pPr>
        <w:pStyle w:val="a3"/>
        <w:bidi w:val="0"/>
      </w:pPr>
      <w:r w:rsidRPr="007D3615">
        <w:rPr>
          <w:b/>
          <w:bCs/>
        </w:rPr>
        <w:t>Expected Result:</w:t>
      </w:r>
      <w:r>
        <w:t xml:space="preserve"> </w:t>
      </w:r>
      <w:r w:rsidR="00CC2670" w:rsidRPr="00CC2670">
        <w:rPr>
          <w:b/>
          <w:bCs/>
        </w:rPr>
        <w:t>System</w:t>
      </w:r>
      <w:r w:rsidR="00CC2670">
        <w:t xml:space="preserve"> informs </w:t>
      </w:r>
      <w:r w:rsidR="00CC2670">
        <w:rPr>
          <w:b/>
          <w:bCs/>
        </w:rPr>
        <w:t xml:space="preserve">Store owner and seller </w:t>
      </w:r>
      <w:r w:rsidR="00CC2670" w:rsidRPr="00CC2670">
        <w:t xml:space="preserve">that the </w:t>
      </w:r>
      <w:r w:rsidR="00CC2670" w:rsidRPr="00CC2670">
        <w:rPr>
          <w:b/>
          <w:bCs/>
        </w:rPr>
        <w:t>store</w:t>
      </w:r>
      <w:r w:rsidR="00CC2670" w:rsidRPr="00CC2670">
        <w:t xml:space="preserve"> doesn’t exist in his owned </w:t>
      </w:r>
      <w:r w:rsidR="00CC2670" w:rsidRPr="00CC2670">
        <w:rPr>
          <w:highlight w:val="cyan"/>
        </w:rPr>
        <w:t>store repository</w:t>
      </w:r>
    </w:p>
    <w:p w14:paraId="189C3845" w14:textId="58290B10" w:rsidR="009E3621" w:rsidRPr="00C163BE" w:rsidRDefault="00CC2670" w:rsidP="009E3621">
      <w:pPr>
        <w:pStyle w:val="a3"/>
        <w:bidi w:val="0"/>
      </w:pPr>
      <w:r>
        <w:t>4</w:t>
      </w:r>
      <w:r w:rsidR="009E3621">
        <w:t xml:space="preserve">. </w:t>
      </w:r>
      <w:r w:rsidR="009E3621" w:rsidRPr="00156370">
        <w:rPr>
          <w:b/>
          <w:bCs/>
        </w:rPr>
        <w:t xml:space="preserve">Action: </w:t>
      </w:r>
      <w:r w:rsidR="009E3621">
        <w:t xml:space="preserve">The </w:t>
      </w:r>
      <w:r>
        <w:rPr>
          <w:b/>
          <w:bCs/>
        </w:rPr>
        <w:t xml:space="preserve">Store owner and seller </w:t>
      </w:r>
      <w:r w:rsidR="009E3621">
        <w:t xml:space="preserve">is logged to the system and provides </w:t>
      </w:r>
      <w:r>
        <w:t>identification</w:t>
      </w:r>
      <w:r w:rsidR="009E3621">
        <w:t xml:space="preserve"> of a store </w:t>
      </w:r>
      <w:r>
        <w:t>he owns, and of a product that already exists in the store</w:t>
      </w:r>
    </w:p>
    <w:p w14:paraId="1624B0B8" w14:textId="016532EE" w:rsidR="009E3621" w:rsidRDefault="009E3621" w:rsidP="009E3621">
      <w:pPr>
        <w:pStyle w:val="a3"/>
        <w:bidi w:val="0"/>
      </w:pPr>
      <w:r w:rsidRPr="007D3615">
        <w:rPr>
          <w:b/>
          <w:bCs/>
        </w:rPr>
        <w:t>Expected Result:</w:t>
      </w:r>
      <w:r>
        <w:t xml:space="preserve"> </w:t>
      </w:r>
      <w:r w:rsidR="00CC2670">
        <w:t>System informs the</w:t>
      </w:r>
      <w:r>
        <w:t xml:space="preserve"> </w:t>
      </w:r>
      <w:r w:rsidR="00CC2670">
        <w:rPr>
          <w:b/>
          <w:bCs/>
        </w:rPr>
        <w:t>Store owner and seller that the products he asks to add already exits in the store</w:t>
      </w:r>
    </w:p>
    <w:p w14:paraId="17D56848" w14:textId="4990F350" w:rsidR="00956F11" w:rsidRPr="00C163BE" w:rsidRDefault="00CC2670" w:rsidP="00956F11">
      <w:pPr>
        <w:pStyle w:val="a3"/>
        <w:bidi w:val="0"/>
      </w:pPr>
      <w:r>
        <w:t>5</w:t>
      </w:r>
      <w:r w:rsidR="00956F11">
        <w:t xml:space="preserve">. </w:t>
      </w:r>
      <w:r w:rsidR="00956F11" w:rsidRPr="00156370">
        <w:rPr>
          <w:b/>
          <w:bCs/>
        </w:rPr>
        <w:t xml:space="preserve">Action: </w:t>
      </w:r>
      <w:r w:rsidR="00956F11">
        <w:t xml:space="preserve">The </w:t>
      </w:r>
      <w:r>
        <w:rPr>
          <w:b/>
          <w:bCs/>
        </w:rPr>
        <w:t xml:space="preserve">Store owner and seller </w:t>
      </w:r>
      <w:r w:rsidR="00956F11">
        <w:t>is not logged to the system</w:t>
      </w:r>
    </w:p>
    <w:p w14:paraId="710E5DC2" w14:textId="086A86BC" w:rsidR="00956F11" w:rsidRDefault="00956F11" w:rsidP="00956F11">
      <w:pPr>
        <w:pStyle w:val="a3"/>
        <w:bidi w:val="0"/>
      </w:pPr>
      <w:r w:rsidRPr="007D3615">
        <w:rPr>
          <w:b/>
          <w:bCs/>
        </w:rPr>
        <w:t>Expected Result:</w:t>
      </w:r>
      <w:r>
        <w:t xml:space="preserve"> Message indicates that </w:t>
      </w:r>
      <w:r w:rsidR="00CC2670">
        <w:t>managing stock is only allowed to logged in existing members</w:t>
      </w:r>
      <w:r>
        <w:t xml:space="preserve"> </w:t>
      </w:r>
    </w:p>
    <w:p w14:paraId="2C09060E" w14:textId="36687601" w:rsidR="00CC2670" w:rsidRPr="00C163BE" w:rsidRDefault="00CC2670" w:rsidP="00CC2670">
      <w:pPr>
        <w:pStyle w:val="a3"/>
        <w:bidi w:val="0"/>
      </w:pPr>
      <w:r>
        <w:t xml:space="preserve">6. </w:t>
      </w:r>
      <w:r w:rsidRPr="00156370">
        <w:rPr>
          <w:b/>
          <w:bCs/>
        </w:rPr>
        <w:t xml:space="preserve">Action: </w:t>
      </w:r>
      <w:r>
        <w:t xml:space="preserve">The </w:t>
      </w:r>
      <w:r>
        <w:rPr>
          <w:b/>
          <w:bCs/>
        </w:rPr>
        <w:t xml:space="preserve">Store owner and seller </w:t>
      </w:r>
      <w:r>
        <w:t>is logged to the system and provides identification of a store he owns, and of a product that doesn't exists, and with invalid product details</w:t>
      </w:r>
    </w:p>
    <w:p w14:paraId="0EE6F5F8" w14:textId="527A9CB7" w:rsidR="00CC2670" w:rsidRDefault="00CC2670" w:rsidP="00CC2670">
      <w:pPr>
        <w:pStyle w:val="a3"/>
        <w:bidi w:val="0"/>
      </w:pPr>
      <w:r w:rsidRPr="007D3615">
        <w:rPr>
          <w:b/>
          <w:bCs/>
        </w:rPr>
        <w:t>Expected Result:</w:t>
      </w:r>
      <w:r>
        <w:t xml:space="preserve"> System informs the </w:t>
      </w:r>
      <w:r>
        <w:rPr>
          <w:b/>
          <w:bCs/>
        </w:rPr>
        <w:t xml:space="preserve">Store owner and seller </w:t>
      </w:r>
      <w:r>
        <w:t>that the product's details are invalid</w:t>
      </w:r>
    </w:p>
    <w:p w14:paraId="4A3FC326" w14:textId="77777777" w:rsidR="00CC2670" w:rsidRDefault="00CC2670" w:rsidP="00CC2670">
      <w:pPr>
        <w:pStyle w:val="a3"/>
        <w:bidi w:val="0"/>
      </w:pPr>
    </w:p>
    <w:p w14:paraId="246DC2C2" w14:textId="21D54859" w:rsidR="00956F11" w:rsidRDefault="00956F11" w:rsidP="00956F11">
      <w:pPr>
        <w:pStyle w:val="a3"/>
        <w:bidi w:val="0"/>
      </w:pPr>
    </w:p>
    <w:p w14:paraId="10553B36" w14:textId="02894B5E" w:rsidR="00956F11" w:rsidRDefault="00956F11" w:rsidP="00956F11">
      <w:pPr>
        <w:pStyle w:val="a3"/>
        <w:numPr>
          <w:ilvl w:val="0"/>
          <w:numId w:val="1"/>
        </w:numPr>
        <w:bidi w:val="0"/>
        <w:rPr>
          <w:b/>
          <w:bCs/>
        </w:rPr>
      </w:pPr>
      <w:commentRangeStart w:id="8"/>
      <w:r>
        <w:t>Use</w:t>
      </w:r>
      <w:commentRangeEnd w:id="8"/>
      <w:r>
        <w:rPr>
          <w:rStyle w:val="a7"/>
        </w:rPr>
        <w:commentReference w:id="8"/>
      </w:r>
      <w:r>
        <w:t xml:space="preserve"> case: </w:t>
      </w:r>
      <w:r w:rsidR="004D222E">
        <w:rPr>
          <w:b/>
          <w:bCs/>
        </w:rPr>
        <w:t>Remove product from store</w:t>
      </w:r>
    </w:p>
    <w:p w14:paraId="389C720F" w14:textId="77777777" w:rsidR="00643424" w:rsidRDefault="00956F11" w:rsidP="00643424">
      <w:pPr>
        <w:pStyle w:val="a3"/>
        <w:numPr>
          <w:ilvl w:val="1"/>
          <w:numId w:val="1"/>
        </w:numPr>
        <w:bidi w:val="0"/>
        <w:rPr>
          <w:b/>
          <w:bCs/>
        </w:rPr>
      </w:pPr>
      <w:r>
        <w:rPr>
          <w:b/>
          <w:bCs/>
        </w:rPr>
        <w:t xml:space="preserve">Actor: </w:t>
      </w:r>
      <w:r w:rsidRPr="002A602A">
        <w:rPr>
          <w:b/>
          <w:bCs/>
          <w:strike/>
          <w:color w:val="FF0000"/>
        </w:rPr>
        <w:t>Member</w:t>
      </w:r>
      <w:r w:rsidR="00643424">
        <w:rPr>
          <w:b/>
          <w:bCs/>
        </w:rPr>
        <w:t>Store owner and seller</w:t>
      </w:r>
    </w:p>
    <w:p w14:paraId="6BB74D12" w14:textId="77777777" w:rsidR="00643424" w:rsidRDefault="00956F11" w:rsidP="00643424">
      <w:pPr>
        <w:pStyle w:val="a3"/>
        <w:numPr>
          <w:ilvl w:val="1"/>
          <w:numId w:val="1"/>
        </w:numPr>
        <w:bidi w:val="0"/>
        <w:rPr>
          <w:b/>
          <w:bCs/>
        </w:rPr>
      </w:pPr>
      <w:r w:rsidRPr="00643424">
        <w:rPr>
          <w:b/>
          <w:bCs/>
        </w:rPr>
        <w:t xml:space="preserve">Precondition: </w:t>
      </w:r>
      <w:r w:rsidR="00643424" w:rsidRPr="00643424">
        <w:rPr>
          <w:b/>
          <w:bCs/>
          <w:strike/>
          <w:color w:val="FF0000"/>
        </w:rPr>
        <w:t>Member</w:t>
      </w:r>
      <w:r w:rsidR="00643424" w:rsidRPr="00643424">
        <w:rPr>
          <w:color w:val="FF0000"/>
        </w:rPr>
        <w:t xml:space="preserve"> </w:t>
      </w:r>
    </w:p>
    <w:p w14:paraId="50F159BD" w14:textId="6E772445" w:rsidR="00643424" w:rsidRPr="00643424" w:rsidRDefault="00643424" w:rsidP="00643424">
      <w:pPr>
        <w:pStyle w:val="a3"/>
        <w:numPr>
          <w:ilvl w:val="2"/>
          <w:numId w:val="1"/>
        </w:numPr>
        <w:bidi w:val="0"/>
        <w:rPr>
          <w:b/>
          <w:bCs/>
        </w:rPr>
      </w:pPr>
      <w:r>
        <w:rPr>
          <w:b/>
          <w:bCs/>
        </w:rPr>
        <w:t>Store owner and seller</w:t>
      </w:r>
      <w:r>
        <w:t xml:space="preserve"> </w:t>
      </w:r>
      <w:r w:rsidRPr="00D63811">
        <w:t xml:space="preserve">is logged in to the </w:t>
      </w:r>
      <w:r w:rsidRPr="00643424">
        <w:rPr>
          <w:b/>
          <w:bCs/>
          <w:color w:val="FF0000"/>
        </w:rPr>
        <w:t>system</w:t>
      </w:r>
    </w:p>
    <w:p w14:paraId="560C92E2" w14:textId="314FDA2E" w:rsidR="00643424" w:rsidRDefault="00643424" w:rsidP="00643424">
      <w:pPr>
        <w:pStyle w:val="a3"/>
        <w:numPr>
          <w:ilvl w:val="2"/>
          <w:numId w:val="1"/>
        </w:numPr>
        <w:bidi w:val="0"/>
        <w:rPr>
          <w:b/>
          <w:bCs/>
        </w:rPr>
      </w:pPr>
      <w:r>
        <w:rPr>
          <w:b/>
          <w:bCs/>
        </w:rPr>
        <w:lastRenderedPageBreak/>
        <w:t>Store owner and seller</w:t>
      </w:r>
      <w:r>
        <w:t xml:space="preserve"> </w:t>
      </w:r>
      <w:r w:rsidRPr="008964A0">
        <w:t>is an owner of an existing store</w:t>
      </w:r>
    </w:p>
    <w:p w14:paraId="2F91B102" w14:textId="3DB069FC" w:rsidR="00643424" w:rsidRDefault="00643424" w:rsidP="00643424">
      <w:pPr>
        <w:pStyle w:val="a3"/>
        <w:numPr>
          <w:ilvl w:val="1"/>
          <w:numId w:val="1"/>
        </w:numPr>
        <w:bidi w:val="0"/>
        <w:rPr>
          <w:b/>
          <w:bCs/>
        </w:rPr>
      </w:pPr>
      <w:r>
        <w:rPr>
          <w:b/>
          <w:bCs/>
        </w:rPr>
        <w:t xml:space="preserve">Parameter: </w:t>
      </w:r>
      <w:r>
        <w:t>Store identification and product id</w:t>
      </w:r>
    </w:p>
    <w:p w14:paraId="03407225" w14:textId="77777777" w:rsidR="00643424" w:rsidRDefault="00643424" w:rsidP="00643424">
      <w:pPr>
        <w:pStyle w:val="a3"/>
        <w:numPr>
          <w:ilvl w:val="1"/>
          <w:numId w:val="1"/>
        </w:numPr>
        <w:bidi w:val="0"/>
        <w:rPr>
          <w:b/>
          <w:bCs/>
        </w:rPr>
      </w:pPr>
      <w:r>
        <w:rPr>
          <w:b/>
          <w:bCs/>
        </w:rPr>
        <w:t>Actions:</w:t>
      </w:r>
    </w:p>
    <w:p w14:paraId="5A67B5CE" w14:textId="67B8AEDE" w:rsidR="00643424" w:rsidRPr="009E3621" w:rsidRDefault="00643424" w:rsidP="00643424">
      <w:pPr>
        <w:pStyle w:val="a3"/>
        <w:numPr>
          <w:ilvl w:val="2"/>
          <w:numId w:val="1"/>
        </w:numPr>
        <w:bidi w:val="0"/>
      </w:pPr>
      <w:r w:rsidRPr="009E3621">
        <w:t xml:space="preserve">Store owner and seller asks to </w:t>
      </w:r>
      <w:r>
        <w:t>remove a</w:t>
      </w:r>
      <w:r w:rsidRPr="009E3621">
        <w:t xml:space="preserve"> product </w:t>
      </w:r>
      <w:r>
        <w:t>from a</w:t>
      </w:r>
      <w:r w:rsidRPr="009E3621">
        <w:t xml:space="preserve"> store he owns</w:t>
      </w:r>
    </w:p>
    <w:p w14:paraId="57B67ACD" w14:textId="727C9B05" w:rsidR="00643424" w:rsidRDefault="00643424" w:rsidP="00643424">
      <w:pPr>
        <w:pStyle w:val="a3"/>
        <w:numPr>
          <w:ilvl w:val="2"/>
          <w:numId w:val="1"/>
        </w:numPr>
        <w:bidi w:val="0"/>
      </w:pPr>
      <w:r>
        <w:t>The system asks for store identification</w:t>
      </w:r>
    </w:p>
    <w:p w14:paraId="0E91E896" w14:textId="77777777" w:rsidR="00643424" w:rsidRDefault="00643424" w:rsidP="00643424">
      <w:pPr>
        <w:pStyle w:val="a3"/>
        <w:numPr>
          <w:ilvl w:val="2"/>
          <w:numId w:val="1"/>
        </w:numPr>
        <w:bidi w:val="0"/>
      </w:pPr>
      <w:r w:rsidRPr="009E3621">
        <w:t xml:space="preserve">Store owner and seller </w:t>
      </w:r>
      <w:r>
        <w:t>enters store id</w:t>
      </w:r>
    </w:p>
    <w:p w14:paraId="0E947B5E" w14:textId="61C31BDC" w:rsidR="00643424" w:rsidRDefault="00643424" w:rsidP="00643424">
      <w:pPr>
        <w:pStyle w:val="a3"/>
        <w:numPr>
          <w:ilvl w:val="2"/>
          <w:numId w:val="1"/>
        </w:numPr>
        <w:bidi w:val="0"/>
      </w:pPr>
      <w:r>
        <w:t>System asks for product's id</w:t>
      </w:r>
    </w:p>
    <w:p w14:paraId="714D7374" w14:textId="3787AC1A" w:rsidR="00643424" w:rsidRDefault="00643424" w:rsidP="00643424">
      <w:pPr>
        <w:pStyle w:val="a3"/>
        <w:numPr>
          <w:ilvl w:val="2"/>
          <w:numId w:val="1"/>
        </w:numPr>
        <w:bidi w:val="0"/>
      </w:pPr>
      <w:r>
        <w:rPr>
          <w:b/>
          <w:bCs/>
        </w:rPr>
        <w:t>Store owner and seller</w:t>
      </w:r>
      <w:r>
        <w:t xml:space="preserve"> provides required details- product id</w:t>
      </w:r>
    </w:p>
    <w:p w14:paraId="43530CB8" w14:textId="77777777" w:rsidR="00643424" w:rsidRDefault="00643424" w:rsidP="00643424">
      <w:pPr>
        <w:pStyle w:val="a3"/>
        <w:numPr>
          <w:ilvl w:val="2"/>
          <w:numId w:val="1"/>
        </w:numPr>
        <w:bidi w:val="0"/>
      </w:pPr>
      <w:r>
        <w:t>System checks if such a program already exist in the system</w:t>
      </w:r>
    </w:p>
    <w:p w14:paraId="641BD81E" w14:textId="3A536943" w:rsidR="00643424" w:rsidRDefault="00643424" w:rsidP="00643424">
      <w:pPr>
        <w:pStyle w:val="a3"/>
        <w:numPr>
          <w:ilvl w:val="2"/>
          <w:numId w:val="1"/>
        </w:numPr>
        <w:bidi w:val="0"/>
      </w:pPr>
      <w:r>
        <w:t>If the product with the same product id exists in the store</w:t>
      </w:r>
    </w:p>
    <w:p w14:paraId="0EAF41DA" w14:textId="612C3B21" w:rsidR="00643424" w:rsidRDefault="00643424" w:rsidP="00643424">
      <w:pPr>
        <w:pStyle w:val="a3"/>
        <w:numPr>
          <w:ilvl w:val="3"/>
          <w:numId w:val="1"/>
        </w:numPr>
        <w:bidi w:val="0"/>
      </w:pPr>
      <w:r>
        <w:t xml:space="preserve">System deletes product from the store resources </w:t>
      </w:r>
    </w:p>
    <w:p w14:paraId="1B3ED89C" w14:textId="53016ADD" w:rsidR="00643424" w:rsidRDefault="00643424" w:rsidP="00643424">
      <w:pPr>
        <w:pStyle w:val="a3"/>
        <w:numPr>
          <w:ilvl w:val="3"/>
          <w:numId w:val="1"/>
        </w:numPr>
        <w:bidi w:val="0"/>
      </w:pPr>
      <w:r>
        <w:t xml:space="preserve">System informs </w:t>
      </w:r>
      <w:r w:rsidRPr="009E3621">
        <w:t>Store owner and seller</w:t>
      </w:r>
      <w:r>
        <w:t xml:space="preserve"> that a product was deleted successfully from the store</w:t>
      </w:r>
    </w:p>
    <w:p w14:paraId="550886C0" w14:textId="77777777" w:rsidR="00643424" w:rsidRDefault="00643424" w:rsidP="00643424">
      <w:pPr>
        <w:pStyle w:val="a3"/>
        <w:numPr>
          <w:ilvl w:val="2"/>
          <w:numId w:val="1"/>
        </w:numPr>
        <w:bidi w:val="0"/>
      </w:pPr>
      <w:r>
        <w:t>Else</w:t>
      </w:r>
    </w:p>
    <w:p w14:paraId="0AB119BF" w14:textId="70703D9F" w:rsidR="00643424" w:rsidRDefault="00643424" w:rsidP="00643424">
      <w:pPr>
        <w:pStyle w:val="a3"/>
        <w:numPr>
          <w:ilvl w:val="3"/>
          <w:numId w:val="1"/>
        </w:numPr>
        <w:bidi w:val="0"/>
      </w:pPr>
      <w:r>
        <w:t xml:space="preserve">System informs the </w:t>
      </w:r>
      <w:r>
        <w:rPr>
          <w:b/>
          <w:bCs/>
        </w:rPr>
        <w:t xml:space="preserve">Store owner and seller </w:t>
      </w:r>
      <w:r>
        <w:t>that the product doesn’t exists in the store</w:t>
      </w:r>
    </w:p>
    <w:p w14:paraId="47357127" w14:textId="77777777" w:rsidR="00643424" w:rsidRPr="002A602A" w:rsidRDefault="00643424" w:rsidP="00643424">
      <w:pPr>
        <w:pStyle w:val="a3"/>
        <w:bidi w:val="0"/>
        <w:rPr>
          <w:b/>
          <w:bCs/>
        </w:rPr>
      </w:pPr>
      <w:r w:rsidRPr="002A602A">
        <w:rPr>
          <w:b/>
          <w:bCs/>
        </w:rPr>
        <w:t>Acceptance Tests:</w:t>
      </w:r>
    </w:p>
    <w:p w14:paraId="6842CAEB" w14:textId="68152333" w:rsidR="00643424" w:rsidRPr="00C163BE" w:rsidRDefault="00643424" w:rsidP="00643424">
      <w:pPr>
        <w:pStyle w:val="a3"/>
        <w:bidi w:val="0"/>
      </w:pPr>
      <w:r>
        <w:t xml:space="preserve">1. </w:t>
      </w:r>
      <w:r w:rsidRPr="00156370">
        <w:rPr>
          <w:b/>
          <w:bCs/>
        </w:rPr>
        <w:t xml:space="preserve">Action: </w:t>
      </w:r>
      <w:r>
        <w:rPr>
          <w:b/>
          <w:bCs/>
        </w:rPr>
        <w:t>Store owner and seller</w:t>
      </w:r>
      <w:r>
        <w:t xml:space="preserve"> is logged to the system and provides an identification of an existing store that he owns and an a product id that exists in the store</w:t>
      </w:r>
    </w:p>
    <w:p w14:paraId="656F8CD5" w14:textId="77777777" w:rsidR="00643424" w:rsidRDefault="00643424" w:rsidP="00643424">
      <w:pPr>
        <w:pStyle w:val="a3"/>
        <w:bidi w:val="0"/>
      </w:pPr>
      <w:r w:rsidRPr="007D3615">
        <w:rPr>
          <w:b/>
          <w:bCs/>
        </w:rPr>
        <w:t>Expected Result:</w:t>
      </w:r>
      <w:r>
        <w:t xml:space="preserve"> </w:t>
      </w:r>
    </w:p>
    <w:p w14:paraId="037AC410" w14:textId="44CCD117" w:rsidR="00643424" w:rsidRDefault="00643424" w:rsidP="00643424">
      <w:pPr>
        <w:pStyle w:val="a3"/>
        <w:numPr>
          <w:ilvl w:val="0"/>
          <w:numId w:val="15"/>
        </w:numPr>
        <w:bidi w:val="0"/>
      </w:pPr>
      <w:r>
        <w:t>The system deleted the product from the store</w:t>
      </w:r>
    </w:p>
    <w:p w14:paraId="17C056E2" w14:textId="0708B1F5" w:rsidR="00643424" w:rsidRDefault="00643424" w:rsidP="00643424">
      <w:pPr>
        <w:pStyle w:val="a3"/>
        <w:numPr>
          <w:ilvl w:val="0"/>
          <w:numId w:val="15"/>
        </w:numPr>
        <w:bidi w:val="0"/>
      </w:pPr>
      <w:r>
        <w:t>The product can't be found when searching for products in the store</w:t>
      </w:r>
    </w:p>
    <w:p w14:paraId="5B76A800" w14:textId="77777777" w:rsidR="00643424" w:rsidRPr="00C163BE" w:rsidRDefault="00643424" w:rsidP="00643424">
      <w:pPr>
        <w:pStyle w:val="a3"/>
        <w:bidi w:val="0"/>
      </w:pPr>
      <w:r>
        <w:t xml:space="preserve">2. </w:t>
      </w:r>
      <w:r w:rsidRPr="00156370">
        <w:rPr>
          <w:b/>
          <w:bCs/>
        </w:rPr>
        <w:t xml:space="preserve">Action: </w:t>
      </w:r>
      <w:r>
        <w:rPr>
          <w:b/>
          <w:bCs/>
        </w:rPr>
        <w:t>Store owner and seller</w:t>
      </w:r>
      <w:r>
        <w:t xml:space="preserve"> is logged to the system and provides identification of a store that doesn't exist</w:t>
      </w:r>
    </w:p>
    <w:p w14:paraId="7217DD57" w14:textId="77777777" w:rsidR="00643424" w:rsidRDefault="00643424" w:rsidP="00643424">
      <w:pPr>
        <w:pStyle w:val="a3"/>
        <w:bidi w:val="0"/>
      </w:pPr>
      <w:r w:rsidRPr="007D3615">
        <w:rPr>
          <w:b/>
          <w:bCs/>
        </w:rPr>
        <w:t>Expected Result:</w:t>
      </w:r>
      <w:r>
        <w:t xml:space="preserve"> </w:t>
      </w:r>
      <w:r w:rsidRPr="00CC2670">
        <w:rPr>
          <w:b/>
          <w:bCs/>
        </w:rPr>
        <w:t>System</w:t>
      </w:r>
      <w:r>
        <w:t xml:space="preserve"> informs </w:t>
      </w:r>
      <w:r>
        <w:rPr>
          <w:b/>
          <w:bCs/>
        </w:rPr>
        <w:t xml:space="preserve">Store owner and seller </w:t>
      </w:r>
      <w:r w:rsidRPr="00CC2670">
        <w:t xml:space="preserve">that the </w:t>
      </w:r>
      <w:r w:rsidRPr="00CC2670">
        <w:rPr>
          <w:b/>
          <w:bCs/>
        </w:rPr>
        <w:t>store</w:t>
      </w:r>
      <w:r w:rsidRPr="00CC2670">
        <w:t xml:space="preserve"> doesn’t exist in his owned </w:t>
      </w:r>
      <w:r w:rsidRPr="00CC2670">
        <w:rPr>
          <w:highlight w:val="cyan"/>
        </w:rPr>
        <w:t>store repository</w:t>
      </w:r>
    </w:p>
    <w:p w14:paraId="18934E8A" w14:textId="77777777" w:rsidR="00643424" w:rsidRPr="00C163BE" w:rsidRDefault="00643424" w:rsidP="00643424">
      <w:pPr>
        <w:pStyle w:val="a3"/>
        <w:bidi w:val="0"/>
      </w:pPr>
      <w:r>
        <w:t xml:space="preserve">3. </w:t>
      </w:r>
      <w:r w:rsidRPr="00156370">
        <w:rPr>
          <w:b/>
          <w:bCs/>
        </w:rPr>
        <w:t xml:space="preserve">Action: </w:t>
      </w:r>
      <w:r>
        <w:t xml:space="preserve">The </w:t>
      </w:r>
      <w:r>
        <w:rPr>
          <w:b/>
          <w:bCs/>
        </w:rPr>
        <w:t xml:space="preserve">Store owner and seller </w:t>
      </w:r>
      <w:r>
        <w:t>is logged to the system and provides identification of a store that he doesn’t own</w:t>
      </w:r>
    </w:p>
    <w:p w14:paraId="6638C864" w14:textId="77777777" w:rsidR="00643424" w:rsidRDefault="00643424" w:rsidP="00643424">
      <w:pPr>
        <w:pStyle w:val="a3"/>
        <w:bidi w:val="0"/>
      </w:pPr>
      <w:r w:rsidRPr="007D3615">
        <w:rPr>
          <w:b/>
          <w:bCs/>
        </w:rPr>
        <w:t>Expected Result:</w:t>
      </w:r>
      <w:r>
        <w:t xml:space="preserve"> </w:t>
      </w:r>
      <w:r w:rsidRPr="00CC2670">
        <w:rPr>
          <w:b/>
          <w:bCs/>
        </w:rPr>
        <w:t>System</w:t>
      </w:r>
      <w:r>
        <w:t xml:space="preserve"> informs </w:t>
      </w:r>
      <w:r>
        <w:rPr>
          <w:b/>
          <w:bCs/>
        </w:rPr>
        <w:t xml:space="preserve">Store owner and seller </w:t>
      </w:r>
      <w:r w:rsidRPr="00CC2670">
        <w:t xml:space="preserve">that the </w:t>
      </w:r>
      <w:r w:rsidRPr="00CC2670">
        <w:rPr>
          <w:b/>
          <w:bCs/>
        </w:rPr>
        <w:t>store</w:t>
      </w:r>
      <w:r w:rsidRPr="00CC2670">
        <w:t xml:space="preserve"> doesn’t exist in his owned </w:t>
      </w:r>
      <w:r w:rsidRPr="00CC2670">
        <w:rPr>
          <w:highlight w:val="cyan"/>
        </w:rPr>
        <w:t>store repository</w:t>
      </w:r>
    </w:p>
    <w:p w14:paraId="2B6C9060" w14:textId="2CF79FA9" w:rsidR="00643424" w:rsidRPr="00C163BE" w:rsidRDefault="00643424" w:rsidP="00643424">
      <w:pPr>
        <w:pStyle w:val="a3"/>
        <w:bidi w:val="0"/>
      </w:pPr>
      <w:r>
        <w:t xml:space="preserve">4. </w:t>
      </w:r>
      <w:r w:rsidRPr="00156370">
        <w:rPr>
          <w:b/>
          <w:bCs/>
        </w:rPr>
        <w:t xml:space="preserve">Action: </w:t>
      </w:r>
      <w:r>
        <w:t xml:space="preserve">The </w:t>
      </w:r>
      <w:r>
        <w:rPr>
          <w:b/>
          <w:bCs/>
        </w:rPr>
        <w:t xml:space="preserve">Store owner and seller </w:t>
      </w:r>
      <w:r>
        <w:t>is logged to the system and provides identification of a store he owns, and of a product that doesn't exists in the store</w:t>
      </w:r>
    </w:p>
    <w:p w14:paraId="7EEB89DD" w14:textId="033F9845" w:rsidR="00643424" w:rsidRDefault="00643424" w:rsidP="00643424">
      <w:pPr>
        <w:pStyle w:val="a3"/>
        <w:bidi w:val="0"/>
      </w:pPr>
      <w:r w:rsidRPr="007D3615">
        <w:rPr>
          <w:b/>
          <w:bCs/>
        </w:rPr>
        <w:t>Expected Result:</w:t>
      </w:r>
      <w:r>
        <w:t xml:space="preserve"> System informs the </w:t>
      </w:r>
      <w:r>
        <w:rPr>
          <w:b/>
          <w:bCs/>
        </w:rPr>
        <w:t>Store owner and seller that the products he asks to add doesn't exists in the store</w:t>
      </w:r>
    </w:p>
    <w:p w14:paraId="2D14DF11" w14:textId="77777777" w:rsidR="00643424" w:rsidRPr="00C163BE" w:rsidRDefault="00643424" w:rsidP="00643424">
      <w:pPr>
        <w:pStyle w:val="a3"/>
        <w:bidi w:val="0"/>
      </w:pPr>
      <w:r>
        <w:t xml:space="preserve">5. </w:t>
      </w:r>
      <w:r w:rsidRPr="00156370">
        <w:rPr>
          <w:b/>
          <w:bCs/>
        </w:rPr>
        <w:t xml:space="preserve">Action: </w:t>
      </w:r>
      <w:r>
        <w:t xml:space="preserve">The </w:t>
      </w:r>
      <w:r>
        <w:rPr>
          <w:b/>
          <w:bCs/>
        </w:rPr>
        <w:t xml:space="preserve">Store owner and seller </w:t>
      </w:r>
      <w:r>
        <w:t>is not logged to the system</w:t>
      </w:r>
    </w:p>
    <w:p w14:paraId="14BE6BB7" w14:textId="77777777" w:rsidR="00643424" w:rsidRDefault="00643424" w:rsidP="00643424">
      <w:pPr>
        <w:pStyle w:val="a3"/>
        <w:bidi w:val="0"/>
      </w:pPr>
      <w:r w:rsidRPr="007D3615">
        <w:rPr>
          <w:b/>
          <w:bCs/>
        </w:rPr>
        <w:t>Expected Result:</w:t>
      </w:r>
      <w:r>
        <w:t xml:space="preserve"> Message indicates that managing stock is only allowed to logged in existing members </w:t>
      </w:r>
    </w:p>
    <w:p w14:paraId="67AD99CA" w14:textId="09F1B7BF" w:rsidR="00643424" w:rsidRDefault="00643424" w:rsidP="00643424">
      <w:pPr>
        <w:pStyle w:val="a3"/>
        <w:bidi w:val="0"/>
      </w:pPr>
    </w:p>
    <w:p w14:paraId="1922DA4E" w14:textId="77777777" w:rsidR="00643424" w:rsidRDefault="00643424" w:rsidP="00643424">
      <w:pPr>
        <w:pStyle w:val="a3"/>
        <w:bidi w:val="0"/>
      </w:pPr>
    </w:p>
    <w:p w14:paraId="65F770B2" w14:textId="327606C6" w:rsidR="004D222E" w:rsidRDefault="004D222E" w:rsidP="004D222E">
      <w:pPr>
        <w:pStyle w:val="a3"/>
        <w:numPr>
          <w:ilvl w:val="0"/>
          <w:numId w:val="1"/>
        </w:numPr>
        <w:bidi w:val="0"/>
        <w:rPr>
          <w:b/>
          <w:bCs/>
        </w:rPr>
      </w:pPr>
      <w:commentRangeStart w:id="9"/>
      <w:r>
        <w:t>Use</w:t>
      </w:r>
      <w:commentRangeEnd w:id="9"/>
      <w:r>
        <w:rPr>
          <w:rStyle w:val="a7"/>
        </w:rPr>
        <w:commentReference w:id="9"/>
      </w:r>
      <w:r>
        <w:t xml:space="preserve"> case: </w:t>
      </w:r>
      <w:r>
        <w:rPr>
          <w:b/>
          <w:bCs/>
        </w:rPr>
        <w:t>Update product stock- add items</w:t>
      </w:r>
    </w:p>
    <w:p w14:paraId="1B66C5F8" w14:textId="77777777" w:rsidR="00052377" w:rsidRDefault="00052377" w:rsidP="00052377">
      <w:pPr>
        <w:pStyle w:val="a3"/>
        <w:numPr>
          <w:ilvl w:val="1"/>
          <w:numId w:val="1"/>
        </w:numPr>
        <w:bidi w:val="0"/>
        <w:rPr>
          <w:b/>
          <w:bCs/>
        </w:rPr>
      </w:pPr>
      <w:r>
        <w:rPr>
          <w:b/>
          <w:bCs/>
        </w:rPr>
        <w:t xml:space="preserve">Actor: </w:t>
      </w:r>
      <w:r w:rsidRPr="002A602A">
        <w:rPr>
          <w:b/>
          <w:bCs/>
          <w:strike/>
          <w:color w:val="FF0000"/>
        </w:rPr>
        <w:t>Member</w:t>
      </w:r>
      <w:r>
        <w:rPr>
          <w:b/>
          <w:bCs/>
        </w:rPr>
        <w:t>Store owner and seller</w:t>
      </w:r>
    </w:p>
    <w:p w14:paraId="50C56F2B" w14:textId="77777777" w:rsidR="00052377" w:rsidRDefault="00052377" w:rsidP="00052377">
      <w:pPr>
        <w:pStyle w:val="a3"/>
        <w:numPr>
          <w:ilvl w:val="1"/>
          <w:numId w:val="1"/>
        </w:numPr>
        <w:bidi w:val="0"/>
        <w:rPr>
          <w:b/>
          <w:bCs/>
        </w:rPr>
      </w:pPr>
      <w:r w:rsidRPr="00643424">
        <w:rPr>
          <w:b/>
          <w:bCs/>
        </w:rPr>
        <w:t xml:space="preserve">Precondition: </w:t>
      </w:r>
      <w:r w:rsidRPr="00643424">
        <w:rPr>
          <w:b/>
          <w:bCs/>
          <w:strike/>
          <w:color w:val="FF0000"/>
        </w:rPr>
        <w:t>Member</w:t>
      </w:r>
      <w:r w:rsidRPr="00643424">
        <w:rPr>
          <w:color w:val="FF0000"/>
        </w:rPr>
        <w:t xml:space="preserve"> </w:t>
      </w:r>
    </w:p>
    <w:p w14:paraId="4146A7AD" w14:textId="77777777" w:rsidR="00052377" w:rsidRPr="00643424" w:rsidRDefault="00052377" w:rsidP="00052377">
      <w:pPr>
        <w:pStyle w:val="a3"/>
        <w:numPr>
          <w:ilvl w:val="2"/>
          <w:numId w:val="1"/>
        </w:numPr>
        <w:bidi w:val="0"/>
        <w:rPr>
          <w:b/>
          <w:bCs/>
        </w:rPr>
      </w:pPr>
      <w:r>
        <w:rPr>
          <w:b/>
          <w:bCs/>
        </w:rPr>
        <w:t>Store owner and seller</w:t>
      </w:r>
      <w:r>
        <w:t xml:space="preserve"> </w:t>
      </w:r>
      <w:r w:rsidRPr="00D63811">
        <w:t xml:space="preserve">is logged in to the </w:t>
      </w:r>
      <w:r w:rsidRPr="00643424">
        <w:rPr>
          <w:b/>
          <w:bCs/>
          <w:color w:val="FF0000"/>
        </w:rPr>
        <w:t>system</w:t>
      </w:r>
    </w:p>
    <w:p w14:paraId="4E9B76A2" w14:textId="77777777" w:rsidR="00052377" w:rsidRDefault="00052377" w:rsidP="00052377">
      <w:pPr>
        <w:pStyle w:val="a3"/>
        <w:numPr>
          <w:ilvl w:val="2"/>
          <w:numId w:val="1"/>
        </w:numPr>
        <w:bidi w:val="0"/>
        <w:rPr>
          <w:b/>
          <w:bCs/>
        </w:rPr>
      </w:pPr>
      <w:r>
        <w:rPr>
          <w:b/>
          <w:bCs/>
        </w:rPr>
        <w:t>Store owner and seller</w:t>
      </w:r>
      <w:r>
        <w:t xml:space="preserve"> </w:t>
      </w:r>
      <w:r w:rsidRPr="008964A0">
        <w:t>is an owner of an existing store</w:t>
      </w:r>
    </w:p>
    <w:p w14:paraId="01470CD9" w14:textId="4368399B" w:rsidR="00052377" w:rsidRDefault="00052377" w:rsidP="00052377">
      <w:pPr>
        <w:pStyle w:val="a3"/>
        <w:numPr>
          <w:ilvl w:val="1"/>
          <w:numId w:val="1"/>
        </w:numPr>
        <w:bidi w:val="0"/>
        <w:rPr>
          <w:b/>
          <w:bCs/>
        </w:rPr>
      </w:pPr>
      <w:r>
        <w:rPr>
          <w:b/>
          <w:bCs/>
        </w:rPr>
        <w:t xml:space="preserve">Parameter: </w:t>
      </w:r>
      <w:r>
        <w:t>Store identification, product id, amount</w:t>
      </w:r>
    </w:p>
    <w:p w14:paraId="1DC4A16C" w14:textId="77777777" w:rsidR="00052377" w:rsidRDefault="00052377" w:rsidP="00052377">
      <w:pPr>
        <w:pStyle w:val="a3"/>
        <w:numPr>
          <w:ilvl w:val="1"/>
          <w:numId w:val="1"/>
        </w:numPr>
        <w:bidi w:val="0"/>
        <w:rPr>
          <w:b/>
          <w:bCs/>
        </w:rPr>
      </w:pPr>
      <w:r>
        <w:rPr>
          <w:b/>
          <w:bCs/>
        </w:rPr>
        <w:t>Actions:</w:t>
      </w:r>
    </w:p>
    <w:p w14:paraId="1B7175BE" w14:textId="3FB3EE1D" w:rsidR="00052377" w:rsidRPr="009E3621" w:rsidRDefault="00052377" w:rsidP="004B3AD7">
      <w:pPr>
        <w:pStyle w:val="a3"/>
        <w:numPr>
          <w:ilvl w:val="2"/>
          <w:numId w:val="1"/>
        </w:numPr>
        <w:bidi w:val="0"/>
      </w:pPr>
      <w:r w:rsidRPr="009E3621">
        <w:lastRenderedPageBreak/>
        <w:t xml:space="preserve">Store owner and seller asks to </w:t>
      </w:r>
      <w:r w:rsidR="004B3AD7">
        <w:t xml:space="preserve">add </w:t>
      </w:r>
      <w:r w:rsidRPr="009E3621">
        <w:t xml:space="preserve">product </w:t>
      </w:r>
      <w:r w:rsidR="004B3AD7">
        <w:t>items to store's stock</w:t>
      </w:r>
    </w:p>
    <w:p w14:paraId="6ABEC044" w14:textId="2D91E99D" w:rsidR="00052377" w:rsidRDefault="00052377" w:rsidP="00052377">
      <w:pPr>
        <w:pStyle w:val="a3"/>
        <w:numPr>
          <w:ilvl w:val="2"/>
          <w:numId w:val="1"/>
        </w:numPr>
        <w:bidi w:val="0"/>
      </w:pPr>
      <w:r>
        <w:t>The system asks for store identification</w:t>
      </w:r>
      <w:r w:rsidR="004B3AD7">
        <w:t>, product id and amount</w:t>
      </w:r>
    </w:p>
    <w:p w14:paraId="32E2E8C7" w14:textId="77777777" w:rsidR="00052377" w:rsidRDefault="00052377" w:rsidP="00052377">
      <w:pPr>
        <w:pStyle w:val="a3"/>
        <w:numPr>
          <w:ilvl w:val="2"/>
          <w:numId w:val="1"/>
        </w:numPr>
        <w:bidi w:val="0"/>
      </w:pPr>
      <w:r w:rsidRPr="009E3621">
        <w:t xml:space="preserve">Store owner and seller </w:t>
      </w:r>
      <w:r>
        <w:t>enters store id</w:t>
      </w:r>
    </w:p>
    <w:p w14:paraId="5E2089D4" w14:textId="1F0A20C1" w:rsidR="00052377" w:rsidRDefault="00052377" w:rsidP="00052377">
      <w:pPr>
        <w:pStyle w:val="a3"/>
        <w:numPr>
          <w:ilvl w:val="2"/>
          <w:numId w:val="1"/>
        </w:numPr>
        <w:bidi w:val="0"/>
      </w:pPr>
      <w:r>
        <w:rPr>
          <w:b/>
          <w:bCs/>
        </w:rPr>
        <w:t>Store owner and seller</w:t>
      </w:r>
      <w:r>
        <w:t xml:space="preserve"> provides required details- </w:t>
      </w:r>
      <w:r w:rsidR="004B3AD7">
        <w:t xml:space="preserve">store id, </w:t>
      </w:r>
      <w:r>
        <w:t>product id</w:t>
      </w:r>
      <w:r w:rsidR="004B3AD7">
        <w:t>, amount</w:t>
      </w:r>
    </w:p>
    <w:p w14:paraId="21546714" w14:textId="044E1191" w:rsidR="00052377" w:rsidRDefault="00052377" w:rsidP="00052377">
      <w:pPr>
        <w:pStyle w:val="a3"/>
        <w:numPr>
          <w:ilvl w:val="2"/>
          <w:numId w:val="1"/>
        </w:numPr>
        <w:bidi w:val="0"/>
      </w:pPr>
      <w:r>
        <w:t xml:space="preserve">System checks if such a </w:t>
      </w:r>
      <w:r w:rsidR="004B3AD7">
        <w:t>store</w:t>
      </w:r>
      <w:r>
        <w:t xml:space="preserve"> exist</w:t>
      </w:r>
      <w:r w:rsidR="004B3AD7">
        <w:t>s</w:t>
      </w:r>
      <w:r>
        <w:t xml:space="preserve"> </w:t>
      </w:r>
      <w:r w:rsidR="004B3AD7">
        <w:t>in user's store repository</w:t>
      </w:r>
    </w:p>
    <w:p w14:paraId="43C10CE1" w14:textId="1EC9D086" w:rsidR="004B3AD7" w:rsidRDefault="004B3AD7" w:rsidP="004B3AD7">
      <w:pPr>
        <w:pStyle w:val="a3"/>
        <w:numPr>
          <w:ilvl w:val="2"/>
          <w:numId w:val="1"/>
        </w:numPr>
        <w:bidi w:val="0"/>
      </w:pPr>
      <w:r>
        <w:t>If exists</w:t>
      </w:r>
    </w:p>
    <w:p w14:paraId="3F51548F" w14:textId="72A8E360" w:rsidR="004B3AD7" w:rsidRDefault="004B3AD7" w:rsidP="004B3AD7">
      <w:pPr>
        <w:pStyle w:val="a3"/>
        <w:numPr>
          <w:ilvl w:val="3"/>
          <w:numId w:val="1"/>
        </w:numPr>
        <w:bidi w:val="0"/>
      </w:pPr>
      <w:r>
        <w:t>System checks if such product exists in the store</w:t>
      </w:r>
    </w:p>
    <w:p w14:paraId="5427DDE6" w14:textId="13CF0D4F" w:rsidR="004B3AD7" w:rsidRDefault="004B3AD7" w:rsidP="004B3AD7">
      <w:pPr>
        <w:pStyle w:val="a3"/>
        <w:numPr>
          <w:ilvl w:val="3"/>
          <w:numId w:val="1"/>
        </w:numPr>
        <w:bidi w:val="0"/>
      </w:pPr>
      <w:r>
        <w:t>If exists</w:t>
      </w:r>
    </w:p>
    <w:p w14:paraId="45E3774A" w14:textId="03D0E53C" w:rsidR="004B3AD7" w:rsidRDefault="004B3AD7" w:rsidP="004B3AD7">
      <w:pPr>
        <w:pStyle w:val="a3"/>
        <w:numPr>
          <w:ilvl w:val="4"/>
          <w:numId w:val="1"/>
        </w:numPr>
        <w:bidi w:val="0"/>
      </w:pPr>
      <w:r>
        <w:t>System updates the product's current stock to the new amount</w:t>
      </w:r>
    </w:p>
    <w:p w14:paraId="7FF6DA07" w14:textId="18BA181B" w:rsidR="004B3AD7" w:rsidRDefault="004B3AD7" w:rsidP="004B3AD7">
      <w:pPr>
        <w:pStyle w:val="a3"/>
        <w:numPr>
          <w:ilvl w:val="3"/>
          <w:numId w:val="1"/>
        </w:numPr>
        <w:bidi w:val="0"/>
      </w:pPr>
      <w:r>
        <w:t>Else</w:t>
      </w:r>
    </w:p>
    <w:p w14:paraId="363B7018" w14:textId="56D77EE6" w:rsidR="004B3AD7" w:rsidRDefault="004B3AD7" w:rsidP="004B3AD7">
      <w:pPr>
        <w:pStyle w:val="a3"/>
        <w:numPr>
          <w:ilvl w:val="4"/>
          <w:numId w:val="1"/>
        </w:numPr>
        <w:bidi w:val="0"/>
      </w:pPr>
      <w:r>
        <w:t xml:space="preserve">Store asks if the </w:t>
      </w:r>
      <w:r>
        <w:rPr>
          <w:b/>
          <w:bCs/>
        </w:rPr>
        <w:t>Store owner and seller</w:t>
      </w:r>
      <w:r>
        <w:t xml:space="preserve"> wants to add the new product to the store</w:t>
      </w:r>
    </w:p>
    <w:p w14:paraId="33CF42EE" w14:textId="6D9F90A1" w:rsidR="004B3AD7" w:rsidRDefault="004B3AD7" w:rsidP="004B3AD7">
      <w:pPr>
        <w:pStyle w:val="a3"/>
        <w:numPr>
          <w:ilvl w:val="4"/>
          <w:numId w:val="1"/>
        </w:numPr>
        <w:bidi w:val="0"/>
      </w:pPr>
      <w:r>
        <w:t xml:space="preserve">If </w:t>
      </w:r>
      <w:r>
        <w:rPr>
          <w:b/>
          <w:bCs/>
        </w:rPr>
        <w:t xml:space="preserve">Store owner and seller </w:t>
      </w:r>
      <w:r>
        <w:t>choose to add the product</w:t>
      </w:r>
    </w:p>
    <w:p w14:paraId="334579A3" w14:textId="6BFA1468" w:rsidR="00D62502" w:rsidRDefault="00D62502" w:rsidP="00D62502">
      <w:pPr>
        <w:pStyle w:val="a3"/>
        <w:numPr>
          <w:ilvl w:val="5"/>
          <w:numId w:val="1"/>
        </w:numPr>
        <w:bidi w:val="0"/>
        <w:rPr>
          <w:b/>
          <w:bCs/>
        </w:rPr>
      </w:pPr>
      <w:r>
        <w:rPr>
          <w:b/>
          <w:bCs/>
        </w:rPr>
        <w:t xml:space="preserve">Store owner and seller </w:t>
      </w:r>
      <w:r>
        <w:t xml:space="preserve">start </w:t>
      </w:r>
      <w:r>
        <w:rPr>
          <w:b/>
          <w:bCs/>
        </w:rPr>
        <w:t>Add new product to store</w:t>
      </w:r>
      <w:r>
        <w:t xml:space="preserve"> use case</w:t>
      </w:r>
    </w:p>
    <w:p w14:paraId="22CD1747" w14:textId="513B7FE6" w:rsidR="00D62502" w:rsidRDefault="00D62502" w:rsidP="00D62502">
      <w:pPr>
        <w:pStyle w:val="a3"/>
        <w:numPr>
          <w:ilvl w:val="5"/>
          <w:numId w:val="1"/>
        </w:numPr>
        <w:bidi w:val="0"/>
      </w:pPr>
      <w:r>
        <w:t>System updates product's stock to the new amount</w:t>
      </w:r>
    </w:p>
    <w:p w14:paraId="0F75FF47" w14:textId="6D48F432" w:rsidR="00052377" w:rsidRPr="00D62502" w:rsidRDefault="00052377" w:rsidP="00D62502">
      <w:pPr>
        <w:bidi w:val="0"/>
      </w:pPr>
      <w:r w:rsidRPr="00D62502">
        <w:rPr>
          <w:b/>
          <w:bCs/>
        </w:rPr>
        <w:t>Acceptance Tests:</w:t>
      </w:r>
    </w:p>
    <w:p w14:paraId="3CCEFF11" w14:textId="1C35748E" w:rsidR="00052377" w:rsidRPr="00C163BE" w:rsidRDefault="00052377" w:rsidP="00052377">
      <w:pPr>
        <w:pStyle w:val="a3"/>
        <w:bidi w:val="0"/>
      </w:pPr>
      <w:r>
        <w:t xml:space="preserve">1. </w:t>
      </w:r>
      <w:r w:rsidRPr="00156370">
        <w:rPr>
          <w:b/>
          <w:bCs/>
        </w:rPr>
        <w:t xml:space="preserve">Action: </w:t>
      </w:r>
      <w:r>
        <w:rPr>
          <w:b/>
          <w:bCs/>
        </w:rPr>
        <w:t>Store owner and seller</w:t>
      </w:r>
      <w:r>
        <w:t xml:space="preserve"> is logged to the system and provides an identification of an existing store that he owns and an a product id that exists in the store</w:t>
      </w:r>
      <w:r w:rsidR="00D62502">
        <w:t>, and a valid amount</w:t>
      </w:r>
    </w:p>
    <w:p w14:paraId="0731770E" w14:textId="3F648D28" w:rsidR="00052377" w:rsidRDefault="00052377" w:rsidP="00D62502">
      <w:pPr>
        <w:pStyle w:val="a3"/>
        <w:bidi w:val="0"/>
      </w:pPr>
      <w:r w:rsidRPr="007D3615">
        <w:rPr>
          <w:b/>
          <w:bCs/>
        </w:rPr>
        <w:t>Expected Result:</w:t>
      </w:r>
      <w:r>
        <w:t xml:space="preserve"> The system </w:t>
      </w:r>
      <w:r w:rsidR="00D62502">
        <w:t>updated the product's stock in the store</w:t>
      </w:r>
    </w:p>
    <w:p w14:paraId="17591B85" w14:textId="77777777" w:rsidR="00052377" w:rsidRPr="00C163BE" w:rsidRDefault="00052377" w:rsidP="00052377">
      <w:pPr>
        <w:pStyle w:val="a3"/>
        <w:bidi w:val="0"/>
      </w:pPr>
      <w:r>
        <w:t xml:space="preserve">2. </w:t>
      </w:r>
      <w:r w:rsidRPr="00156370">
        <w:rPr>
          <w:b/>
          <w:bCs/>
        </w:rPr>
        <w:t xml:space="preserve">Action: </w:t>
      </w:r>
      <w:r>
        <w:rPr>
          <w:b/>
          <w:bCs/>
        </w:rPr>
        <w:t>Store owner and seller</w:t>
      </w:r>
      <w:r>
        <w:t xml:space="preserve"> is logged to the system and provides identification of a store that doesn't exist</w:t>
      </w:r>
    </w:p>
    <w:p w14:paraId="508176C9" w14:textId="77777777" w:rsidR="00052377" w:rsidRDefault="00052377" w:rsidP="00052377">
      <w:pPr>
        <w:pStyle w:val="a3"/>
        <w:bidi w:val="0"/>
      </w:pPr>
      <w:r w:rsidRPr="007D3615">
        <w:rPr>
          <w:b/>
          <w:bCs/>
        </w:rPr>
        <w:t>Expected Result:</w:t>
      </w:r>
      <w:r>
        <w:t xml:space="preserve"> </w:t>
      </w:r>
      <w:r w:rsidRPr="00CC2670">
        <w:rPr>
          <w:b/>
          <w:bCs/>
        </w:rPr>
        <w:t>System</w:t>
      </w:r>
      <w:r>
        <w:t xml:space="preserve"> informs </w:t>
      </w:r>
      <w:r>
        <w:rPr>
          <w:b/>
          <w:bCs/>
        </w:rPr>
        <w:t xml:space="preserve">Store owner and seller </w:t>
      </w:r>
      <w:r w:rsidRPr="00CC2670">
        <w:t xml:space="preserve">that the </w:t>
      </w:r>
      <w:r w:rsidRPr="00CC2670">
        <w:rPr>
          <w:b/>
          <w:bCs/>
        </w:rPr>
        <w:t>store</w:t>
      </w:r>
      <w:r w:rsidRPr="00CC2670">
        <w:t xml:space="preserve"> doesn’t exist in his owned </w:t>
      </w:r>
      <w:r w:rsidRPr="00CC2670">
        <w:rPr>
          <w:highlight w:val="cyan"/>
        </w:rPr>
        <w:t>store repository</w:t>
      </w:r>
    </w:p>
    <w:p w14:paraId="11B6E313" w14:textId="77777777" w:rsidR="00052377" w:rsidRPr="00C163BE" w:rsidRDefault="00052377" w:rsidP="00052377">
      <w:pPr>
        <w:pStyle w:val="a3"/>
        <w:bidi w:val="0"/>
      </w:pPr>
      <w:r>
        <w:t xml:space="preserve">3. </w:t>
      </w:r>
      <w:r w:rsidRPr="00156370">
        <w:rPr>
          <w:b/>
          <w:bCs/>
        </w:rPr>
        <w:t xml:space="preserve">Action: </w:t>
      </w:r>
      <w:r>
        <w:t xml:space="preserve">The </w:t>
      </w:r>
      <w:r>
        <w:rPr>
          <w:b/>
          <w:bCs/>
        </w:rPr>
        <w:t xml:space="preserve">Store owner and seller </w:t>
      </w:r>
      <w:r>
        <w:t>is logged to the system and provides identification of a store that he doesn’t own</w:t>
      </w:r>
    </w:p>
    <w:p w14:paraId="30321284" w14:textId="77777777" w:rsidR="00052377" w:rsidRDefault="00052377" w:rsidP="00052377">
      <w:pPr>
        <w:pStyle w:val="a3"/>
        <w:bidi w:val="0"/>
      </w:pPr>
      <w:r w:rsidRPr="007D3615">
        <w:rPr>
          <w:b/>
          <w:bCs/>
        </w:rPr>
        <w:t>Expected Result:</w:t>
      </w:r>
      <w:r>
        <w:t xml:space="preserve"> </w:t>
      </w:r>
      <w:r w:rsidRPr="00CC2670">
        <w:rPr>
          <w:b/>
          <w:bCs/>
        </w:rPr>
        <w:t>System</w:t>
      </w:r>
      <w:r>
        <w:t xml:space="preserve"> informs </w:t>
      </w:r>
      <w:r>
        <w:rPr>
          <w:b/>
          <w:bCs/>
        </w:rPr>
        <w:t xml:space="preserve">Store owner and seller </w:t>
      </w:r>
      <w:r w:rsidRPr="00CC2670">
        <w:t xml:space="preserve">that the </w:t>
      </w:r>
      <w:r w:rsidRPr="00CC2670">
        <w:rPr>
          <w:b/>
          <w:bCs/>
        </w:rPr>
        <w:t>store</w:t>
      </w:r>
      <w:r w:rsidRPr="00CC2670">
        <w:t xml:space="preserve"> doesn’t exist in his owned </w:t>
      </w:r>
      <w:r w:rsidRPr="00CC2670">
        <w:rPr>
          <w:highlight w:val="cyan"/>
        </w:rPr>
        <w:t>store repository</w:t>
      </w:r>
    </w:p>
    <w:p w14:paraId="0BFD17CA" w14:textId="77777777" w:rsidR="00052377" w:rsidRPr="00C163BE" w:rsidRDefault="00052377" w:rsidP="00052377">
      <w:pPr>
        <w:pStyle w:val="a3"/>
        <w:bidi w:val="0"/>
      </w:pPr>
      <w:r>
        <w:t xml:space="preserve">4. </w:t>
      </w:r>
      <w:r w:rsidRPr="00156370">
        <w:rPr>
          <w:b/>
          <w:bCs/>
        </w:rPr>
        <w:t xml:space="preserve">Action: </w:t>
      </w:r>
      <w:r>
        <w:t xml:space="preserve">The </w:t>
      </w:r>
      <w:r>
        <w:rPr>
          <w:b/>
          <w:bCs/>
        </w:rPr>
        <w:t xml:space="preserve">Store owner and seller </w:t>
      </w:r>
      <w:r>
        <w:t>is logged to the system and provides identification of a store he owns, and of a product that doesn't exists in the store</w:t>
      </w:r>
    </w:p>
    <w:p w14:paraId="07865EF4" w14:textId="77777777" w:rsidR="00052377" w:rsidRDefault="00052377" w:rsidP="00052377">
      <w:pPr>
        <w:pStyle w:val="a3"/>
        <w:bidi w:val="0"/>
      </w:pPr>
      <w:r w:rsidRPr="007D3615">
        <w:rPr>
          <w:b/>
          <w:bCs/>
        </w:rPr>
        <w:t>Expected Result:</w:t>
      </w:r>
      <w:r>
        <w:t xml:space="preserve"> System informs the </w:t>
      </w:r>
      <w:r>
        <w:rPr>
          <w:b/>
          <w:bCs/>
        </w:rPr>
        <w:t xml:space="preserve">Store owner and seller </w:t>
      </w:r>
      <w:r w:rsidRPr="00D62502">
        <w:t>that the products he asks to add doesn't exists in the store</w:t>
      </w:r>
    </w:p>
    <w:p w14:paraId="48F55D74" w14:textId="77777777" w:rsidR="00052377" w:rsidRPr="00C163BE" w:rsidRDefault="00052377" w:rsidP="00052377">
      <w:pPr>
        <w:pStyle w:val="a3"/>
        <w:bidi w:val="0"/>
      </w:pPr>
      <w:r>
        <w:t xml:space="preserve">5. </w:t>
      </w:r>
      <w:r w:rsidRPr="00156370">
        <w:rPr>
          <w:b/>
          <w:bCs/>
        </w:rPr>
        <w:t xml:space="preserve">Action: </w:t>
      </w:r>
      <w:r>
        <w:t xml:space="preserve">The </w:t>
      </w:r>
      <w:r>
        <w:rPr>
          <w:b/>
          <w:bCs/>
        </w:rPr>
        <w:t xml:space="preserve">Store owner and seller </w:t>
      </w:r>
      <w:r>
        <w:t>is not logged to the system</w:t>
      </w:r>
    </w:p>
    <w:p w14:paraId="080F086E" w14:textId="16CE1AAD" w:rsidR="00052377" w:rsidRDefault="00052377" w:rsidP="00052377">
      <w:pPr>
        <w:pStyle w:val="a3"/>
        <w:bidi w:val="0"/>
      </w:pPr>
      <w:r w:rsidRPr="007D3615">
        <w:rPr>
          <w:b/>
          <w:bCs/>
        </w:rPr>
        <w:t>Expected Result:</w:t>
      </w:r>
      <w:r>
        <w:t xml:space="preserve"> Message indicates that managing stock is only allowed to logged in existing members </w:t>
      </w:r>
    </w:p>
    <w:p w14:paraId="2E808250" w14:textId="2C37CE32" w:rsidR="00D62502" w:rsidRPr="00C163BE" w:rsidRDefault="00D62502" w:rsidP="00D62502">
      <w:pPr>
        <w:pStyle w:val="a3"/>
        <w:bidi w:val="0"/>
      </w:pPr>
      <w:r>
        <w:t xml:space="preserve">6. </w:t>
      </w:r>
      <w:r w:rsidRPr="00156370">
        <w:rPr>
          <w:b/>
          <w:bCs/>
        </w:rPr>
        <w:t xml:space="preserve">Action: </w:t>
      </w:r>
      <w:r>
        <w:t xml:space="preserve">The </w:t>
      </w:r>
      <w:r>
        <w:rPr>
          <w:b/>
          <w:bCs/>
        </w:rPr>
        <w:t xml:space="preserve">Store owner and seller </w:t>
      </w:r>
      <w:r>
        <w:t>is logged to the system and provides a store id of an existing store he owns and a product id that exits in that store, and an invalid amount</w:t>
      </w:r>
    </w:p>
    <w:p w14:paraId="68D358E3" w14:textId="5ABAA869" w:rsidR="004D222E" w:rsidRDefault="00D62502" w:rsidP="00D62502">
      <w:pPr>
        <w:pStyle w:val="a3"/>
        <w:bidi w:val="0"/>
      </w:pPr>
      <w:r w:rsidRPr="007D3615">
        <w:rPr>
          <w:b/>
          <w:bCs/>
        </w:rPr>
        <w:t>Expected Result:</w:t>
      </w:r>
      <w:r>
        <w:t xml:space="preserve"> Message indicates that requested amount is invalid</w:t>
      </w:r>
    </w:p>
    <w:p w14:paraId="20DEB4E2" w14:textId="77777777" w:rsidR="00D62502" w:rsidRPr="00D62502" w:rsidRDefault="00D62502" w:rsidP="00D62502">
      <w:pPr>
        <w:bidi w:val="0"/>
        <w:rPr>
          <w:b/>
          <w:bCs/>
        </w:rPr>
      </w:pPr>
    </w:p>
    <w:p w14:paraId="351A2DB7" w14:textId="31D17F09" w:rsidR="00D62502" w:rsidRDefault="00D62502" w:rsidP="00D62502">
      <w:pPr>
        <w:pStyle w:val="a3"/>
        <w:numPr>
          <w:ilvl w:val="0"/>
          <w:numId w:val="1"/>
        </w:numPr>
        <w:bidi w:val="0"/>
        <w:rPr>
          <w:b/>
          <w:bCs/>
        </w:rPr>
      </w:pPr>
      <w:commentRangeStart w:id="10"/>
      <w:r>
        <w:t>Use</w:t>
      </w:r>
      <w:commentRangeEnd w:id="10"/>
      <w:r>
        <w:rPr>
          <w:rStyle w:val="a7"/>
        </w:rPr>
        <w:commentReference w:id="10"/>
      </w:r>
      <w:r>
        <w:t xml:space="preserve"> case: </w:t>
      </w:r>
      <w:r>
        <w:rPr>
          <w:b/>
          <w:bCs/>
        </w:rPr>
        <w:t xml:space="preserve">Update product stock- </w:t>
      </w:r>
      <w:r w:rsidR="00F4748D">
        <w:rPr>
          <w:b/>
          <w:bCs/>
        </w:rPr>
        <w:t>subtract</w:t>
      </w:r>
      <w:r>
        <w:rPr>
          <w:b/>
          <w:bCs/>
        </w:rPr>
        <w:t xml:space="preserve"> items</w:t>
      </w:r>
    </w:p>
    <w:p w14:paraId="48589C52" w14:textId="77777777" w:rsidR="00D62502" w:rsidRDefault="00D62502" w:rsidP="00D62502">
      <w:pPr>
        <w:pStyle w:val="a3"/>
        <w:numPr>
          <w:ilvl w:val="1"/>
          <w:numId w:val="1"/>
        </w:numPr>
        <w:bidi w:val="0"/>
        <w:rPr>
          <w:b/>
          <w:bCs/>
        </w:rPr>
      </w:pPr>
      <w:r>
        <w:rPr>
          <w:b/>
          <w:bCs/>
        </w:rPr>
        <w:t xml:space="preserve">Actor: </w:t>
      </w:r>
      <w:r w:rsidRPr="002A602A">
        <w:rPr>
          <w:b/>
          <w:bCs/>
          <w:strike/>
          <w:color w:val="FF0000"/>
        </w:rPr>
        <w:t>Member</w:t>
      </w:r>
      <w:r>
        <w:rPr>
          <w:b/>
          <w:bCs/>
        </w:rPr>
        <w:t>Store owner and seller</w:t>
      </w:r>
    </w:p>
    <w:p w14:paraId="0A71E3A3" w14:textId="77777777" w:rsidR="00D62502" w:rsidRDefault="00D62502" w:rsidP="00D62502">
      <w:pPr>
        <w:pStyle w:val="a3"/>
        <w:numPr>
          <w:ilvl w:val="1"/>
          <w:numId w:val="1"/>
        </w:numPr>
        <w:bidi w:val="0"/>
        <w:rPr>
          <w:b/>
          <w:bCs/>
        </w:rPr>
      </w:pPr>
      <w:r w:rsidRPr="00643424">
        <w:rPr>
          <w:b/>
          <w:bCs/>
        </w:rPr>
        <w:lastRenderedPageBreak/>
        <w:t xml:space="preserve">Precondition: </w:t>
      </w:r>
      <w:r w:rsidRPr="00643424">
        <w:rPr>
          <w:b/>
          <w:bCs/>
          <w:strike/>
          <w:color w:val="FF0000"/>
        </w:rPr>
        <w:t>Member</w:t>
      </w:r>
      <w:r w:rsidRPr="00643424">
        <w:rPr>
          <w:color w:val="FF0000"/>
        </w:rPr>
        <w:t xml:space="preserve"> </w:t>
      </w:r>
    </w:p>
    <w:p w14:paraId="4E36A2A1" w14:textId="77777777" w:rsidR="00D62502" w:rsidRPr="00643424" w:rsidRDefault="00D62502" w:rsidP="00D62502">
      <w:pPr>
        <w:pStyle w:val="a3"/>
        <w:numPr>
          <w:ilvl w:val="2"/>
          <w:numId w:val="1"/>
        </w:numPr>
        <w:bidi w:val="0"/>
        <w:rPr>
          <w:b/>
          <w:bCs/>
        </w:rPr>
      </w:pPr>
      <w:r>
        <w:rPr>
          <w:b/>
          <w:bCs/>
        </w:rPr>
        <w:t>Store owner and seller</w:t>
      </w:r>
      <w:r>
        <w:t xml:space="preserve"> </w:t>
      </w:r>
      <w:r w:rsidRPr="00D63811">
        <w:t xml:space="preserve">is logged in to the </w:t>
      </w:r>
      <w:r w:rsidRPr="00643424">
        <w:rPr>
          <w:b/>
          <w:bCs/>
          <w:color w:val="FF0000"/>
        </w:rPr>
        <w:t>system</w:t>
      </w:r>
    </w:p>
    <w:p w14:paraId="2109E018" w14:textId="77777777" w:rsidR="00D62502" w:rsidRDefault="00D62502" w:rsidP="00D62502">
      <w:pPr>
        <w:pStyle w:val="a3"/>
        <w:numPr>
          <w:ilvl w:val="2"/>
          <w:numId w:val="1"/>
        </w:numPr>
        <w:bidi w:val="0"/>
        <w:rPr>
          <w:b/>
          <w:bCs/>
        </w:rPr>
      </w:pPr>
      <w:r>
        <w:rPr>
          <w:b/>
          <w:bCs/>
        </w:rPr>
        <w:t>Store owner and seller</w:t>
      </w:r>
      <w:r>
        <w:t xml:space="preserve"> </w:t>
      </w:r>
      <w:r w:rsidRPr="008964A0">
        <w:t>is an owner of an existing store</w:t>
      </w:r>
    </w:p>
    <w:p w14:paraId="12E6B7E3" w14:textId="77777777" w:rsidR="00D62502" w:rsidRDefault="00D62502" w:rsidP="00D62502">
      <w:pPr>
        <w:pStyle w:val="a3"/>
        <w:numPr>
          <w:ilvl w:val="1"/>
          <w:numId w:val="1"/>
        </w:numPr>
        <w:bidi w:val="0"/>
        <w:rPr>
          <w:b/>
          <w:bCs/>
        </w:rPr>
      </w:pPr>
      <w:r>
        <w:rPr>
          <w:b/>
          <w:bCs/>
        </w:rPr>
        <w:t xml:space="preserve">Parameter: </w:t>
      </w:r>
      <w:r>
        <w:t>Store identification, product id, amount</w:t>
      </w:r>
    </w:p>
    <w:p w14:paraId="382937A9" w14:textId="77777777" w:rsidR="00D62502" w:rsidRDefault="00D62502" w:rsidP="00D62502">
      <w:pPr>
        <w:pStyle w:val="a3"/>
        <w:numPr>
          <w:ilvl w:val="1"/>
          <w:numId w:val="1"/>
        </w:numPr>
        <w:bidi w:val="0"/>
        <w:rPr>
          <w:b/>
          <w:bCs/>
        </w:rPr>
      </w:pPr>
      <w:r>
        <w:rPr>
          <w:b/>
          <w:bCs/>
        </w:rPr>
        <w:t>Actions:</w:t>
      </w:r>
    </w:p>
    <w:p w14:paraId="20493114" w14:textId="2D6F7EBE" w:rsidR="00D62502" w:rsidRPr="009E3621" w:rsidRDefault="00D62502" w:rsidP="00D62502">
      <w:pPr>
        <w:pStyle w:val="a3"/>
        <w:numPr>
          <w:ilvl w:val="2"/>
          <w:numId w:val="1"/>
        </w:numPr>
        <w:bidi w:val="0"/>
      </w:pPr>
      <w:r w:rsidRPr="009E3621">
        <w:t xml:space="preserve">Store owner and seller asks to </w:t>
      </w:r>
      <w:r>
        <w:t xml:space="preserve">subtract </w:t>
      </w:r>
      <w:r w:rsidRPr="009E3621">
        <w:t xml:space="preserve">product </w:t>
      </w:r>
      <w:r>
        <w:t>items from store's stock</w:t>
      </w:r>
    </w:p>
    <w:p w14:paraId="32EC8836" w14:textId="77777777" w:rsidR="00D62502" w:rsidRDefault="00D62502" w:rsidP="00D62502">
      <w:pPr>
        <w:pStyle w:val="a3"/>
        <w:numPr>
          <w:ilvl w:val="2"/>
          <w:numId w:val="1"/>
        </w:numPr>
        <w:bidi w:val="0"/>
      </w:pPr>
      <w:r>
        <w:t>The system asks for store identification, product id and amount</w:t>
      </w:r>
    </w:p>
    <w:p w14:paraId="1DAADCB3" w14:textId="77777777" w:rsidR="00D62502" w:rsidRDefault="00D62502" w:rsidP="00D62502">
      <w:pPr>
        <w:pStyle w:val="a3"/>
        <w:numPr>
          <w:ilvl w:val="2"/>
          <w:numId w:val="1"/>
        </w:numPr>
        <w:bidi w:val="0"/>
      </w:pPr>
      <w:r>
        <w:rPr>
          <w:b/>
          <w:bCs/>
        </w:rPr>
        <w:t>Store owner and seller</w:t>
      </w:r>
      <w:r>
        <w:t xml:space="preserve"> provides required details- store id, product id, amount</w:t>
      </w:r>
    </w:p>
    <w:p w14:paraId="3EE19139" w14:textId="77777777" w:rsidR="00D62502" w:rsidRDefault="00D62502" w:rsidP="00D62502">
      <w:pPr>
        <w:pStyle w:val="a3"/>
        <w:numPr>
          <w:ilvl w:val="2"/>
          <w:numId w:val="1"/>
        </w:numPr>
        <w:bidi w:val="0"/>
      </w:pPr>
      <w:r>
        <w:t>System checks if such a store exists in user's store repository</w:t>
      </w:r>
    </w:p>
    <w:p w14:paraId="6E8D1B82" w14:textId="77777777" w:rsidR="00D62502" w:rsidRDefault="00D62502" w:rsidP="00D62502">
      <w:pPr>
        <w:pStyle w:val="a3"/>
        <w:numPr>
          <w:ilvl w:val="2"/>
          <w:numId w:val="1"/>
        </w:numPr>
        <w:bidi w:val="0"/>
      </w:pPr>
      <w:r>
        <w:t>If exists</w:t>
      </w:r>
    </w:p>
    <w:p w14:paraId="36654855" w14:textId="77777777" w:rsidR="00D62502" w:rsidRDefault="00D62502" w:rsidP="00D62502">
      <w:pPr>
        <w:pStyle w:val="a3"/>
        <w:numPr>
          <w:ilvl w:val="3"/>
          <w:numId w:val="1"/>
        </w:numPr>
        <w:bidi w:val="0"/>
      </w:pPr>
      <w:r>
        <w:t>System checks if such product exists in the store</w:t>
      </w:r>
    </w:p>
    <w:p w14:paraId="6694B354" w14:textId="77777777" w:rsidR="00D62502" w:rsidRDefault="00D62502" w:rsidP="00D62502">
      <w:pPr>
        <w:pStyle w:val="a3"/>
        <w:numPr>
          <w:ilvl w:val="3"/>
          <w:numId w:val="1"/>
        </w:numPr>
        <w:bidi w:val="0"/>
      </w:pPr>
      <w:r>
        <w:t>If exists</w:t>
      </w:r>
    </w:p>
    <w:p w14:paraId="71B07E2C" w14:textId="77777777" w:rsidR="00D62502" w:rsidRDefault="00D62502" w:rsidP="00D62502">
      <w:pPr>
        <w:pStyle w:val="a3"/>
        <w:numPr>
          <w:ilvl w:val="4"/>
          <w:numId w:val="1"/>
        </w:numPr>
        <w:bidi w:val="0"/>
      </w:pPr>
      <w:r>
        <w:t>System updates the product's current stock to the new amount</w:t>
      </w:r>
    </w:p>
    <w:p w14:paraId="2FE160F1" w14:textId="61B8AFC9" w:rsidR="00D62502" w:rsidRDefault="00D62502" w:rsidP="00D62502">
      <w:pPr>
        <w:pStyle w:val="a3"/>
        <w:numPr>
          <w:ilvl w:val="3"/>
          <w:numId w:val="1"/>
        </w:numPr>
        <w:bidi w:val="0"/>
      </w:pPr>
      <w:r>
        <w:t>Else</w:t>
      </w:r>
    </w:p>
    <w:p w14:paraId="053C8E8F" w14:textId="21908108" w:rsidR="00D62502" w:rsidRDefault="00D62502" w:rsidP="00D62502">
      <w:pPr>
        <w:pStyle w:val="a3"/>
        <w:numPr>
          <w:ilvl w:val="4"/>
          <w:numId w:val="1"/>
        </w:numPr>
        <w:bidi w:val="0"/>
      </w:pPr>
      <w:r>
        <w:t xml:space="preserve">System informs the </w:t>
      </w:r>
      <w:r>
        <w:rPr>
          <w:b/>
          <w:bCs/>
        </w:rPr>
        <w:t>Store owner and seller</w:t>
      </w:r>
      <w:r>
        <w:t xml:space="preserve"> that such product doesn't exist in the system</w:t>
      </w:r>
    </w:p>
    <w:p w14:paraId="7450C58E" w14:textId="77777777" w:rsidR="00D62502" w:rsidRPr="00D62502" w:rsidRDefault="00D62502" w:rsidP="00D62502">
      <w:pPr>
        <w:bidi w:val="0"/>
      </w:pPr>
      <w:r w:rsidRPr="00D62502">
        <w:rPr>
          <w:b/>
          <w:bCs/>
        </w:rPr>
        <w:t>Acceptance Tests:</w:t>
      </w:r>
    </w:p>
    <w:p w14:paraId="59B7C7C7" w14:textId="62619CDA" w:rsidR="00D62502" w:rsidRPr="00C163BE" w:rsidRDefault="00D62502" w:rsidP="00D62502">
      <w:pPr>
        <w:pStyle w:val="a3"/>
        <w:bidi w:val="0"/>
      </w:pPr>
      <w:r>
        <w:t xml:space="preserve">1. </w:t>
      </w:r>
      <w:r w:rsidRPr="00156370">
        <w:rPr>
          <w:b/>
          <w:bCs/>
        </w:rPr>
        <w:t xml:space="preserve">Action: </w:t>
      </w:r>
      <w:r>
        <w:rPr>
          <w:b/>
          <w:bCs/>
        </w:rPr>
        <w:t>Store owner and seller</w:t>
      </w:r>
      <w:r>
        <w:t xml:space="preserve"> is logged to the system and provides an identification of an existing store that he owns and an a product id that exists in the store, and a valid amount</w:t>
      </w:r>
      <w:r w:rsidR="00F4748D">
        <w:t xml:space="preserve"> to subtract </w:t>
      </w:r>
    </w:p>
    <w:p w14:paraId="7A780C69" w14:textId="77777777" w:rsidR="00D62502" w:rsidRDefault="00D62502" w:rsidP="00D62502">
      <w:pPr>
        <w:pStyle w:val="a3"/>
        <w:bidi w:val="0"/>
      </w:pPr>
      <w:r w:rsidRPr="007D3615">
        <w:rPr>
          <w:b/>
          <w:bCs/>
        </w:rPr>
        <w:t>Expected Result:</w:t>
      </w:r>
      <w:r>
        <w:t xml:space="preserve"> The system updated the product's stock in the store</w:t>
      </w:r>
    </w:p>
    <w:p w14:paraId="6A81004B" w14:textId="77777777" w:rsidR="00D62502" w:rsidRPr="00C163BE" w:rsidRDefault="00D62502" w:rsidP="00D62502">
      <w:pPr>
        <w:pStyle w:val="a3"/>
        <w:bidi w:val="0"/>
      </w:pPr>
      <w:r>
        <w:t xml:space="preserve">2. </w:t>
      </w:r>
      <w:r w:rsidRPr="00156370">
        <w:rPr>
          <w:b/>
          <w:bCs/>
        </w:rPr>
        <w:t xml:space="preserve">Action: </w:t>
      </w:r>
      <w:r>
        <w:rPr>
          <w:b/>
          <w:bCs/>
        </w:rPr>
        <w:t>Store owner and seller</w:t>
      </w:r>
      <w:r>
        <w:t xml:space="preserve"> is logged to the system and provides identification of a store that doesn't exist</w:t>
      </w:r>
    </w:p>
    <w:p w14:paraId="71F529AA" w14:textId="77777777" w:rsidR="00D62502" w:rsidRDefault="00D62502" w:rsidP="00D62502">
      <w:pPr>
        <w:pStyle w:val="a3"/>
        <w:bidi w:val="0"/>
      </w:pPr>
      <w:r w:rsidRPr="007D3615">
        <w:rPr>
          <w:b/>
          <w:bCs/>
        </w:rPr>
        <w:t>Expected Result:</w:t>
      </w:r>
      <w:r>
        <w:t xml:space="preserve"> </w:t>
      </w:r>
      <w:r w:rsidRPr="00CC2670">
        <w:rPr>
          <w:b/>
          <w:bCs/>
        </w:rPr>
        <w:t>System</w:t>
      </w:r>
      <w:r>
        <w:t xml:space="preserve"> informs </w:t>
      </w:r>
      <w:r>
        <w:rPr>
          <w:b/>
          <w:bCs/>
        </w:rPr>
        <w:t xml:space="preserve">Store owner and seller </w:t>
      </w:r>
      <w:r w:rsidRPr="00CC2670">
        <w:t xml:space="preserve">that the </w:t>
      </w:r>
      <w:r w:rsidRPr="00CC2670">
        <w:rPr>
          <w:b/>
          <w:bCs/>
        </w:rPr>
        <w:t>store</w:t>
      </w:r>
      <w:r w:rsidRPr="00CC2670">
        <w:t xml:space="preserve"> doesn’t exist in his owned </w:t>
      </w:r>
      <w:r w:rsidRPr="00CC2670">
        <w:rPr>
          <w:highlight w:val="cyan"/>
        </w:rPr>
        <w:t>store repository</w:t>
      </w:r>
    </w:p>
    <w:p w14:paraId="654C5897" w14:textId="77777777" w:rsidR="00D62502" w:rsidRPr="00C163BE" w:rsidRDefault="00D62502" w:rsidP="00D62502">
      <w:pPr>
        <w:pStyle w:val="a3"/>
        <w:bidi w:val="0"/>
      </w:pPr>
      <w:r>
        <w:t xml:space="preserve">3. </w:t>
      </w:r>
      <w:r w:rsidRPr="00156370">
        <w:rPr>
          <w:b/>
          <w:bCs/>
        </w:rPr>
        <w:t xml:space="preserve">Action: </w:t>
      </w:r>
      <w:r>
        <w:t xml:space="preserve">The </w:t>
      </w:r>
      <w:r>
        <w:rPr>
          <w:b/>
          <w:bCs/>
        </w:rPr>
        <w:t xml:space="preserve">Store owner and seller </w:t>
      </w:r>
      <w:r>
        <w:t>is logged to the system and provides identification of a store that he doesn’t own</w:t>
      </w:r>
    </w:p>
    <w:p w14:paraId="3CEF802F" w14:textId="77777777" w:rsidR="00D62502" w:rsidRDefault="00D62502" w:rsidP="00D62502">
      <w:pPr>
        <w:pStyle w:val="a3"/>
        <w:bidi w:val="0"/>
      </w:pPr>
      <w:r w:rsidRPr="007D3615">
        <w:rPr>
          <w:b/>
          <w:bCs/>
        </w:rPr>
        <w:t>Expected Result:</w:t>
      </w:r>
      <w:r>
        <w:t xml:space="preserve"> </w:t>
      </w:r>
      <w:r w:rsidRPr="00CC2670">
        <w:rPr>
          <w:b/>
          <w:bCs/>
        </w:rPr>
        <w:t>System</w:t>
      </w:r>
      <w:r>
        <w:t xml:space="preserve"> informs </w:t>
      </w:r>
      <w:r>
        <w:rPr>
          <w:b/>
          <w:bCs/>
        </w:rPr>
        <w:t xml:space="preserve">Store owner and seller </w:t>
      </w:r>
      <w:r w:rsidRPr="00CC2670">
        <w:t xml:space="preserve">that the </w:t>
      </w:r>
      <w:r w:rsidRPr="00CC2670">
        <w:rPr>
          <w:b/>
          <w:bCs/>
        </w:rPr>
        <w:t>store</w:t>
      </w:r>
      <w:r w:rsidRPr="00CC2670">
        <w:t xml:space="preserve"> doesn’t exist in his owned </w:t>
      </w:r>
      <w:r w:rsidRPr="00CC2670">
        <w:rPr>
          <w:highlight w:val="cyan"/>
        </w:rPr>
        <w:t>store repository</w:t>
      </w:r>
    </w:p>
    <w:p w14:paraId="4B15510F" w14:textId="77777777" w:rsidR="00D62502" w:rsidRPr="00C163BE" w:rsidRDefault="00D62502" w:rsidP="00D62502">
      <w:pPr>
        <w:pStyle w:val="a3"/>
        <w:bidi w:val="0"/>
      </w:pPr>
      <w:r>
        <w:t xml:space="preserve">4. </w:t>
      </w:r>
      <w:r w:rsidRPr="00156370">
        <w:rPr>
          <w:b/>
          <w:bCs/>
        </w:rPr>
        <w:t xml:space="preserve">Action: </w:t>
      </w:r>
      <w:r>
        <w:t xml:space="preserve">The </w:t>
      </w:r>
      <w:r>
        <w:rPr>
          <w:b/>
          <w:bCs/>
        </w:rPr>
        <w:t xml:space="preserve">Store owner and seller </w:t>
      </w:r>
      <w:r>
        <w:t>is logged to the system and provides identification of a store he owns, and of a product that doesn't exists in the store</w:t>
      </w:r>
    </w:p>
    <w:p w14:paraId="0BD378F4" w14:textId="77777777" w:rsidR="00D62502" w:rsidRDefault="00D62502" w:rsidP="00D62502">
      <w:pPr>
        <w:pStyle w:val="a3"/>
        <w:bidi w:val="0"/>
      </w:pPr>
      <w:r w:rsidRPr="007D3615">
        <w:rPr>
          <w:b/>
          <w:bCs/>
        </w:rPr>
        <w:t>Expected Result:</w:t>
      </w:r>
      <w:r>
        <w:t xml:space="preserve"> System informs the </w:t>
      </w:r>
      <w:r>
        <w:rPr>
          <w:b/>
          <w:bCs/>
        </w:rPr>
        <w:t xml:space="preserve">Store owner and seller </w:t>
      </w:r>
      <w:r w:rsidRPr="00D62502">
        <w:t>that the products he asks to add doesn't exists in the store</w:t>
      </w:r>
    </w:p>
    <w:p w14:paraId="4AD3ED93" w14:textId="77777777" w:rsidR="00D62502" w:rsidRPr="00C163BE" w:rsidRDefault="00D62502" w:rsidP="00D62502">
      <w:pPr>
        <w:pStyle w:val="a3"/>
        <w:bidi w:val="0"/>
      </w:pPr>
      <w:r>
        <w:t xml:space="preserve">5. </w:t>
      </w:r>
      <w:r w:rsidRPr="00156370">
        <w:rPr>
          <w:b/>
          <w:bCs/>
        </w:rPr>
        <w:t xml:space="preserve">Action: </w:t>
      </w:r>
      <w:r>
        <w:t xml:space="preserve">The </w:t>
      </w:r>
      <w:r>
        <w:rPr>
          <w:b/>
          <w:bCs/>
        </w:rPr>
        <w:t xml:space="preserve">Store owner and seller </w:t>
      </w:r>
      <w:r>
        <w:t>is not logged to the system</w:t>
      </w:r>
    </w:p>
    <w:p w14:paraId="3F4DFE70" w14:textId="77777777" w:rsidR="00D62502" w:rsidRDefault="00D62502" w:rsidP="00D62502">
      <w:pPr>
        <w:pStyle w:val="a3"/>
        <w:bidi w:val="0"/>
      </w:pPr>
      <w:r w:rsidRPr="007D3615">
        <w:rPr>
          <w:b/>
          <w:bCs/>
        </w:rPr>
        <w:t>Expected Result:</w:t>
      </w:r>
      <w:r>
        <w:t xml:space="preserve"> Message indicates that managing stock is only allowed to logged in existing members </w:t>
      </w:r>
    </w:p>
    <w:p w14:paraId="2E26E6F4" w14:textId="77777777" w:rsidR="00D62502" w:rsidRPr="00C163BE" w:rsidRDefault="00D62502" w:rsidP="00D62502">
      <w:pPr>
        <w:pStyle w:val="a3"/>
        <w:bidi w:val="0"/>
      </w:pPr>
      <w:r>
        <w:t xml:space="preserve">6. </w:t>
      </w:r>
      <w:r w:rsidRPr="00156370">
        <w:rPr>
          <w:b/>
          <w:bCs/>
        </w:rPr>
        <w:t xml:space="preserve">Action: </w:t>
      </w:r>
      <w:r>
        <w:t xml:space="preserve">The </w:t>
      </w:r>
      <w:r>
        <w:rPr>
          <w:b/>
          <w:bCs/>
        </w:rPr>
        <w:t xml:space="preserve">Store owner and seller </w:t>
      </w:r>
      <w:r>
        <w:t>is logged to the system and provides a store id of an existing store he owns and a product id that exits in that store, and an invalid amount</w:t>
      </w:r>
    </w:p>
    <w:p w14:paraId="2576F76F" w14:textId="77777777" w:rsidR="00D62502" w:rsidRDefault="00D62502" w:rsidP="00D62502">
      <w:pPr>
        <w:pStyle w:val="a3"/>
        <w:bidi w:val="0"/>
      </w:pPr>
      <w:r w:rsidRPr="007D3615">
        <w:rPr>
          <w:b/>
          <w:bCs/>
        </w:rPr>
        <w:t>Expected Result:</w:t>
      </w:r>
      <w:r>
        <w:t xml:space="preserve"> Message indicates that requested amount is invalid</w:t>
      </w:r>
    </w:p>
    <w:p w14:paraId="3FD83440" w14:textId="425795CA" w:rsidR="00956F11" w:rsidRPr="00D63811" w:rsidRDefault="00956F11" w:rsidP="00D62502">
      <w:pPr>
        <w:bidi w:val="0"/>
      </w:pPr>
    </w:p>
    <w:p w14:paraId="310363AD" w14:textId="77777777" w:rsidR="00F4748D" w:rsidRPr="00D62502" w:rsidRDefault="00F4748D" w:rsidP="00F4748D">
      <w:pPr>
        <w:bidi w:val="0"/>
        <w:rPr>
          <w:b/>
          <w:bCs/>
        </w:rPr>
      </w:pPr>
    </w:p>
    <w:p w14:paraId="6A13B25F" w14:textId="5B367A24" w:rsidR="00F4748D" w:rsidRDefault="00F4748D" w:rsidP="00F4748D">
      <w:pPr>
        <w:pStyle w:val="a3"/>
        <w:numPr>
          <w:ilvl w:val="0"/>
          <w:numId w:val="1"/>
        </w:numPr>
        <w:bidi w:val="0"/>
        <w:rPr>
          <w:b/>
          <w:bCs/>
        </w:rPr>
      </w:pPr>
      <w:commentRangeStart w:id="11"/>
      <w:r>
        <w:lastRenderedPageBreak/>
        <w:t>Use</w:t>
      </w:r>
      <w:commentRangeEnd w:id="11"/>
      <w:r>
        <w:rPr>
          <w:rStyle w:val="a7"/>
        </w:rPr>
        <w:commentReference w:id="11"/>
      </w:r>
      <w:r>
        <w:t xml:space="preserve"> case: </w:t>
      </w:r>
      <w:r>
        <w:rPr>
          <w:b/>
          <w:bCs/>
        </w:rPr>
        <w:t>Update existing product's details</w:t>
      </w:r>
    </w:p>
    <w:p w14:paraId="10AECE24" w14:textId="77777777" w:rsidR="00F4748D" w:rsidRDefault="00F4748D" w:rsidP="00F4748D">
      <w:pPr>
        <w:pStyle w:val="a3"/>
        <w:numPr>
          <w:ilvl w:val="1"/>
          <w:numId w:val="1"/>
        </w:numPr>
        <w:bidi w:val="0"/>
        <w:rPr>
          <w:b/>
          <w:bCs/>
        </w:rPr>
      </w:pPr>
      <w:r>
        <w:rPr>
          <w:b/>
          <w:bCs/>
        </w:rPr>
        <w:t xml:space="preserve">Actor: </w:t>
      </w:r>
      <w:r w:rsidRPr="002A602A">
        <w:rPr>
          <w:b/>
          <w:bCs/>
          <w:strike/>
          <w:color w:val="FF0000"/>
        </w:rPr>
        <w:t>Member</w:t>
      </w:r>
      <w:r>
        <w:rPr>
          <w:b/>
          <w:bCs/>
        </w:rPr>
        <w:t>Store owner and seller</w:t>
      </w:r>
    </w:p>
    <w:p w14:paraId="1D26F693" w14:textId="77777777" w:rsidR="00F4748D" w:rsidRDefault="00F4748D" w:rsidP="00F4748D">
      <w:pPr>
        <w:pStyle w:val="a3"/>
        <w:numPr>
          <w:ilvl w:val="1"/>
          <w:numId w:val="1"/>
        </w:numPr>
        <w:bidi w:val="0"/>
        <w:rPr>
          <w:b/>
          <w:bCs/>
        </w:rPr>
      </w:pPr>
      <w:r w:rsidRPr="00643424">
        <w:rPr>
          <w:b/>
          <w:bCs/>
        </w:rPr>
        <w:t xml:space="preserve">Precondition: </w:t>
      </w:r>
      <w:r w:rsidRPr="00643424">
        <w:rPr>
          <w:b/>
          <w:bCs/>
          <w:strike/>
          <w:color w:val="FF0000"/>
        </w:rPr>
        <w:t>Member</w:t>
      </w:r>
      <w:r w:rsidRPr="00643424">
        <w:rPr>
          <w:color w:val="FF0000"/>
        </w:rPr>
        <w:t xml:space="preserve"> </w:t>
      </w:r>
    </w:p>
    <w:p w14:paraId="7ACE216B" w14:textId="77777777" w:rsidR="00F4748D" w:rsidRPr="00643424" w:rsidRDefault="00F4748D" w:rsidP="00F4748D">
      <w:pPr>
        <w:pStyle w:val="a3"/>
        <w:numPr>
          <w:ilvl w:val="2"/>
          <w:numId w:val="1"/>
        </w:numPr>
        <w:bidi w:val="0"/>
        <w:rPr>
          <w:b/>
          <w:bCs/>
        </w:rPr>
      </w:pPr>
      <w:r>
        <w:rPr>
          <w:b/>
          <w:bCs/>
        </w:rPr>
        <w:t>Store owner and seller</w:t>
      </w:r>
      <w:r>
        <w:t xml:space="preserve"> </w:t>
      </w:r>
      <w:r w:rsidRPr="00D63811">
        <w:t xml:space="preserve">is logged in to the </w:t>
      </w:r>
      <w:r w:rsidRPr="00643424">
        <w:rPr>
          <w:b/>
          <w:bCs/>
          <w:color w:val="FF0000"/>
        </w:rPr>
        <w:t>system</w:t>
      </w:r>
    </w:p>
    <w:p w14:paraId="50E4F2AB" w14:textId="77777777" w:rsidR="00F4748D" w:rsidRDefault="00F4748D" w:rsidP="00F4748D">
      <w:pPr>
        <w:pStyle w:val="a3"/>
        <w:numPr>
          <w:ilvl w:val="2"/>
          <w:numId w:val="1"/>
        </w:numPr>
        <w:bidi w:val="0"/>
        <w:rPr>
          <w:b/>
          <w:bCs/>
        </w:rPr>
      </w:pPr>
      <w:r>
        <w:rPr>
          <w:b/>
          <w:bCs/>
        </w:rPr>
        <w:t>Store owner and seller</w:t>
      </w:r>
      <w:r>
        <w:t xml:space="preserve"> </w:t>
      </w:r>
      <w:r w:rsidRPr="008964A0">
        <w:t>is an owner of an existing store</w:t>
      </w:r>
    </w:p>
    <w:p w14:paraId="7A3E5A11" w14:textId="4B1EB0E8" w:rsidR="00F4748D" w:rsidRDefault="00F4748D" w:rsidP="00F4748D">
      <w:pPr>
        <w:pStyle w:val="a3"/>
        <w:numPr>
          <w:ilvl w:val="1"/>
          <w:numId w:val="1"/>
        </w:numPr>
        <w:bidi w:val="0"/>
        <w:rPr>
          <w:b/>
          <w:bCs/>
        </w:rPr>
      </w:pPr>
      <w:r>
        <w:rPr>
          <w:b/>
          <w:bCs/>
        </w:rPr>
        <w:t xml:space="preserve">Parameter: </w:t>
      </w:r>
      <w:r>
        <w:t xml:space="preserve">Store identification, product id, </w:t>
      </w:r>
      <w:r w:rsidR="00A61585">
        <w:t>product details</w:t>
      </w:r>
    </w:p>
    <w:p w14:paraId="4512371C" w14:textId="77777777" w:rsidR="00F4748D" w:rsidRDefault="00F4748D" w:rsidP="00F4748D">
      <w:pPr>
        <w:pStyle w:val="a3"/>
        <w:numPr>
          <w:ilvl w:val="1"/>
          <w:numId w:val="1"/>
        </w:numPr>
        <w:bidi w:val="0"/>
        <w:rPr>
          <w:b/>
          <w:bCs/>
        </w:rPr>
      </w:pPr>
      <w:r>
        <w:rPr>
          <w:b/>
          <w:bCs/>
        </w:rPr>
        <w:t>Actions:</w:t>
      </w:r>
    </w:p>
    <w:p w14:paraId="66D90D9A" w14:textId="385E5718" w:rsidR="00F4748D" w:rsidRPr="009E3621" w:rsidRDefault="00F4748D" w:rsidP="00F4748D">
      <w:pPr>
        <w:pStyle w:val="a3"/>
        <w:numPr>
          <w:ilvl w:val="2"/>
          <w:numId w:val="1"/>
        </w:numPr>
        <w:bidi w:val="0"/>
      </w:pPr>
      <w:r w:rsidRPr="009E3621">
        <w:t xml:space="preserve">Store owner and seller asks to </w:t>
      </w:r>
      <w:r w:rsidR="001C047A">
        <w:t>update</w:t>
      </w:r>
      <w:r>
        <w:t xml:space="preserve"> </w:t>
      </w:r>
      <w:r w:rsidRPr="009E3621">
        <w:t>product</w:t>
      </w:r>
      <w:r w:rsidR="001C047A">
        <w:t>'s</w:t>
      </w:r>
      <w:r w:rsidRPr="009E3621">
        <w:t xml:space="preserve"> </w:t>
      </w:r>
      <w:r w:rsidR="001C047A">
        <w:t>details</w:t>
      </w:r>
    </w:p>
    <w:p w14:paraId="2FEBC462" w14:textId="2AA328C9" w:rsidR="00F4748D" w:rsidRDefault="00F4748D" w:rsidP="00F4748D">
      <w:pPr>
        <w:pStyle w:val="a3"/>
        <w:numPr>
          <w:ilvl w:val="2"/>
          <w:numId w:val="1"/>
        </w:numPr>
        <w:bidi w:val="0"/>
      </w:pPr>
      <w:r>
        <w:t xml:space="preserve">The system asks for store identification, product id </w:t>
      </w:r>
      <w:r w:rsidR="001C047A">
        <w:t>and new details</w:t>
      </w:r>
    </w:p>
    <w:p w14:paraId="02D9AB9D" w14:textId="16F738C8" w:rsidR="00F4748D" w:rsidRDefault="00F4748D" w:rsidP="00AE5E33">
      <w:pPr>
        <w:pStyle w:val="a3"/>
        <w:numPr>
          <w:ilvl w:val="2"/>
          <w:numId w:val="1"/>
        </w:numPr>
        <w:bidi w:val="0"/>
      </w:pPr>
      <w:r>
        <w:rPr>
          <w:b/>
          <w:bCs/>
        </w:rPr>
        <w:t>Store owner and seller</w:t>
      </w:r>
      <w:r>
        <w:t xml:space="preserve"> provides required details- store id, product id, </w:t>
      </w:r>
      <w:r w:rsidR="001C047A">
        <w:t>new details</w:t>
      </w:r>
    </w:p>
    <w:p w14:paraId="73994880" w14:textId="77777777" w:rsidR="00F4748D" w:rsidRDefault="00F4748D" w:rsidP="00F4748D">
      <w:pPr>
        <w:pStyle w:val="a3"/>
        <w:numPr>
          <w:ilvl w:val="2"/>
          <w:numId w:val="1"/>
        </w:numPr>
        <w:bidi w:val="0"/>
      </w:pPr>
      <w:r>
        <w:t>System checks if such a store exists in user's store repository</w:t>
      </w:r>
    </w:p>
    <w:p w14:paraId="5A7F459F" w14:textId="77777777" w:rsidR="00F4748D" w:rsidRDefault="00F4748D" w:rsidP="00F4748D">
      <w:pPr>
        <w:pStyle w:val="a3"/>
        <w:numPr>
          <w:ilvl w:val="2"/>
          <w:numId w:val="1"/>
        </w:numPr>
        <w:bidi w:val="0"/>
      </w:pPr>
      <w:r>
        <w:t>If exists</w:t>
      </w:r>
    </w:p>
    <w:p w14:paraId="5F9EBD8D" w14:textId="77777777" w:rsidR="00F4748D" w:rsidRDefault="00F4748D" w:rsidP="00F4748D">
      <w:pPr>
        <w:pStyle w:val="a3"/>
        <w:numPr>
          <w:ilvl w:val="3"/>
          <w:numId w:val="1"/>
        </w:numPr>
        <w:bidi w:val="0"/>
      </w:pPr>
      <w:r>
        <w:t>System checks if such product exists in the store</w:t>
      </w:r>
    </w:p>
    <w:p w14:paraId="67DAAD6D" w14:textId="77777777" w:rsidR="00F4748D" w:rsidRDefault="00F4748D" w:rsidP="00F4748D">
      <w:pPr>
        <w:pStyle w:val="a3"/>
        <w:numPr>
          <w:ilvl w:val="3"/>
          <w:numId w:val="1"/>
        </w:numPr>
        <w:bidi w:val="0"/>
      </w:pPr>
      <w:r>
        <w:t>If exists</w:t>
      </w:r>
    </w:p>
    <w:p w14:paraId="4B3C1B51" w14:textId="5F19358A" w:rsidR="00F4748D" w:rsidRDefault="00F4748D" w:rsidP="00F4748D">
      <w:pPr>
        <w:pStyle w:val="a3"/>
        <w:numPr>
          <w:ilvl w:val="4"/>
          <w:numId w:val="1"/>
        </w:numPr>
        <w:bidi w:val="0"/>
      </w:pPr>
      <w:r>
        <w:t xml:space="preserve">System updates the product's </w:t>
      </w:r>
      <w:r w:rsidR="00AE5E33">
        <w:t>details as required</w:t>
      </w:r>
    </w:p>
    <w:p w14:paraId="285FD8E3" w14:textId="77777777" w:rsidR="00F4748D" w:rsidRPr="00D62502" w:rsidRDefault="00F4748D" w:rsidP="00F4748D">
      <w:pPr>
        <w:bidi w:val="0"/>
      </w:pPr>
      <w:r w:rsidRPr="00D62502">
        <w:rPr>
          <w:b/>
          <w:bCs/>
        </w:rPr>
        <w:t>Acceptance Tests:</w:t>
      </w:r>
    </w:p>
    <w:p w14:paraId="00104320" w14:textId="4184D2CE" w:rsidR="00F4748D" w:rsidRPr="00C163BE" w:rsidRDefault="00F4748D" w:rsidP="00F4748D">
      <w:pPr>
        <w:pStyle w:val="a3"/>
        <w:bidi w:val="0"/>
      </w:pPr>
      <w:r>
        <w:t xml:space="preserve">1. </w:t>
      </w:r>
      <w:r w:rsidRPr="00156370">
        <w:rPr>
          <w:b/>
          <w:bCs/>
        </w:rPr>
        <w:t xml:space="preserve">Action: </w:t>
      </w:r>
      <w:r>
        <w:rPr>
          <w:b/>
          <w:bCs/>
        </w:rPr>
        <w:t>Store owner and seller</w:t>
      </w:r>
      <w:r>
        <w:t xml:space="preserve"> is logged to the system and provides an identification of an existing store that he owns and an a product id that exists in the store, and a valid </w:t>
      </w:r>
      <w:r w:rsidR="00AE5E33">
        <w:t>new details</w:t>
      </w:r>
      <w:r>
        <w:t xml:space="preserve"> </w:t>
      </w:r>
    </w:p>
    <w:p w14:paraId="0AEBE11E" w14:textId="150F55AB" w:rsidR="00F4748D" w:rsidRDefault="00F4748D" w:rsidP="00F4748D">
      <w:pPr>
        <w:pStyle w:val="a3"/>
        <w:bidi w:val="0"/>
      </w:pPr>
      <w:r w:rsidRPr="007D3615">
        <w:rPr>
          <w:b/>
          <w:bCs/>
        </w:rPr>
        <w:t>Expected Result:</w:t>
      </w:r>
      <w:r>
        <w:t xml:space="preserve"> The system updated the product's </w:t>
      </w:r>
      <w:r w:rsidR="007274DA">
        <w:t>details</w:t>
      </w:r>
    </w:p>
    <w:p w14:paraId="1628021C" w14:textId="77777777" w:rsidR="00F4748D" w:rsidRPr="00C163BE" w:rsidRDefault="00F4748D" w:rsidP="00F4748D">
      <w:pPr>
        <w:pStyle w:val="a3"/>
        <w:bidi w:val="0"/>
      </w:pPr>
      <w:r>
        <w:t xml:space="preserve">2. </w:t>
      </w:r>
      <w:r w:rsidRPr="00156370">
        <w:rPr>
          <w:b/>
          <w:bCs/>
        </w:rPr>
        <w:t xml:space="preserve">Action: </w:t>
      </w:r>
      <w:r>
        <w:rPr>
          <w:b/>
          <w:bCs/>
        </w:rPr>
        <w:t>Store owner and seller</w:t>
      </w:r>
      <w:r>
        <w:t xml:space="preserve"> is logged to the system and provides identification of a store that doesn't exist</w:t>
      </w:r>
    </w:p>
    <w:p w14:paraId="17E5B4E0" w14:textId="77777777" w:rsidR="00F4748D" w:rsidRDefault="00F4748D" w:rsidP="00F4748D">
      <w:pPr>
        <w:pStyle w:val="a3"/>
        <w:bidi w:val="0"/>
      </w:pPr>
      <w:r w:rsidRPr="007D3615">
        <w:rPr>
          <w:b/>
          <w:bCs/>
        </w:rPr>
        <w:t>Expected Result:</w:t>
      </w:r>
      <w:r>
        <w:t xml:space="preserve"> </w:t>
      </w:r>
      <w:r w:rsidRPr="00CC2670">
        <w:rPr>
          <w:b/>
          <w:bCs/>
        </w:rPr>
        <w:t>System</w:t>
      </w:r>
      <w:r>
        <w:t xml:space="preserve"> informs </w:t>
      </w:r>
      <w:r>
        <w:rPr>
          <w:b/>
          <w:bCs/>
        </w:rPr>
        <w:t xml:space="preserve">Store owner and seller </w:t>
      </w:r>
      <w:r w:rsidRPr="00CC2670">
        <w:t xml:space="preserve">that the </w:t>
      </w:r>
      <w:r w:rsidRPr="00CC2670">
        <w:rPr>
          <w:b/>
          <w:bCs/>
        </w:rPr>
        <w:t>store</w:t>
      </w:r>
      <w:r w:rsidRPr="00CC2670">
        <w:t xml:space="preserve"> doesn’t exist in his owned </w:t>
      </w:r>
      <w:r w:rsidRPr="00CC2670">
        <w:rPr>
          <w:highlight w:val="cyan"/>
        </w:rPr>
        <w:t>store repository</w:t>
      </w:r>
    </w:p>
    <w:p w14:paraId="6258A858" w14:textId="77777777" w:rsidR="00F4748D" w:rsidRPr="00C163BE" w:rsidRDefault="00F4748D" w:rsidP="00F4748D">
      <w:pPr>
        <w:pStyle w:val="a3"/>
        <w:bidi w:val="0"/>
      </w:pPr>
      <w:r>
        <w:t xml:space="preserve">3. </w:t>
      </w:r>
      <w:r w:rsidRPr="00156370">
        <w:rPr>
          <w:b/>
          <w:bCs/>
        </w:rPr>
        <w:t xml:space="preserve">Action: </w:t>
      </w:r>
      <w:r>
        <w:t xml:space="preserve">The </w:t>
      </w:r>
      <w:r>
        <w:rPr>
          <w:b/>
          <w:bCs/>
        </w:rPr>
        <w:t xml:space="preserve">Store owner and seller </w:t>
      </w:r>
      <w:r>
        <w:t>is logged to the system and provides identification of a store that he doesn’t own</w:t>
      </w:r>
    </w:p>
    <w:p w14:paraId="7E3F1DBD" w14:textId="77777777" w:rsidR="00F4748D" w:rsidRDefault="00F4748D" w:rsidP="00F4748D">
      <w:pPr>
        <w:pStyle w:val="a3"/>
        <w:bidi w:val="0"/>
      </w:pPr>
      <w:r w:rsidRPr="007D3615">
        <w:rPr>
          <w:b/>
          <w:bCs/>
        </w:rPr>
        <w:t>Expected Result:</w:t>
      </w:r>
      <w:r>
        <w:t xml:space="preserve"> </w:t>
      </w:r>
      <w:r w:rsidRPr="00CC2670">
        <w:rPr>
          <w:b/>
          <w:bCs/>
        </w:rPr>
        <w:t>System</w:t>
      </w:r>
      <w:r>
        <w:t xml:space="preserve"> informs </w:t>
      </w:r>
      <w:r>
        <w:rPr>
          <w:b/>
          <w:bCs/>
        </w:rPr>
        <w:t xml:space="preserve">Store owner and seller </w:t>
      </w:r>
      <w:r w:rsidRPr="00CC2670">
        <w:t xml:space="preserve">that the </w:t>
      </w:r>
      <w:r w:rsidRPr="00CC2670">
        <w:rPr>
          <w:b/>
          <w:bCs/>
        </w:rPr>
        <w:t>store</w:t>
      </w:r>
      <w:r w:rsidRPr="00CC2670">
        <w:t xml:space="preserve"> doesn’t exist in his owned </w:t>
      </w:r>
      <w:r w:rsidRPr="00CC2670">
        <w:rPr>
          <w:highlight w:val="cyan"/>
        </w:rPr>
        <w:t>store repository</w:t>
      </w:r>
    </w:p>
    <w:p w14:paraId="5664C742" w14:textId="77777777" w:rsidR="00F4748D" w:rsidRPr="00C163BE" w:rsidRDefault="00F4748D" w:rsidP="00F4748D">
      <w:pPr>
        <w:pStyle w:val="a3"/>
        <w:bidi w:val="0"/>
      </w:pPr>
      <w:r>
        <w:t xml:space="preserve">4. </w:t>
      </w:r>
      <w:r w:rsidRPr="00156370">
        <w:rPr>
          <w:b/>
          <w:bCs/>
        </w:rPr>
        <w:t xml:space="preserve">Action: </w:t>
      </w:r>
      <w:r>
        <w:t xml:space="preserve">The </w:t>
      </w:r>
      <w:r>
        <w:rPr>
          <w:b/>
          <w:bCs/>
        </w:rPr>
        <w:t xml:space="preserve">Store owner and seller </w:t>
      </w:r>
      <w:r>
        <w:t>is logged to the system and provides identification of a store he owns, and of a product that doesn't exists in the store</w:t>
      </w:r>
    </w:p>
    <w:p w14:paraId="733D0285" w14:textId="77777777" w:rsidR="00F4748D" w:rsidRDefault="00F4748D" w:rsidP="00F4748D">
      <w:pPr>
        <w:pStyle w:val="a3"/>
        <w:bidi w:val="0"/>
      </w:pPr>
      <w:r w:rsidRPr="007D3615">
        <w:rPr>
          <w:b/>
          <w:bCs/>
        </w:rPr>
        <w:t>Expected Result:</w:t>
      </w:r>
      <w:r>
        <w:t xml:space="preserve"> System informs the </w:t>
      </w:r>
      <w:r>
        <w:rPr>
          <w:b/>
          <w:bCs/>
        </w:rPr>
        <w:t xml:space="preserve">Store owner and seller </w:t>
      </w:r>
      <w:r w:rsidRPr="00D62502">
        <w:t>that the products he asks to add doesn't exists in the store</w:t>
      </w:r>
    </w:p>
    <w:p w14:paraId="06969677" w14:textId="77777777" w:rsidR="00F4748D" w:rsidRPr="00C163BE" w:rsidRDefault="00F4748D" w:rsidP="00F4748D">
      <w:pPr>
        <w:pStyle w:val="a3"/>
        <w:bidi w:val="0"/>
      </w:pPr>
      <w:r>
        <w:t xml:space="preserve">5. </w:t>
      </w:r>
      <w:r w:rsidRPr="00156370">
        <w:rPr>
          <w:b/>
          <w:bCs/>
        </w:rPr>
        <w:t xml:space="preserve">Action: </w:t>
      </w:r>
      <w:r>
        <w:t xml:space="preserve">The </w:t>
      </w:r>
      <w:r>
        <w:rPr>
          <w:b/>
          <w:bCs/>
        </w:rPr>
        <w:t xml:space="preserve">Store owner and seller </w:t>
      </w:r>
      <w:r>
        <w:t>is not logged to the system</w:t>
      </w:r>
    </w:p>
    <w:p w14:paraId="5A17074E" w14:textId="77777777" w:rsidR="00F4748D" w:rsidRDefault="00F4748D" w:rsidP="00F4748D">
      <w:pPr>
        <w:pStyle w:val="a3"/>
        <w:bidi w:val="0"/>
      </w:pPr>
      <w:r w:rsidRPr="007D3615">
        <w:rPr>
          <w:b/>
          <w:bCs/>
        </w:rPr>
        <w:t>Expected Result:</w:t>
      </w:r>
      <w:r>
        <w:t xml:space="preserve"> Message indicates that managing stock is only allowed to logged in existing members </w:t>
      </w:r>
    </w:p>
    <w:p w14:paraId="40801E64" w14:textId="2C81D013" w:rsidR="00F4748D" w:rsidRPr="00C163BE" w:rsidRDefault="00F4748D" w:rsidP="00F4748D">
      <w:pPr>
        <w:pStyle w:val="a3"/>
        <w:bidi w:val="0"/>
      </w:pPr>
      <w:r>
        <w:t xml:space="preserve">6. </w:t>
      </w:r>
      <w:r w:rsidRPr="00156370">
        <w:rPr>
          <w:b/>
          <w:bCs/>
        </w:rPr>
        <w:t xml:space="preserve">Action: </w:t>
      </w:r>
      <w:r>
        <w:t xml:space="preserve">The </w:t>
      </w:r>
      <w:r>
        <w:rPr>
          <w:b/>
          <w:bCs/>
        </w:rPr>
        <w:t xml:space="preserve">Store owner and seller </w:t>
      </w:r>
      <w:r>
        <w:t xml:space="preserve">is logged to the system and provides a store id of an existing store he owns and a product id that exits in that store, and </w:t>
      </w:r>
      <w:r w:rsidR="007274DA">
        <w:t>invalid new details</w:t>
      </w:r>
    </w:p>
    <w:p w14:paraId="0E1AC11E" w14:textId="33BF9F80" w:rsidR="00F4748D" w:rsidRDefault="00F4748D" w:rsidP="00F4748D">
      <w:pPr>
        <w:pStyle w:val="a3"/>
        <w:bidi w:val="0"/>
      </w:pPr>
      <w:r w:rsidRPr="007D3615">
        <w:rPr>
          <w:b/>
          <w:bCs/>
        </w:rPr>
        <w:t>Expected Result:</w:t>
      </w:r>
      <w:r>
        <w:t xml:space="preserve"> Message indicates that requested </w:t>
      </w:r>
      <w:r w:rsidR="007274DA">
        <w:t>details are</w:t>
      </w:r>
      <w:r>
        <w:t xml:space="preserve"> invalid</w:t>
      </w:r>
    </w:p>
    <w:p w14:paraId="3EF404FA" w14:textId="2BFAE791" w:rsidR="003519DD" w:rsidRDefault="003519DD" w:rsidP="003519DD">
      <w:pPr>
        <w:bidi w:val="0"/>
      </w:pPr>
    </w:p>
    <w:p w14:paraId="35AE8293" w14:textId="59D238B4" w:rsidR="003519DD" w:rsidRDefault="003519DD" w:rsidP="003519DD">
      <w:pPr>
        <w:pStyle w:val="a3"/>
        <w:numPr>
          <w:ilvl w:val="0"/>
          <w:numId w:val="1"/>
        </w:numPr>
        <w:bidi w:val="0"/>
        <w:rPr>
          <w:b/>
          <w:bCs/>
        </w:rPr>
      </w:pPr>
      <w:commentRangeStart w:id="12"/>
      <w:r>
        <w:t>Use</w:t>
      </w:r>
      <w:commentRangeEnd w:id="12"/>
      <w:r>
        <w:rPr>
          <w:rStyle w:val="a7"/>
        </w:rPr>
        <w:commentReference w:id="12"/>
      </w:r>
      <w:r>
        <w:t xml:space="preserve"> case: </w:t>
      </w:r>
      <w:r w:rsidR="009E692E">
        <w:rPr>
          <w:b/>
          <w:bCs/>
        </w:rPr>
        <w:t>Add buying strategy to store's policy</w:t>
      </w:r>
    </w:p>
    <w:p w14:paraId="02D4188C" w14:textId="77777777" w:rsidR="003519DD" w:rsidRDefault="003519DD" w:rsidP="003519DD">
      <w:pPr>
        <w:pStyle w:val="a3"/>
        <w:numPr>
          <w:ilvl w:val="1"/>
          <w:numId w:val="1"/>
        </w:numPr>
        <w:bidi w:val="0"/>
        <w:rPr>
          <w:b/>
          <w:bCs/>
        </w:rPr>
      </w:pPr>
      <w:r>
        <w:rPr>
          <w:b/>
          <w:bCs/>
        </w:rPr>
        <w:t xml:space="preserve">Actor: </w:t>
      </w:r>
      <w:r w:rsidRPr="002A602A">
        <w:rPr>
          <w:b/>
          <w:bCs/>
          <w:strike/>
          <w:color w:val="FF0000"/>
        </w:rPr>
        <w:t>Member</w:t>
      </w:r>
      <w:r>
        <w:rPr>
          <w:b/>
          <w:bCs/>
        </w:rPr>
        <w:t>Store owner and seller</w:t>
      </w:r>
    </w:p>
    <w:p w14:paraId="1DBE6FDA" w14:textId="77777777" w:rsidR="003519DD" w:rsidRDefault="003519DD" w:rsidP="003519DD">
      <w:pPr>
        <w:pStyle w:val="a3"/>
        <w:numPr>
          <w:ilvl w:val="1"/>
          <w:numId w:val="1"/>
        </w:numPr>
        <w:bidi w:val="0"/>
        <w:rPr>
          <w:b/>
          <w:bCs/>
        </w:rPr>
      </w:pPr>
      <w:r w:rsidRPr="00643424">
        <w:rPr>
          <w:b/>
          <w:bCs/>
        </w:rPr>
        <w:t xml:space="preserve">Precondition: </w:t>
      </w:r>
      <w:r w:rsidRPr="00643424">
        <w:rPr>
          <w:b/>
          <w:bCs/>
          <w:strike/>
          <w:color w:val="FF0000"/>
        </w:rPr>
        <w:t>Member</w:t>
      </w:r>
      <w:r w:rsidRPr="00643424">
        <w:rPr>
          <w:color w:val="FF0000"/>
        </w:rPr>
        <w:t xml:space="preserve"> </w:t>
      </w:r>
    </w:p>
    <w:p w14:paraId="2DD5D27E" w14:textId="77777777" w:rsidR="003519DD" w:rsidRPr="00643424" w:rsidRDefault="003519DD" w:rsidP="003519DD">
      <w:pPr>
        <w:pStyle w:val="a3"/>
        <w:numPr>
          <w:ilvl w:val="2"/>
          <w:numId w:val="1"/>
        </w:numPr>
        <w:bidi w:val="0"/>
        <w:rPr>
          <w:b/>
          <w:bCs/>
        </w:rPr>
      </w:pPr>
      <w:r>
        <w:rPr>
          <w:b/>
          <w:bCs/>
        </w:rPr>
        <w:t>Store owner and seller</w:t>
      </w:r>
      <w:r>
        <w:t xml:space="preserve"> </w:t>
      </w:r>
      <w:r w:rsidRPr="00D63811">
        <w:t xml:space="preserve">is logged in to the </w:t>
      </w:r>
      <w:r w:rsidRPr="00643424">
        <w:rPr>
          <w:b/>
          <w:bCs/>
          <w:color w:val="FF0000"/>
        </w:rPr>
        <w:t>system</w:t>
      </w:r>
    </w:p>
    <w:p w14:paraId="7EF90383" w14:textId="77777777" w:rsidR="003519DD" w:rsidRDefault="003519DD" w:rsidP="003519DD">
      <w:pPr>
        <w:pStyle w:val="a3"/>
        <w:numPr>
          <w:ilvl w:val="2"/>
          <w:numId w:val="1"/>
        </w:numPr>
        <w:bidi w:val="0"/>
        <w:rPr>
          <w:b/>
          <w:bCs/>
        </w:rPr>
      </w:pPr>
      <w:r>
        <w:rPr>
          <w:b/>
          <w:bCs/>
        </w:rPr>
        <w:t>Store owner and seller</w:t>
      </w:r>
      <w:r>
        <w:t xml:space="preserve"> </w:t>
      </w:r>
      <w:r w:rsidRPr="008964A0">
        <w:t>is an owner of an existing store</w:t>
      </w:r>
    </w:p>
    <w:p w14:paraId="3208AD54" w14:textId="77777777" w:rsidR="003519DD" w:rsidRDefault="003519DD" w:rsidP="003519DD">
      <w:pPr>
        <w:pStyle w:val="a3"/>
        <w:numPr>
          <w:ilvl w:val="1"/>
          <w:numId w:val="1"/>
        </w:numPr>
        <w:bidi w:val="0"/>
        <w:rPr>
          <w:b/>
          <w:bCs/>
        </w:rPr>
      </w:pPr>
      <w:r>
        <w:rPr>
          <w:b/>
          <w:bCs/>
        </w:rPr>
        <w:lastRenderedPageBreak/>
        <w:t xml:space="preserve">Parameter: </w:t>
      </w:r>
      <w:r>
        <w:t>Store identification, product id, product details</w:t>
      </w:r>
    </w:p>
    <w:p w14:paraId="11EE495C" w14:textId="77777777" w:rsidR="003519DD" w:rsidRDefault="003519DD" w:rsidP="003519DD">
      <w:pPr>
        <w:pStyle w:val="a3"/>
        <w:numPr>
          <w:ilvl w:val="1"/>
          <w:numId w:val="1"/>
        </w:numPr>
        <w:bidi w:val="0"/>
        <w:rPr>
          <w:b/>
          <w:bCs/>
        </w:rPr>
      </w:pPr>
      <w:r>
        <w:rPr>
          <w:b/>
          <w:bCs/>
        </w:rPr>
        <w:t>Actions:</w:t>
      </w:r>
    </w:p>
    <w:p w14:paraId="7D80F9BA" w14:textId="77777777" w:rsidR="003519DD" w:rsidRPr="009E3621" w:rsidRDefault="003519DD" w:rsidP="003519DD">
      <w:pPr>
        <w:pStyle w:val="a3"/>
        <w:numPr>
          <w:ilvl w:val="2"/>
          <w:numId w:val="1"/>
        </w:numPr>
        <w:bidi w:val="0"/>
      </w:pPr>
      <w:r w:rsidRPr="009E3621">
        <w:t xml:space="preserve">Store owner and seller asks to </w:t>
      </w:r>
      <w:r>
        <w:t xml:space="preserve">update </w:t>
      </w:r>
      <w:r w:rsidRPr="009E3621">
        <w:t>product</w:t>
      </w:r>
      <w:r>
        <w:t>'s</w:t>
      </w:r>
      <w:r w:rsidRPr="009E3621">
        <w:t xml:space="preserve"> </w:t>
      </w:r>
      <w:r>
        <w:t>details</w:t>
      </w:r>
    </w:p>
    <w:p w14:paraId="57F95452" w14:textId="77777777" w:rsidR="003519DD" w:rsidRDefault="003519DD" w:rsidP="003519DD">
      <w:pPr>
        <w:pStyle w:val="a3"/>
        <w:numPr>
          <w:ilvl w:val="2"/>
          <w:numId w:val="1"/>
        </w:numPr>
        <w:bidi w:val="0"/>
      </w:pPr>
      <w:r>
        <w:t>The system asks for store identification, product id and new details</w:t>
      </w:r>
    </w:p>
    <w:p w14:paraId="1324C275" w14:textId="77777777" w:rsidR="003519DD" w:rsidRDefault="003519DD" w:rsidP="003519DD">
      <w:pPr>
        <w:pStyle w:val="a3"/>
        <w:numPr>
          <w:ilvl w:val="2"/>
          <w:numId w:val="1"/>
        </w:numPr>
        <w:bidi w:val="0"/>
      </w:pPr>
      <w:r>
        <w:rPr>
          <w:b/>
          <w:bCs/>
        </w:rPr>
        <w:t>Store owner and seller</w:t>
      </w:r>
      <w:r>
        <w:t xml:space="preserve"> provides required details- store id, product id, new details</w:t>
      </w:r>
    </w:p>
    <w:p w14:paraId="0444AEDE" w14:textId="77777777" w:rsidR="003519DD" w:rsidRDefault="003519DD" w:rsidP="003519DD">
      <w:pPr>
        <w:pStyle w:val="a3"/>
        <w:numPr>
          <w:ilvl w:val="2"/>
          <w:numId w:val="1"/>
        </w:numPr>
        <w:bidi w:val="0"/>
      </w:pPr>
      <w:r>
        <w:t>System checks if such a store exists in user's store repository</w:t>
      </w:r>
    </w:p>
    <w:p w14:paraId="59F51C24" w14:textId="77777777" w:rsidR="003519DD" w:rsidRDefault="003519DD" w:rsidP="003519DD">
      <w:pPr>
        <w:pStyle w:val="a3"/>
        <w:numPr>
          <w:ilvl w:val="2"/>
          <w:numId w:val="1"/>
        </w:numPr>
        <w:bidi w:val="0"/>
      </w:pPr>
      <w:r>
        <w:t>If exists</w:t>
      </w:r>
    </w:p>
    <w:p w14:paraId="2B457256" w14:textId="77777777" w:rsidR="003519DD" w:rsidRDefault="003519DD" w:rsidP="003519DD">
      <w:pPr>
        <w:pStyle w:val="a3"/>
        <w:numPr>
          <w:ilvl w:val="3"/>
          <w:numId w:val="1"/>
        </w:numPr>
        <w:bidi w:val="0"/>
      </w:pPr>
      <w:r>
        <w:t>System checks if such product exists in the store</w:t>
      </w:r>
    </w:p>
    <w:p w14:paraId="22401E3E" w14:textId="77777777" w:rsidR="003519DD" w:rsidRDefault="003519DD" w:rsidP="003519DD">
      <w:pPr>
        <w:pStyle w:val="a3"/>
        <w:numPr>
          <w:ilvl w:val="3"/>
          <w:numId w:val="1"/>
        </w:numPr>
        <w:bidi w:val="0"/>
      </w:pPr>
      <w:r>
        <w:t>If exists</w:t>
      </w:r>
    </w:p>
    <w:p w14:paraId="10D4F190" w14:textId="77777777" w:rsidR="003519DD" w:rsidRDefault="003519DD" w:rsidP="003519DD">
      <w:pPr>
        <w:pStyle w:val="a3"/>
        <w:numPr>
          <w:ilvl w:val="4"/>
          <w:numId w:val="1"/>
        </w:numPr>
        <w:bidi w:val="0"/>
      </w:pPr>
      <w:r>
        <w:t>System updates the product's details as required</w:t>
      </w:r>
    </w:p>
    <w:p w14:paraId="5443EE43" w14:textId="77777777" w:rsidR="003519DD" w:rsidRPr="00D62502" w:rsidRDefault="003519DD" w:rsidP="003519DD">
      <w:pPr>
        <w:bidi w:val="0"/>
      </w:pPr>
      <w:r w:rsidRPr="00D62502">
        <w:rPr>
          <w:b/>
          <w:bCs/>
        </w:rPr>
        <w:t>Acceptance Tests:</w:t>
      </w:r>
    </w:p>
    <w:p w14:paraId="4D186F15" w14:textId="77777777" w:rsidR="003519DD" w:rsidRPr="00C163BE" w:rsidRDefault="003519DD" w:rsidP="003519DD">
      <w:pPr>
        <w:pStyle w:val="a3"/>
        <w:bidi w:val="0"/>
      </w:pPr>
      <w:r>
        <w:t xml:space="preserve">1. </w:t>
      </w:r>
      <w:r w:rsidRPr="00156370">
        <w:rPr>
          <w:b/>
          <w:bCs/>
        </w:rPr>
        <w:t xml:space="preserve">Action: </w:t>
      </w:r>
      <w:r>
        <w:rPr>
          <w:b/>
          <w:bCs/>
        </w:rPr>
        <w:t>Store owner and seller</w:t>
      </w:r>
      <w:r>
        <w:t xml:space="preserve"> is logged to the system and provides an identification of an existing store that he owns and an a product id that exists in the store, and a valid new details </w:t>
      </w:r>
    </w:p>
    <w:p w14:paraId="3D6A644D" w14:textId="77777777" w:rsidR="003519DD" w:rsidRDefault="003519DD" w:rsidP="003519DD">
      <w:pPr>
        <w:pStyle w:val="a3"/>
        <w:bidi w:val="0"/>
      </w:pPr>
      <w:r w:rsidRPr="007D3615">
        <w:rPr>
          <w:b/>
          <w:bCs/>
        </w:rPr>
        <w:t>Expected Result:</w:t>
      </w:r>
      <w:r>
        <w:t xml:space="preserve"> The system updated the product's details</w:t>
      </w:r>
    </w:p>
    <w:p w14:paraId="3596B87D" w14:textId="77777777" w:rsidR="003519DD" w:rsidRPr="00C163BE" w:rsidRDefault="003519DD" w:rsidP="003519DD">
      <w:pPr>
        <w:pStyle w:val="a3"/>
        <w:bidi w:val="0"/>
      </w:pPr>
      <w:r>
        <w:t xml:space="preserve">2. </w:t>
      </w:r>
      <w:r w:rsidRPr="00156370">
        <w:rPr>
          <w:b/>
          <w:bCs/>
        </w:rPr>
        <w:t xml:space="preserve">Action: </w:t>
      </w:r>
      <w:r>
        <w:rPr>
          <w:b/>
          <w:bCs/>
        </w:rPr>
        <w:t>Store owner and seller</w:t>
      </w:r>
      <w:r>
        <w:t xml:space="preserve"> is logged to the system and provides identification of a store that doesn't exist</w:t>
      </w:r>
    </w:p>
    <w:p w14:paraId="72305711" w14:textId="77777777" w:rsidR="003519DD" w:rsidRDefault="003519DD" w:rsidP="003519DD">
      <w:pPr>
        <w:pStyle w:val="a3"/>
        <w:bidi w:val="0"/>
      </w:pPr>
      <w:r w:rsidRPr="007D3615">
        <w:rPr>
          <w:b/>
          <w:bCs/>
        </w:rPr>
        <w:t>Expected Result:</w:t>
      </w:r>
      <w:r>
        <w:t xml:space="preserve"> </w:t>
      </w:r>
      <w:r w:rsidRPr="00CC2670">
        <w:rPr>
          <w:b/>
          <w:bCs/>
        </w:rPr>
        <w:t>System</w:t>
      </w:r>
      <w:r>
        <w:t xml:space="preserve"> informs </w:t>
      </w:r>
      <w:r>
        <w:rPr>
          <w:b/>
          <w:bCs/>
        </w:rPr>
        <w:t xml:space="preserve">Store owner and seller </w:t>
      </w:r>
      <w:r w:rsidRPr="00CC2670">
        <w:t xml:space="preserve">that the </w:t>
      </w:r>
      <w:r w:rsidRPr="00CC2670">
        <w:rPr>
          <w:b/>
          <w:bCs/>
        </w:rPr>
        <w:t>store</w:t>
      </w:r>
      <w:r w:rsidRPr="00CC2670">
        <w:t xml:space="preserve"> doesn’t exist in his owned </w:t>
      </w:r>
      <w:r w:rsidRPr="00CC2670">
        <w:rPr>
          <w:highlight w:val="cyan"/>
        </w:rPr>
        <w:t>store repository</w:t>
      </w:r>
    </w:p>
    <w:p w14:paraId="43892834" w14:textId="77777777" w:rsidR="003519DD" w:rsidRPr="00C163BE" w:rsidRDefault="003519DD" w:rsidP="003519DD">
      <w:pPr>
        <w:pStyle w:val="a3"/>
        <w:bidi w:val="0"/>
      </w:pPr>
      <w:r>
        <w:t xml:space="preserve">3. </w:t>
      </w:r>
      <w:r w:rsidRPr="00156370">
        <w:rPr>
          <w:b/>
          <w:bCs/>
        </w:rPr>
        <w:t xml:space="preserve">Action: </w:t>
      </w:r>
      <w:r>
        <w:t xml:space="preserve">The </w:t>
      </w:r>
      <w:r>
        <w:rPr>
          <w:b/>
          <w:bCs/>
        </w:rPr>
        <w:t xml:space="preserve">Store owner and seller </w:t>
      </w:r>
      <w:r>
        <w:t>is logged to the system and provides identification of a store that he doesn’t own</w:t>
      </w:r>
    </w:p>
    <w:p w14:paraId="7FD824A2" w14:textId="77777777" w:rsidR="003519DD" w:rsidRDefault="003519DD" w:rsidP="003519DD">
      <w:pPr>
        <w:pStyle w:val="a3"/>
        <w:bidi w:val="0"/>
      </w:pPr>
      <w:r w:rsidRPr="007D3615">
        <w:rPr>
          <w:b/>
          <w:bCs/>
        </w:rPr>
        <w:t>Expected Result:</w:t>
      </w:r>
      <w:r>
        <w:t xml:space="preserve"> </w:t>
      </w:r>
      <w:r w:rsidRPr="00CC2670">
        <w:rPr>
          <w:b/>
          <w:bCs/>
        </w:rPr>
        <w:t>System</w:t>
      </w:r>
      <w:r>
        <w:t xml:space="preserve"> informs </w:t>
      </w:r>
      <w:r>
        <w:rPr>
          <w:b/>
          <w:bCs/>
        </w:rPr>
        <w:t xml:space="preserve">Store owner and seller </w:t>
      </w:r>
      <w:r w:rsidRPr="00CC2670">
        <w:t xml:space="preserve">that the </w:t>
      </w:r>
      <w:r w:rsidRPr="00CC2670">
        <w:rPr>
          <w:b/>
          <w:bCs/>
        </w:rPr>
        <w:t>store</w:t>
      </w:r>
      <w:r w:rsidRPr="00CC2670">
        <w:t xml:space="preserve"> doesn’t exist in his owned </w:t>
      </w:r>
      <w:r w:rsidRPr="00CC2670">
        <w:rPr>
          <w:highlight w:val="cyan"/>
        </w:rPr>
        <w:t>store repository</w:t>
      </w:r>
    </w:p>
    <w:p w14:paraId="22026193" w14:textId="77777777" w:rsidR="003519DD" w:rsidRPr="00C163BE" w:rsidRDefault="003519DD" w:rsidP="003519DD">
      <w:pPr>
        <w:pStyle w:val="a3"/>
        <w:bidi w:val="0"/>
      </w:pPr>
      <w:r>
        <w:t xml:space="preserve">4. </w:t>
      </w:r>
      <w:r w:rsidRPr="00156370">
        <w:rPr>
          <w:b/>
          <w:bCs/>
        </w:rPr>
        <w:t xml:space="preserve">Action: </w:t>
      </w:r>
      <w:r>
        <w:t xml:space="preserve">The </w:t>
      </w:r>
      <w:r>
        <w:rPr>
          <w:b/>
          <w:bCs/>
        </w:rPr>
        <w:t xml:space="preserve">Store owner and seller </w:t>
      </w:r>
      <w:r>
        <w:t>is logged to the system and provides identification of a store he owns, and of a product that doesn't exists in the store</w:t>
      </w:r>
    </w:p>
    <w:p w14:paraId="50660EA8" w14:textId="77777777" w:rsidR="003519DD" w:rsidRDefault="003519DD" w:rsidP="003519DD">
      <w:pPr>
        <w:pStyle w:val="a3"/>
        <w:bidi w:val="0"/>
      </w:pPr>
      <w:r w:rsidRPr="007D3615">
        <w:rPr>
          <w:b/>
          <w:bCs/>
        </w:rPr>
        <w:t>Expected Result:</w:t>
      </w:r>
      <w:r>
        <w:t xml:space="preserve"> System informs the </w:t>
      </w:r>
      <w:r>
        <w:rPr>
          <w:b/>
          <w:bCs/>
        </w:rPr>
        <w:t xml:space="preserve">Store owner and seller </w:t>
      </w:r>
      <w:r w:rsidRPr="00D62502">
        <w:t>that the products he asks to add doesn't exists in the store</w:t>
      </w:r>
    </w:p>
    <w:p w14:paraId="764D1D18" w14:textId="77777777" w:rsidR="003519DD" w:rsidRPr="00C163BE" w:rsidRDefault="003519DD" w:rsidP="003519DD">
      <w:pPr>
        <w:pStyle w:val="a3"/>
        <w:bidi w:val="0"/>
      </w:pPr>
      <w:r>
        <w:t xml:space="preserve">5. </w:t>
      </w:r>
      <w:r w:rsidRPr="00156370">
        <w:rPr>
          <w:b/>
          <w:bCs/>
        </w:rPr>
        <w:t xml:space="preserve">Action: </w:t>
      </w:r>
      <w:r>
        <w:t xml:space="preserve">The </w:t>
      </w:r>
      <w:r>
        <w:rPr>
          <w:b/>
          <w:bCs/>
        </w:rPr>
        <w:t xml:space="preserve">Store owner and seller </w:t>
      </w:r>
      <w:r>
        <w:t>is not logged to the system</w:t>
      </w:r>
    </w:p>
    <w:p w14:paraId="0762084D" w14:textId="77777777" w:rsidR="003519DD" w:rsidRDefault="003519DD" w:rsidP="003519DD">
      <w:pPr>
        <w:pStyle w:val="a3"/>
        <w:bidi w:val="0"/>
      </w:pPr>
      <w:r w:rsidRPr="007D3615">
        <w:rPr>
          <w:b/>
          <w:bCs/>
        </w:rPr>
        <w:t>Expected Result:</w:t>
      </w:r>
      <w:r>
        <w:t xml:space="preserve"> Message indicates that managing stock is only allowed to logged in existing members </w:t>
      </w:r>
    </w:p>
    <w:p w14:paraId="56E518B6" w14:textId="77777777" w:rsidR="003519DD" w:rsidRPr="00C163BE" w:rsidRDefault="003519DD" w:rsidP="003519DD">
      <w:pPr>
        <w:pStyle w:val="a3"/>
        <w:bidi w:val="0"/>
      </w:pPr>
      <w:r>
        <w:t xml:space="preserve">6. </w:t>
      </w:r>
      <w:r w:rsidRPr="00156370">
        <w:rPr>
          <w:b/>
          <w:bCs/>
        </w:rPr>
        <w:t xml:space="preserve">Action: </w:t>
      </w:r>
      <w:r>
        <w:t xml:space="preserve">The </w:t>
      </w:r>
      <w:r>
        <w:rPr>
          <w:b/>
          <w:bCs/>
        </w:rPr>
        <w:t xml:space="preserve">Store owner and seller </w:t>
      </w:r>
      <w:r>
        <w:t>is logged to the system and provides a store id of an existing store he owns and a product id that exits in that store, and invalid new details</w:t>
      </w:r>
    </w:p>
    <w:p w14:paraId="2DF1D470" w14:textId="77777777" w:rsidR="003519DD" w:rsidRDefault="003519DD" w:rsidP="003519DD">
      <w:pPr>
        <w:pStyle w:val="a3"/>
        <w:bidi w:val="0"/>
      </w:pPr>
      <w:r w:rsidRPr="007D3615">
        <w:rPr>
          <w:b/>
          <w:bCs/>
        </w:rPr>
        <w:t>Expected Result:</w:t>
      </w:r>
      <w:r>
        <w:t xml:space="preserve"> Message indicates that requested details are invalid</w:t>
      </w:r>
    </w:p>
    <w:p w14:paraId="53927C11" w14:textId="77777777" w:rsidR="003519DD" w:rsidRDefault="003519DD" w:rsidP="003519DD">
      <w:pPr>
        <w:bidi w:val="0"/>
      </w:pPr>
    </w:p>
    <w:p w14:paraId="23208FF5" w14:textId="2AFB84FD" w:rsidR="009E692E" w:rsidRDefault="009E692E" w:rsidP="009E692E">
      <w:pPr>
        <w:pStyle w:val="a3"/>
        <w:numPr>
          <w:ilvl w:val="0"/>
          <w:numId w:val="1"/>
        </w:numPr>
        <w:bidi w:val="0"/>
        <w:rPr>
          <w:b/>
          <w:bCs/>
        </w:rPr>
      </w:pPr>
      <w:commentRangeStart w:id="13"/>
      <w:r>
        <w:t>Use</w:t>
      </w:r>
      <w:commentRangeEnd w:id="13"/>
      <w:r>
        <w:rPr>
          <w:rStyle w:val="a7"/>
        </w:rPr>
        <w:commentReference w:id="13"/>
      </w:r>
      <w:r>
        <w:t xml:space="preserve"> case: </w:t>
      </w:r>
      <w:r w:rsidR="00D23448">
        <w:rPr>
          <w:b/>
          <w:bCs/>
        </w:rPr>
        <w:t>Add</w:t>
      </w:r>
      <w:r>
        <w:rPr>
          <w:b/>
          <w:bCs/>
        </w:rPr>
        <w:t xml:space="preserve"> buying strategy </w:t>
      </w:r>
      <w:r w:rsidR="00D23448">
        <w:rPr>
          <w:b/>
          <w:bCs/>
        </w:rPr>
        <w:t>to</w:t>
      </w:r>
      <w:r>
        <w:rPr>
          <w:b/>
          <w:bCs/>
        </w:rPr>
        <w:t xml:space="preserve"> store's policy</w:t>
      </w:r>
    </w:p>
    <w:p w14:paraId="6DF19B28" w14:textId="3B8DEEF6" w:rsidR="00A37649" w:rsidRPr="00A0331A" w:rsidRDefault="00A37649" w:rsidP="00A37649">
      <w:pPr>
        <w:pStyle w:val="a3"/>
        <w:numPr>
          <w:ilvl w:val="1"/>
          <w:numId w:val="1"/>
        </w:numPr>
        <w:bidi w:val="0"/>
        <w:rPr>
          <w:b/>
          <w:bCs/>
        </w:rPr>
      </w:pPr>
      <w:r>
        <w:rPr>
          <w:b/>
          <w:bCs/>
        </w:rPr>
        <w:t>Actor</w:t>
      </w:r>
      <w:r w:rsidRPr="00156370">
        <w:rPr>
          <w:b/>
          <w:bCs/>
        </w:rPr>
        <w:t xml:space="preserve">: </w:t>
      </w:r>
      <w:r>
        <w:rPr>
          <w:b/>
          <w:bCs/>
        </w:rPr>
        <w:t>Store owner and seller</w:t>
      </w:r>
    </w:p>
    <w:p w14:paraId="68DA4710" w14:textId="67C4E094" w:rsidR="00A37649" w:rsidRDefault="00A37649" w:rsidP="00A37649">
      <w:pPr>
        <w:pStyle w:val="a3"/>
        <w:numPr>
          <w:ilvl w:val="1"/>
          <w:numId w:val="1"/>
        </w:numPr>
        <w:bidi w:val="0"/>
        <w:rPr>
          <w:b/>
          <w:bCs/>
        </w:rPr>
      </w:pPr>
      <w:r>
        <w:rPr>
          <w:b/>
          <w:bCs/>
        </w:rPr>
        <w:t xml:space="preserve">Precondition: </w:t>
      </w:r>
    </w:p>
    <w:p w14:paraId="20061283" w14:textId="77777777" w:rsidR="00A37649" w:rsidRPr="00643424" w:rsidRDefault="00A37649" w:rsidP="00A37649">
      <w:pPr>
        <w:pStyle w:val="a3"/>
        <w:numPr>
          <w:ilvl w:val="2"/>
          <w:numId w:val="1"/>
        </w:numPr>
        <w:bidi w:val="0"/>
        <w:rPr>
          <w:b/>
          <w:bCs/>
        </w:rPr>
      </w:pPr>
      <w:r>
        <w:rPr>
          <w:b/>
          <w:bCs/>
        </w:rPr>
        <w:t>Store owner and seller</w:t>
      </w:r>
      <w:r>
        <w:t xml:space="preserve"> </w:t>
      </w:r>
      <w:r w:rsidRPr="00D63811">
        <w:t xml:space="preserve">is logged in to the </w:t>
      </w:r>
      <w:r w:rsidRPr="00643424">
        <w:rPr>
          <w:b/>
          <w:bCs/>
          <w:color w:val="FF0000"/>
        </w:rPr>
        <w:t>system</w:t>
      </w:r>
    </w:p>
    <w:p w14:paraId="06E87CBD" w14:textId="45CB17DA" w:rsidR="00A37649" w:rsidRPr="00A37649" w:rsidRDefault="00A37649" w:rsidP="00A37649">
      <w:pPr>
        <w:pStyle w:val="a3"/>
        <w:numPr>
          <w:ilvl w:val="2"/>
          <w:numId w:val="1"/>
        </w:numPr>
        <w:bidi w:val="0"/>
        <w:rPr>
          <w:b/>
          <w:bCs/>
        </w:rPr>
      </w:pPr>
      <w:r>
        <w:rPr>
          <w:b/>
          <w:bCs/>
        </w:rPr>
        <w:t>Store owner and seller</w:t>
      </w:r>
      <w:r>
        <w:t xml:space="preserve"> </w:t>
      </w:r>
      <w:r w:rsidRPr="008964A0">
        <w:t>is an owner of an existing store</w:t>
      </w:r>
    </w:p>
    <w:p w14:paraId="18E522A2" w14:textId="2933B930" w:rsidR="00A37649" w:rsidRDefault="00A37649" w:rsidP="00A37649">
      <w:pPr>
        <w:pStyle w:val="a3"/>
        <w:numPr>
          <w:ilvl w:val="1"/>
          <w:numId w:val="1"/>
        </w:numPr>
        <w:bidi w:val="0"/>
        <w:rPr>
          <w:b/>
          <w:bCs/>
        </w:rPr>
      </w:pPr>
      <w:r>
        <w:rPr>
          <w:b/>
          <w:bCs/>
        </w:rPr>
        <w:t xml:space="preserve">Parameter: </w:t>
      </w:r>
      <w:r>
        <w:t>store id and buying strategy</w:t>
      </w:r>
    </w:p>
    <w:p w14:paraId="296E50F5" w14:textId="77777777" w:rsidR="00A37649" w:rsidRDefault="00A37649" w:rsidP="00A37649">
      <w:pPr>
        <w:pStyle w:val="a3"/>
        <w:numPr>
          <w:ilvl w:val="1"/>
          <w:numId w:val="1"/>
        </w:numPr>
        <w:bidi w:val="0"/>
        <w:rPr>
          <w:b/>
          <w:bCs/>
        </w:rPr>
      </w:pPr>
      <w:r>
        <w:rPr>
          <w:b/>
          <w:bCs/>
        </w:rPr>
        <w:t>Actions:</w:t>
      </w:r>
    </w:p>
    <w:p w14:paraId="08249203" w14:textId="03F4CE1D" w:rsidR="00A37649" w:rsidRDefault="00A37649" w:rsidP="00A37649">
      <w:pPr>
        <w:pStyle w:val="a3"/>
        <w:numPr>
          <w:ilvl w:val="2"/>
          <w:numId w:val="1"/>
        </w:numPr>
        <w:bidi w:val="0"/>
        <w:rPr>
          <w:b/>
          <w:bCs/>
        </w:rPr>
      </w:pPr>
      <w:r>
        <w:rPr>
          <w:b/>
          <w:bCs/>
        </w:rPr>
        <w:t>User asks to add buying strategy to store</w:t>
      </w:r>
    </w:p>
    <w:p w14:paraId="7E0229BE" w14:textId="53B084E4" w:rsidR="00A37649" w:rsidRDefault="00A37649" w:rsidP="00A37649">
      <w:pPr>
        <w:pStyle w:val="a3"/>
        <w:numPr>
          <w:ilvl w:val="2"/>
          <w:numId w:val="1"/>
        </w:numPr>
        <w:bidi w:val="0"/>
        <w:rPr>
          <w:b/>
          <w:bCs/>
        </w:rPr>
      </w:pPr>
      <w:r>
        <w:rPr>
          <w:b/>
          <w:bCs/>
        </w:rPr>
        <w:t>System requests the store id and strategy</w:t>
      </w:r>
    </w:p>
    <w:p w14:paraId="35E702DC" w14:textId="51FF9EB7" w:rsidR="00A37649" w:rsidRDefault="00A37649" w:rsidP="00A37649">
      <w:pPr>
        <w:pStyle w:val="a3"/>
        <w:numPr>
          <w:ilvl w:val="2"/>
          <w:numId w:val="1"/>
        </w:numPr>
        <w:bidi w:val="0"/>
        <w:rPr>
          <w:b/>
          <w:bCs/>
        </w:rPr>
      </w:pPr>
      <w:r>
        <w:rPr>
          <w:b/>
          <w:bCs/>
        </w:rPr>
        <w:t>User provides required information</w:t>
      </w:r>
    </w:p>
    <w:p w14:paraId="3408681E" w14:textId="5EC2C4AD" w:rsidR="00A37649" w:rsidRDefault="00A37649" w:rsidP="00A37649">
      <w:pPr>
        <w:pStyle w:val="a3"/>
        <w:numPr>
          <w:ilvl w:val="2"/>
          <w:numId w:val="1"/>
        </w:numPr>
        <w:bidi w:val="0"/>
        <w:rPr>
          <w:b/>
          <w:bCs/>
        </w:rPr>
      </w:pPr>
      <w:r>
        <w:rPr>
          <w:b/>
          <w:bCs/>
        </w:rPr>
        <w:lastRenderedPageBreak/>
        <w:t>If strategy already exists</w:t>
      </w:r>
    </w:p>
    <w:p w14:paraId="71001881" w14:textId="380FD4A1" w:rsidR="00A37649" w:rsidRDefault="00A37649" w:rsidP="00A37649">
      <w:pPr>
        <w:pStyle w:val="a3"/>
        <w:numPr>
          <w:ilvl w:val="3"/>
          <w:numId w:val="1"/>
        </w:numPr>
        <w:bidi w:val="0"/>
        <w:rPr>
          <w:b/>
          <w:bCs/>
        </w:rPr>
      </w:pPr>
      <w:r>
        <w:rPr>
          <w:b/>
          <w:bCs/>
        </w:rPr>
        <w:t>System doesn't change it</w:t>
      </w:r>
    </w:p>
    <w:p w14:paraId="525CF1AA" w14:textId="78963DB5" w:rsidR="00A37649" w:rsidRDefault="00A37649" w:rsidP="00A37649">
      <w:pPr>
        <w:pStyle w:val="a3"/>
        <w:numPr>
          <w:ilvl w:val="2"/>
          <w:numId w:val="1"/>
        </w:numPr>
        <w:bidi w:val="0"/>
        <w:rPr>
          <w:b/>
          <w:bCs/>
        </w:rPr>
      </w:pPr>
      <w:r>
        <w:rPr>
          <w:b/>
          <w:bCs/>
        </w:rPr>
        <w:t>Else</w:t>
      </w:r>
    </w:p>
    <w:p w14:paraId="6FE7F35D" w14:textId="38204AFB" w:rsidR="00A37649" w:rsidRDefault="00A37649" w:rsidP="00A37649">
      <w:pPr>
        <w:pStyle w:val="a3"/>
        <w:numPr>
          <w:ilvl w:val="3"/>
          <w:numId w:val="1"/>
        </w:numPr>
        <w:bidi w:val="0"/>
        <w:rPr>
          <w:b/>
          <w:bCs/>
        </w:rPr>
      </w:pPr>
      <w:r>
        <w:rPr>
          <w:b/>
          <w:bCs/>
        </w:rPr>
        <w:t>System adds new strategy to store's policy</w:t>
      </w:r>
    </w:p>
    <w:p w14:paraId="4090275C" w14:textId="77777777" w:rsidR="00A37649" w:rsidRPr="00D62502" w:rsidRDefault="00A37649" w:rsidP="00A37649">
      <w:pPr>
        <w:bidi w:val="0"/>
        <w:ind w:left="360"/>
      </w:pPr>
      <w:r w:rsidRPr="00A37649">
        <w:rPr>
          <w:b/>
          <w:bCs/>
        </w:rPr>
        <w:t>Acceptance Tests:</w:t>
      </w:r>
    </w:p>
    <w:p w14:paraId="7542DBAC" w14:textId="3FEA0054" w:rsidR="00A37649" w:rsidRPr="00C163BE" w:rsidRDefault="00A37649" w:rsidP="00A37649">
      <w:pPr>
        <w:bidi w:val="0"/>
        <w:ind w:left="360"/>
      </w:pPr>
      <w:r>
        <w:t xml:space="preserve">1. </w:t>
      </w:r>
      <w:r w:rsidRPr="00A37649">
        <w:rPr>
          <w:b/>
          <w:bCs/>
        </w:rPr>
        <w:t>Action: Store owner and seller</w:t>
      </w:r>
      <w:r>
        <w:t xml:space="preserve"> is logged to the system and provides an identification of an existing store that he owns and an a new buying strategy to store's policy</w:t>
      </w:r>
    </w:p>
    <w:p w14:paraId="20F23ADD" w14:textId="34FBE08F" w:rsidR="00A37649" w:rsidRDefault="00A37649" w:rsidP="00A37649">
      <w:pPr>
        <w:bidi w:val="0"/>
        <w:ind w:left="360"/>
      </w:pPr>
      <w:r w:rsidRPr="00A37649">
        <w:rPr>
          <w:b/>
          <w:bCs/>
        </w:rPr>
        <w:t>Expected Result:</w:t>
      </w:r>
      <w:r>
        <w:t xml:space="preserve"> The system updated the store's policy</w:t>
      </w:r>
    </w:p>
    <w:p w14:paraId="07C900FD" w14:textId="77777777" w:rsidR="00A37649" w:rsidRPr="00C163BE" w:rsidRDefault="00A37649" w:rsidP="00A37649">
      <w:pPr>
        <w:bidi w:val="0"/>
        <w:ind w:left="360"/>
      </w:pPr>
      <w:r>
        <w:t xml:space="preserve">2. </w:t>
      </w:r>
      <w:r w:rsidRPr="00A37649">
        <w:rPr>
          <w:b/>
          <w:bCs/>
        </w:rPr>
        <w:t>Action: Store owner and seller</w:t>
      </w:r>
      <w:r>
        <w:t xml:space="preserve"> is logged to the system and provides identification of a store that doesn't exist</w:t>
      </w:r>
    </w:p>
    <w:p w14:paraId="45378F13" w14:textId="77777777" w:rsidR="00A37649" w:rsidRDefault="00A37649" w:rsidP="00A37649">
      <w:pPr>
        <w:bidi w:val="0"/>
        <w:ind w:left="360"/>
      </w:pPr>
      <w:r w:rsidRPr="00A37649">
        <w:rPr>
          <w:b/>
          <w:bCs/>
        </w:rPr>
        <w:t>Expected Result:</w:t>
      </w:r>
      <w:r>
        <w:t xml:space="preserve"> </w:t>
      </w:r>
      <w:r w:rsidRPr="00A37649">
        <w:rPr>
          <w:b/>
          <w:bCs/>
        </w:rPr>
        <w:t>System</w:t>
      </w:r>
      <w:r>
        <w:t xml:space="preserve"> informs </w:t>
      </w:r>
      <w:r w:rsidRPr="00A37649">
        <w:rPr>
          <w:b/>
          <w:bCs/>
        </w:rPr>
        <w:t xml:space="preserve">Store owner and seller </w:t>
      </w:r>
      <w:r w:rsidRPr="00CC2670">
        <w:t xml:space="preserve">that the </w:t>
      </w:r>
      <w:r w:rsidRPr="00A37649">
        <w:rPr>
          <w:b/>
          <w:bCs/>
        </w:rPr>
        <w:t>store</w:t>
      </w:r>
      <w:r w:rsidRPr="00CC2670">
        <w:t xml:space="preserve"> doesn’t exist in his owned </w:t>
      </w:r>
      <w:r w:rsidRPr="00A37649">
        <w:rPr>
          <w:highlight w:val="cyan"/>
        </w:rPr>
        <w:t>store repository</w:t>
      </w:r>
    </w:p>
    <w:p w14:paraId="7F78A956" w14:textId="77777777" w:rsidR="00A37649" w:rsidRPr="00C163BE" w:rsidRDefault="00A37649" w:rsidP="00A37649">
      <w:pPr>
        <w:bidi w:val="0"/>
        <w:ind w:left="360"/>
      </w:pPr>
      <w:r>
        <w:t xml:space="preserve">3. </w:t>
      </w:r>
      <w:r w:rsidRPr="00A37649">
        <w:rPr>
          <w:b/>
          <w:bCs/>
        </w:rPr>
        <w:t xml:space="preserve">Action: </w:t>
      </w:r>
      <w:r>
        <w:t xml:space="preserve">The </w:t>
      </w:r>
      <w:r w:rsidRPr="00A37649">
        <w:rPr>
          <w:b/>
          <w:bCs/>
        </w:rPr>
        <w:t xml:space="preserve">Store owner and seller </w:t>
      </w:r>
      <w:r>
        <w:t>is logged to the system and provides identification of a store that he doesn’t own</w:t>
      </w:r>
    </w:p>
    <w:p w14:paraId="5305357D" w14:textId="77777777" w:rsidR="00A37649" w:rsidRDefault="00A37649" w:rsidP="00A37649">
      <w:pPr>
        <w:bidi w:val="0"/>
        <w:ind w:left="360"/>
      </w:pPr>
      <w:r w:rsidRPr="00A37649">
        <w:rPr>
          <w:b/>
          <w:bCs/>
        </w:rPr>
        <w:t>Expected Result:</w:t>
      </w:r>
      <w:r>
        <w:t xml:space="preserve"> </w:t>
      </w:r>
      <w:r w:rsidRPr="00A37649">
        <w:rPr>
          <w:b/>
          <w:bCs/>
        </w:rPr>
        <w:t>System</w:t>
      </w:r>
      <w:r>
        <w:t xml:space="preserve"> informs </w:t>
      </w:r>
      <w:r w:rsidRPr="00A37649">
        <w:rPr>
          <w:b/>
          <w:bCs/>
        </w:rPr>
        <w:t xml:space="preserve">Store owner and seller </w:t>
      </w:r>
      <w:r w:rsidRPr="00CC2670">
        <w:t xml:space="preserve">that the </w:t>
      </w:r>
      <w:r w:rsidRPr="00A37649">
        <w:rPr>
          <w:b/>
          <w:bCs/>
        </w:rPr>
        <w:t>store</w:t>
      </w:r>
      <w:r w:rsidRPr="00CC2670">
        <w:t xml:space="preserve"> doesn’t exist in his owned </w:t>
      </w:r>
      <w:r w:rsidRPr="00A37649">
        <w:rPr>
          <w:highlight w:val="cyan"/>
        </w:rPr>
        <w:t>store repository</w:t>
      </w:r>
    </w:p>
    <w:p w14:paraId="09E1CFF5" w14:textId="4C126752" w:rsidR="00A37649" w:rsidRPr="00C163BE" w:rsidRDefault="00A37649" w:rsidP="00A37649">
      <w:pPr>
        <w:bidi w:val="0"/>
        <w:ind w:left="360"/>
      </w:pPr>
      <w:r>
        <w:t xml:space="preserve">4. </w:t>
      </w:r>
      <w:r w:rsidRPr="00A37649">
        <w:rPr>
          <w:b/>
          <w:bCs/>
        </w:rPr>
        <w:t xml:space="preserve">Action: </w:t>
      </w:r>
      <w:r>
        <w:t xml:space="preserve">The </w:t>
      </w:r>
      <w:r w:rsidRPr="00A37649">
        <w:rPr>
          <w:b/>
          <w:bCs/>
        </w:rPr>
        <w:t xml:space="preserve">Store owner and seller </w:t>
      </w:r>
      <w:r>
        <w:t>is logged to the system and provides identification of a store he owns and an unknown buying strategy</w:t>
      </w:r>
    </w:p>
    <w:p w14:paraId="36F3B1C9" w14:textId="4F68AA30" w:rsidR="00A37649" w:rsidRDefault="00A37649" w:rsidP="00A37649">
      <w:pPr>
        <w:bidi w:val="0"/>
        <w:ind w:left="360"/>
      </w:pPr>
      <w:r w:rsidRPr="00A37649">
        <w:rPr>
          <w:b/>
          <w:bCs/>
        </w:rPr>
        <w:t>Expected Result:</w:t>
      </w:r>
      <w:r>
        <w:t xml:space="preserve"> System informs the </w:t>
      </w:r>
      <w:r w:rsidRPr="00A37649">
        <w:rPr>
          <w:b/>
          <w:bCs/>
        </w:rPr>
        <w:t xml:space="preserve">Store owner and seller </w:t>
      </w:r>
      <w:r w:rsidRPr="00D62502">
        <w:t xml:space="preserve">that </w:t>
      </w:r>
      <w:r>
        <w:t>the buying strategy is unknown</w:t>
      </w:r>
    </w:p>
    <w:p w14:paraId="3DF8464F" w14:textId="77777777" w:rsidR="00A37649" w:rsidRPr="00C163BE" w:rsidRDefault="00A37649" w:rsidP="00A37649">
      <w:pPr>
        <w:bidi w:val="0"/>
        <w:ind w:left="360"/>
      </w:pPr>
      <w:r>
        <w:t xml:space="preserve">5. </w:t>
      </w:r>
      <w:r w:rsidRPr="00A37649">
        <w:rPr>
          <w:b/>
          <w:bCs/>
        </w:rPr>
        <w:t xml:space="preserve">Action: </w:t>
      </w:r>
      <w:r>
        <w:t xml:space="preserve">The </w:t>
      </w:r>
      <w:r w:rsidRPr="00A37649">
        <w:rPr>
          <w:b/>
          <w:bCs/>
        </w:rPr>
        <w:t xml:space="preserve">Store owner and seller </w:t>
      </w:r>
      <w:r>
        <w:t>is not logged to the system</w:t>
      </w:r>
    </w:p>
    <w:p w14:paraId="0CF40244" w14:textId="0F1B5EAD" w:rsidR="00A37649" w:rsidRPr="00A37649" w:rsidRDefault="00A37649" w:rsidP="00A37649">
      <w:pPr>
        <w:bidi w:val="0"/>
        <w:ind w:left="360"/>
      </w:pPr>
      <w:r w:rsidRPr="00A37649">
        <w:rPr>
          <w:b/>
          <w:bCs/>
        </w:rPr>
        <w:t>Expected Result:</w:t>
      </w:r>
      <w:r>
        <w:t xml:space="preserve"> Message indicates that managing stock is only allowed to logged in existing members </w:t>
      </w:r>
    </w:p>
    <w:p w14:paraId="0E29A026" w14:textId="77777777" w:rsidR="00A37649" w:rsidRDefault="00A37649" w:rsidP="00A37649">
      <w:pPr>
        <w:pStyle w:val="a3"/>
        <w:bidi w:val="0"/>
        <w:rPr>
          <w:b/>
          <w:bCs/>
        </w:rPr>
      </w:pPr>
    </w:p>
    <w:p w14:paraId="3DBDFDC2" w14:textId="5B3E4852" w:rsidR="00D23448" w:rsidRDefault="00D23448" w:rsidP="00D23448">
      <w:pPr>
        <w:pStyle w:val="a3"/>
        <w:numPr>
          <w:ilvl w:val="0"/>
          <w:numId w:val="1"/>
        </w:numPr>
        <w:bidi w:val="0"/>
        <w:rPr>
          <w:b/>
          <w:bCs/>
        </w:rPr>
      </w:pPr>
      <w:commentRangeStart w:id="14"/>
      <w:r>
        <w:t>Use</w:t>
      </w:r>
      <w:commentRangeEnd w:id="14"/>
      <w:r>
        <w:rPr>
          <w:rStyle w:val="a7"/>
        </w:rPr>
        <w:commentReference w:id="14"/>
      </w:r>
      <w:r>
        <w:t xml:space="preserve"> case: </w:t>
      </w:r>
      <w:r>
        <w:rPr>
          <w:b/>
          <w:bCs/>
        </w:rPr>
        <w:t>Update buying strategy to store's policy</w:t>
      </w:r>
    </w:p>
    <w:p w14:paraId="7BAABAF7" w14:textId="77777777" w:rsidR="00A37649" w:rsidRPr="00A0331A" w:rsidRDefault="00A37649" w:rsidP="00A37649">
      <w:pPr>
        <w:pStyle w:val="a3"/>
        <w:numPr>
          <w:ilvl w:val="1"/>
          <w:numId w:val="1"/>
        </w:numPr>
        <w:bidi w:val="0"/>
        <w:rPr>
          <w:b/>
          <w:bCs/>
        </w:rPr>
      </w:pPr>
      <w:r>
        <w:rPr>
          <w:b/>
          <w:bCs/>
        </w:rPr>
        <w:t>Actor</w:t>
      </w:r>
      <w:r w:rsidRPr="00156370">
        <w:rPr>
          <w:b/>
          <w:bCs/>
        </w:rPr>
        <w:t xml:space="preserve">: </w:t>
      </w:r>
      <w:r>
        <w:rPr>
          <w:b/>
          <w:bCs/>
        </w:rPr>
        <w:t>Store owner and seller</w:t>
      </w:r>
    </w:p>
    <w:p w14:paraId="5FD38346" w14:textId="77777777" w:rsidR="00A37649" w:rsidRDefault="00A37649" w:rsidP="00A37649">
      <w:pPr>
        <w:pStyle w:val="a3"/>
        <w:numPr>
          <w:ilvl w:val="1"/>
          <w:numId w:val="1"/>
        </w:numPr>
        <w:bidi w:val="0"/>
        <w:rPr>
          <w:b/>
          <w:bCs/>
        </w:rPr>
      </w:pPr>
      <w:r>
        <w:rPr>
          <w:b/>
          <w:bCs/>
        </w:rPr>
        <w:t xml:space="preserve">Precondition: </w:t>
      </w:r>
    </w:p>
    <w:p w14:paraId="506003D9" w14:textId="77777777" w:rsidR="00A37649" w:rsidRPr="00643424" w:rsidRDefault="00A37649" w:rsidP="00A37649">
      <w:pPr>
        <w:pStyle w:val="a3"/>
        <w:numPr>
          <w:ilvl w:val="2"/>
          <w:numId w:val="1"/>
        </w:numPr>
        <w:bidi w:val="0"/>
        <w:rPr>
          <w:b/>
          <w:bCs/>
        </w:rPr>
      </w:pPr>
      <w:r>
        <w:rPr>
          <w:b/>
          <w:bCs/>
        </w:rPr>
        <w:t>Store owner and seller</w:t>
      </w:r>
      <w:r>
        <w:t xml:space="preserve"> </w:t>
      </w:r>
      <w:r w:rsidRPr="00D63811">
        <w:t xml:space="preserve">is logged in to the </w:t>
      </w:r>
      <w:r w:rsidRPr="00643424">
        <w:rPr>
          <w:b/>
          <w:bCs/>
          <w:color w:val="FF0000"/>
        </w:rPr>
        <w:t>system</w:t>
      </w:r>
    </w:p>
    <w:p w14:paraId="0E80797F" w14:textId="77777777" w:rsidR="00A37649" w:rsidRPr="00A37649" w:rsidRDefault="00A37649" w:rsidP="00A37649">
      <w:pPr>
        <w:pStyle w:val="a3"/>
        <w:numPr>
          <w:ilvl w:val="2"/>
          <w:numId w:val="1"/>
        </w:numPr>
        <w:bidi w:val="0"/>
        <w:rPr>
          <w:b/>
          <w:bCs/>
        </w:rPr>
      </w:pPr>
      <w:r>
        <w:rPr>
          <w:b/>
          <w:bCs/>
        </w:rPr>
        <w:t>Store owner and seller</w:t>
      </w:r>
      <w:r>
        <w:t xml:space="preserve"> </w:t>
      </w:r>
      <w:r w:rsidRPr="008964A0">
        <w:t>is an owner of an existing store</w:t>
      </w:r>
    </w:p>
    <w:p w14:paraId="71C1B28F" w14:textId="77777777" w:rsidR="00A37649" w:rsidRDefault="00A37649" w:rsidP="00A37649">
      <w:pPr>
        <w:pStyle w:val="a3"/>
        <w:numPr>
          <w:ilvl w:val="1"/>
          <w:numId w:val="1"/>
        </w:numPr>
        <w:bidi w:val="0"/>
        <w:rPr>
          <w:b/>
          <w:bCs/>
        </w:rPr>
      </w:pPr>
      <w:r>
        <w:rPr>
          <w:b/>
          <w:bCs/>
        </w:rPr>
        <w:t xml:space="preserve">Parameter: </w:t>
      </w:r>
      <w:r>
        <w:t>store id and buying strategy</w:t>
      </w:r>
    </w:p>
    <w:p w14:paraId="2EEC0559" w14:textId="77777777" w:rsidR="00A37649" w:rsidRDefault="00A37649" w:rsidP="00A37649">
      <w:pPr>
        <w:pStyle w:val="a3"/>
        <w:numPr>
          <w:ilvl w:val="1"/>
          <w:numId w:val="1"/>
        </w:numPr>
        <w:bidi w:val="0"/>
        <w:rPr>
          <w:b/>
          <w:bCs/>
        </w:rPr>
      </w:pPr>
      <w:r>
        <w:rPr>
          <w:b/>
          <w:bCs/>
        </w:rPr>
        <w:t>Actions:</w:t>
      </w:r>
    </w:p>
    <w:p w14:paraId="2F95E24D" w14:textId="63335998" w:rsidR="00A37649" w:rsidRDefault="00A37649" w:rsidP="00A37649">
      <w:pPr>
        <w:pStyle w:val="a3"/>
        <w:numPr>
          <w:ilvl w:val="2"/>
          <w:numId w:val="1"/>
        </w:numPr>
        <w:bidi w:val="0"/>
        <w:rPr>
          <w:b/>
          <w:bCs/>
        </w:rPr>
      </w:pPr>
      <w:r>
        <w:rPr>
          <w:b/>
          <w:bCs/>
        </w:rPr>
        <w:t>User asks to update buying strategy to store</w:t>
      </w:r>
    </w:p>
    <w:p w14:paraId="24177BF1" w14:textId="5910CDAC" w:rsidR="00A37649" w:rsidRDefault="00A37649" w:rsidP="00A37649">
      <w:pPr>
        <w:pStyle w:val="a3"/>
        <w:numPr>
          <w:ilvl w:val="2"/>
          <w:numId w:val="1"/>
        </w:numPr>
        <w:bidi w:val="0"/>
        <w:rPr>
          <w:b/>
          <w:bCs/>
        </w:rPr>
      </w:pPr>
      <w:r>
        <w:rPr>
          <w:b/>
          <w:bCs/>
        </w:rPr>
        <w:t>System requests the store id and strategy</w:t>
      </w:r>
    </w:p>
    <w:p w14:paraId="33FA8978" w14:textId="5EB8E327" w:rsidR="00A37649" w:rsidRDefault="00A37649" w:rsidP="00A37649">
      <w:pPr>
        <w:pStyle w:val="a3"/>
        <w:numPr>
          <w:ilvl w:val="2"/>
          <w:numId w:val="1"/>
        </w:numPr>
        <w:bidi w:val="0"/>
        <w:rPr>
          <w:b/>
          <w:bCs/>
        </w:rPr>
      </w:pPr>
      <w:r>
        <w:rPr>
          <w:b/>
          <w:bCs/>
        </w:rPr>
        <w:t>User provides required information</w:t>
      </w:r>
    </w:p>
    <w:p w14:paraId="75EF38AA" w14:textId="45D00338" w:rsidR="00A37649" w:rsidRDefault="00A37649" w:rsidP="00A37649">
      <w:pPr>
        <w:pStyle w:val="a3"/>
        <w:numPr>
          <w:ilvl w:val="2"/>
          <w:numId w:val="1"/>
        </w:numPr>
        <w:bidi w:val="0"/>
        <w:rPr>
          <w:b/>
          <w:bCs/>
        </w:rPr>
      </w:pPr>
      <w:r>
        <w:rPr>
          <w:b/>
          <w:bCs/>
        </w:rPr>
        <w:t>System locates store and check if strategy exists in the store's policy</w:t>
      </w:r>
    </w:p>
    <w:p w14:paraId="7DDB4644" w14:textId="42021087" w:rsidR="00A37649" w:rsidRDefault="00A37649" w:rsidP="00A37649">
      <w:pPr>
        <w:pStyle w:val="a3"/>
        <w:numPr>
          <w:ilvl w:val="2"/>
          <w:numId w:val="1"/>
        </w:numPr>
        <w:bidi w:val="0"/>
        <w:rPr>
          <w:b/>
          <w:bCs/>
        </w:rPr>
      </w:pPr>
      <w:r>
        <w:rPr>
          <w:b/>
          <w:bCs/>
        </w:rPr>
        <w:t>System asks whether to delete or update existing strategy</w:t>
      </w:r>
    </w:p>
    <w:p w14:paraId="6440F1B1" w14:textId="47ACC9A7" w:rsidR="00A37649" w:rsidRDefault="00A37649" w:rsidP="00A37649">
      <w:pPr>
        <w:pStyle w:val="a3"/>
        <w:numPr>
          <w:ilvl w:val="3"/>
          <w:numId w:val="1"/>
        </w:numPr>
        <w:bidi w:val="0"/>
        <w:rPr>
          <w:b/>
          <w:bCs/>
        </w:rPr>
      </w:pPr>
      <w:r>
        <w:rPr>
          <w:b/>
          <w:bCs/>
        </w:rPr>
        <w:t>If user chooses to update</w:t>
      </w:r>
    </w:p>
    <w:p w14:paraId="4AC0F95D" w14:textId="274EA8BC" w:rsidR="00A37649" w:rsidRDefault="00A37649" w:rsidP="00A37649">
      <w:pPr>
        <w:pStyle w:val="a3"/>
        <w:numPr>
          <w:ilvl w:val="4"/>
          <w:numId w:val="1"/>
        </w:numPr>
        <w:bidi w:val="0"/>
        <w:rPr>
          <w:b/>
          <w:bCs/>
        </w:rPr>
      </w:pPr>
      <w:r>
        <w:rPr>
          <w:b/>
          <w:bCs/>
        </w:rPr>
        <w:t xml:space="preserve">System update the strategy in the store with the new strategy provided </w:t>
      </w:r>
    </w:p>
    <w:p w14:paraId="2D788DEC" w14:textId="0AB399CE" w:rsidR="00A37649" w:rsidRDefault="00A37649" w:rsidP="00A37649">
      <w:pPr>
        <w:pStyle w:val="a3"/>
        <w:numPr>
          <w:ilvl w:val="3"/>
          <w:numId w:val="1"/>
        </w:numPr>
        <w:bidi w:val="0"/>
        <w:rPr>
          <w:b/>
          <w:bCs/>
        </w:rPr>
      </w:pPr>
      <w:r>
        <w:rPr>
          <w:b/>
          <w:bCs/>
        </w:rPr>
        <w:t>If user chooses to delete</w:t>
      </w:r>
    </w:p>
    <w:p w14:paraId="04E95B99" w14:textId="38795761" w:rsidR="00A37649" w:rsidRDefault="00A37649" w:rsidP="00A37649">
      <w:pPr>
        <w:pStyle w:val="a3"/>
        <w:numPr>
          <w:ilvl w:val="4"/>
          <w:numId w:val="1"/>
        </w:numPr>
        <w:bidi w:val="0"/>
        <w:rPr>
          <w:b/>
          <w:bCs/>
        </w:rPr>
      </w:pPr>
      <w:r>
        <w:rPr>
          <w:b/>
          <w:bCs/>
        </w:rPr>
        <w:lastRenderedPageBreak/>
        <w:t>System removes strategy from store's policy</w:t>
      </w:r>
    </w:p>
    <w:p w14:paraId="081C85F8" w14:textId="77777777" w:rsidR="00A37649" w:rsidRDefault="00A37649" w:rsidP="00A37649">
      <w:pPr>
        <w:bidi w:val="0"/>
        <w:rPr>
          <w:b/>
          <w:bCs/>
        </w:rPr>
      </w:pPr>
    </w:p>
    <w:p w14:paraId="60608DB2" w14:textId="409DFDC0" w:rsidR="00A37649" w:rsidRPr="00D62502" w:rsidRDefault="00A37649" w:rsidP="00A37649">
      <w:pPr>
        <w:bidi w:val="0"/>
      </w:pPr>
      <w:r w:rsidRPr="00A37649">
        <w:rPr>
          <w:b/>
          <w:bCs/>
        </w:rPr>
        <w:t>Acceptance Tests:</w:t>
      </w:r>
    </w:p>
    <w:p w14:paraId="7328CC63" w14:textId="266148A9" w:rsidR="00A37649" w:rsidRPr="00C163BE" w:rsidRDefault="00A37649" w:rsidP="00A37649">
      <w:pPr>
        <w:bidi w:val="0"/>
        <w:ind w:left="360"/>
      </w:pPr>
      <w:r>
        <w:t xml:space="preserve">1. </w:t>
      </w:r>
      <w:r w:rsidRPr="00A37649">
        <w:rPr>
          <w:b/>
          <w:bCs/>
        </w:rPr>
        <w:t>Action: Store owner and seller</w:t>
      </w:r>
      <w:r>
        <w:t xml:space="preserve"> is logged to the system and provides an identification of an existing store that he owns and an existing buying strategy in store's policy</w:t>
      </w:r>
    </w:p>
    <w:p w14:paraId="7F35F34A" w14:textId="01663692" w:rsidR="00A37649" w:rsidRDefault="00A37649" w:rsidP="00A37649">
      <w:pPr>
        <w:bidi w:val="0"/>
        <w:ind w:left="360"/>
      </w:pPr>
      <w:r w:rsidRPr="00A37649">
        <w:rPr>
          <w:b/>
          <w:bCs/>
        </w:rPr>
        <w:t>Expected Result:</w:t>
      </w:r>
      <w:r>
        <w:t xml:space="preserve"> The system updated the store's policy</w:t>
      </w:r>
      <w:r w:rsidR="00CD2B6B">
        <w:t xml:space="preserve"> as required</w:t>
      </w:r>
    </w:p>
    <w:p w14:paraId="53C34B81" w14:textId="77777777" w:rsidR="00A37649" w:rsidRPr="00C163BE" w:rsidRDefault="00A37649" w:rsidP="00A37649">
      <w:pPr>
        <w:bidi w:val="0"/>
        <w:ind w:left="360"/>
      </w:pPr>
      <w:r>
        <w:t xml:space="preserve">2. </w:t>
      </w:r>
      <w:r w:rsidRPr="00A37649">
        <w:rPr>
          <w:b/>
          <w:bCs/>
        </w:rPr>
        <w:t>Action: Store owner and seller</w:t>
      </w:r>
      <w:r>
        <w:t xml:space="preserve"> is logged to the system and provides identification of a store that doesn't exist</w:t>
      </w:r>
    </w:p>
    <w:p w14:paraId="063463D1" w14:textId="77777777" w:rsidR="00A37649" w:rsidRDefault="00A37649" w:rsidP="00A37649">
      <w:pPr>
        <w:bidi w:val="0"/>
        <w:ind w:left="360"/>
      </w:pPr>
      <w:r w:rsidRPr="00A37649">
        <w:rPr>
          <w:b/>
          <w:bCs/>
        </w:rPr>
        <w:t>Expected Result:</w:t>
      </w:r>
      <w:r>
        <w:t xml:space="preserve"> </w:t>
      </w:r>
      <w:r w:rsidRPr="00A37649">
        <w:rPr>
          <w:b/>
          <w:bCs/>
        </w:rPr>
        <w:t>System</w:t>
      </w:r>
      <w:r>
        <w:t xml:space="preserve"> informs </w:t>
      </w:r>
      <w:r w:rsidRPr="00A37649">
        <w:rPr>
          <w:b/>
          <w:bCs/>
        </w:rPr>
        <w:t xml:space="preserve">Store owner and seller </w:t>
      </w:r>
      <w:r w:rsidRPr="00CC2670">
        <w:t xml:space="preserve">that the </w:t>
      </w:r>
      <w:r w:rsidRPr="00A37649">
        <w:rPr>
          <w:b/>
          <w:bCs/>
        </w:rPr>
        <w:t>store</w:t>
      </w:r>
      <w:r w:rsidRPr="00CC2670">
        <w:t xml:space="preserve"> doesn’t exist in his owned </w:t>
      </w:r>
      <w:r w:rsidRPr="00A37649">
        <w:rPr>
          <w:highlight w:val="cyan"/>
        </w:rPr>
        <w:t>store repository</w:t>
      </w:r>
    </w:p>
    <w:p w14:paraId="22E5F523" w14:textId="77777777" w:rsidR="00A37649" w:rsidRPr="00C163BE" w:rsidRDefault="00A37649" w:rsidP="00A37649">
      <w:pPr>
        <w:bidi w:val="0"/>
        <w:ind w:left="360"/>
      </w:pPr>
      <w:r>
        <w:t xml:space="preserve">3. </w:t>
      </w:r>
      <w:r w:rsidRPr="00A37649">
        <w:rPr>
          <w:b/>
          <w:bCs/>
        </w:rPr>
        <w:t xml:space="preserve">Action: </w:t>
      </w:r>
      <w:r>
        <w:t xml:space="preserve">The </w:t>
      </w:r>
      <w:r w:rsidRPr="00A37649">
        <w:rPr>
          <w:b/>
          <w:bCs/>
        </w:rPr>
        <w:t xml:space="preserve">Store owner and seller </w:t>
      </w:r>
      <w:r>
        <w:t>is logged to the system and provides identification of a store that he doesn’t own</w:t>
      </w:r>
    </w:p>
    <w:p w14:paraId="6AF9F9A2" w14:textId="77777777" w:rsidR="00A37649" w:rsidRDefault="00A37649" w:rsidP="00A37649">
      <w:pPr>
        <w:bidi w:val="0"/>
        <w:ind w:left="360"/>
      </w:pPr>
      <w:r w:rsidRPr="00A37649">
        <w:rPr>
          <w:b/>
          <w:bCs/>
        </w:rPr>
        <w:t>Expected Result:</w:t>
      </w:r>
      <w:r>
        <w:t xml:space="preserve"> </w:t>
      </w:r>
      <w:r w:rsidRPr="00A37649">
        <w:rPr>
          <w:b/>
          <w:bCs/>
        </w:rPr>
        <w:t>System</w:t>
      </w:r>
      <w:r>
        <w:t xml:space="preserve"> informs </w:t>
      </w:r>
      <w:r w:rsidRPr="00A37649">
        <w:rPr>
          <w:b/>
          <w:bCs/>
        </w:rPr>
        <w:t xml:space="preserve">Store owner and seller </w:t>
      </w:r>
      <w:r w:rsidRPr="00CC2670">
        <w:t xml:space="preserve">that the </w:t>
      </w:r>
      <w:r w:rsidRPr="00A37649">
        <w:rPr>
          <w:b/>
          <w:bCs/>
        </w:rPr>
        <w:t>store</w:t>
      </w:r>
      <w:r w:rsidRPr="00CC2670">
        <w:t xml:space="preserve"> doesn’t exist in his owned </w:t>
      </w:r>
      <w:r w:rsidRPr="00A37649">
        <w:rPr>
          <w:highlight w:val="cyan"/>
        </w:rPr>
        <w:t>store repository</w:t>
      </w:r>
    </w:p>
    <w:p w14:paraId="12EAA55B" w14:textId="77777777" w:rsidR="00A37649" w:rsidRPr="00C163BE" w:rsidRDefault="00A37649" w:rsidP="00A37649">
      <w:pPr>
        <w:bidi w:val="0"/>
        <w:ind w:left="360"/>
      </w:pPr>
      <w:r>
        <w:t xml:space="preserve">4. </w:t>
      </w:r>
      <w:r w:rsidRPr="00A37649">
        <w:rPr>
          <w:b/>
          <w:bCs/>
        </w:rPr>
        <w:t xml:space="preserve">Action: </w:t>
      </w:r>
      <w:r>
        <w:t xml:space="preserve">The </w:t>
      </w:r>
      <w:r w:rsidRPr="00A37649">
        <w:rPr>
          <w:b/>
          <w:bCs/>
        </w:rPr>
        <w:t xml:space="preserve">Store owner and seller </w:t>
      </w:r>
      <w:r>
        <w:t>is logged to the system and provides identification of a store he owns and an unknown buying strategy</w:t>
      </w:r>
    </w:p>
    <w:p w14:paraId="4ED63DF1" w14:textId="77777777" w:rsidR="00A37649" w:rsidRDefault="00A37649" w:rsidP="00A37649">
      <w:pPr>
        <w:bidi w:val="0"/>
        <w:ind w:left="360"/>
      </w:pPr>
      <w:r w:rsidRPr="00A37649">
        <w:rPr>
          <w:b/>
          <w:bCs/>
        </w:rPr>
        <w:t>Expected Result:</w:t>
      </w:r>
      <w:r>
        <w:t xml:space="preserve"> System informs the </w:t>
      </w:r>
      <w:r w:rsidRPr="00A37649">
        <w:rPr>
          <w:b/>
          <w:bCs/>
        </w:rPr>
        <w:t xml:space="preserve">Store owner and seller </w:t>
      </w:r>
      <w:r w:rsidRPr="00D62502">
        <w:t xml:space="preserve">that </w:t>
      </w:r>
      <w:r>
        <w:t>the buying strategy is unknown</w:t>
      </w:r>
    </w:p>
    <w:p w14:paraId="0C133500" w14:textId="77777777" w:rsidR="00A37649" w:rsidRPr="00C163BE" w:rsidRDefault="00A37649" w:rsidP="00A37649">
      <w:pPr>
        <w:bidi w:val="0"/>
        <w:ind w:left="360"/>
      </w:pPr>
      <w:r>
        <w:t xml:space="preserve">5. </w:t>
      </w:r>
      <w:r w:rsidRPr="00A37649">
        <w:rPr>
          <w:b/>
          <w:bCs/>
        </w:rPr>
        <w:t xml:space="preserve">Action: </w:t>
      </w:r>
      <w:r>
        <w:t xml:space="preserve">The </w:t>
      </w:r>
      <w:r w:rsidRPr="00A37649">
        <w:rPr>
          <w:b/>
          <w:bCs/>
        </w:rPr>
        <w:t xml:space="preserve">Store owner and seller </w:t>
      </w:r>
      <w:r>
        <w:t>is not logged to the system</w:t>
      </w:r>
    </w:p>
    <w:p w14:paraId="57E4EA6F" w14:textId="6D9D0AF5" w:rsidR="00A37649" w:rsidRDefault="00A37649" w:rsidP="00A37649">
      <w:pPr>
        <w:bidi w:val="0"/>
        <w:ind w:left="360"/>
      </w:pPr>
      <w:r w:rsidRPr="00A37649">
        <w:rPr>
          <w:b/>
          <w:bCs/>
        </w:rPr>
        <w:t>Expected Result:</w:t>
      </w:r>
      <w:r>
        <w:t xml:space="preserve"> Message indicates that managing stock is only allowed to logged in existing members </w:t>
      </w:r>
    </w:p>
    <w:p w14:paraId="4F1D9021" w14:textId="2452AF5B" w:rsidR="00CD2B6B" w:rsidRPr="00C163BE" w:rsidRDefault="00CD2B6B" w:rsidP="00CD2B6B">
      <w:pPr>
        <w:bidi w:val="0"/>
        <w:ind w:left="360"/>
      </w:pPr>
      <w:r>
        <w:t xml:space="preserve">6. </w:t>
      </w:r>
      <w:r w:rsidRPr="00A37649">
        <w:rPr>
          <w:b/>
          <w:bCs/>
        </w:rPr>
        <w:t xml:space="preserve">Action: </w:t>
      </w:r>
      <w:r>
        <w:t xml:space="preserve">The </w:t>
      </w:r>
      <w:r w:rsidRPr="00A37649">
        <w:rPr>
          <w:b/>
          <w:bCs/>
        </w:rPr>
        <w:t xml:space="preserve">Store owner and seller </w:t>
      </w:r>
      <w:r>
        <w:t>is logged to the system and provides identification of a store he owns and a strategy that doesn't exist</w:t>
      </w:r>
    </w:p>
    <w:p w14:paraId="3C2F13CF" w14:textId="68FF4BED" w:rsidR="00CD2B6B" w:rsidRDefault="00CD2B6B" w:rsidP="00CD2B6B">
      <w:pPr>
        <w:bidi w:val="0"/>
        <w:ind w:left="360"/>
      </w:pPr>
      <w:r w:rsidRPr="00A37649">
        <w:rPr>
          <w:b/>
          <w:bCs/>
        </w:rPr>
        <w:t>Expected Result:</w:t>
      </w:r>
      <w:r>
        <w:t xml:space="preserve"> System informs the </w:t>
      </w:r>
      <w:r w:rsidRPr="00A37649">
        <w:rPr>
          <w:b/>
          <w:bCs/>
        </w:rPr>
        <w:t xml:space="preserve">Store owner and seller </w:t>
      </w:r>
      <w:r w:rsidRPr="00D62502">
        <w:t xml:space="preserve">that </w:t>
      </w:r>
      <w:r>
        <w:t xml:space="preserve">the buying strategy doesn't exist and encourages him to use </w:t>
      </w:r>
      <w:r w:rsidRPr="00CD2B6B">
        <w:rPr>
          <w:b/>
          <w:bCs/>
        </w:rPr>
        <w:t>Add new strategy to store's policy</w:t>
      </w:r>
      <w:r>
        <w:t xml:space="preserve"> use case</w:t>
      </w:r>
    </w:p>
    <w:p w14:paraId="2D71A6F8" w14:textId="19199F10" w:rsidR="00DB0C1D" w:rsidRDefault="00DB0C1D" w:rsidP="00DB0C1D">
      <w:pPr>
        <w:bidi w:val="0"/>
      </w:pPr>
    </w:p>
    <w:p w14:paraId="6D6BF8D2" w14:textId="5ACF1E44" w:rsidR="009E692E" w:rsidRDefault="009E692E" w:rsidP="009E692E">
      <w:pPr>
        <w:pStyle w:val="a3"/>
        <w:numPr>
          <w:ilvl w:val="0"/>
          <w:numId w:val="1"/>
        </w:numPr>
        <w:bidi w:val="0"/>
        <w:rPr>
          <w:b/>
          <w:bCs/>
        </w:rPr>
      </w:pPr>
      <w:commentRangeStart w:id="15"/>
      <w:r>
        <w:t>Use</w:t>
      </w:r>
      <w:commentRangeEnd w:id="15"/>
      <w:r>
        <w:rPr>
          <w:rStyle w:val="a7"/>
        </w:rPr>
        <w:commentReference w:id="15"/>
      </w:r>
      <w:r>
        <w:t xml:space="preserve"> case: </w:t>
      </w:r>
      <w:r>
        <w:rPr>
          <w:b/>
          <w:bCs/>
        </w:rPr>
        <w:t>Add allowed discounts to store's policy</w:t>
      </w:r>
    </w:p>
    <w:p w14:paraId="12E0129F" w14:textId="77777777" w:rsidR="004751E4" w:rsidRPr="00A0331A" w:rsidRDefault="004751E4" w:rsidP="004751E4">
      <w:pPr>
        <w:pStyle w:val="a3"/>
        <w:numPr>
          <w:ilvl w:val="1"/>
          <w:numId w:val="1"/>
        </w:numPr>
        <w:bidi w:val="0"/>
        <w:rPr>
          <w:b/>
          <w:bCs/>
        </w:rPr>
      </w:pPr>
      <w:r>
        <w:rPr>
          <w:b/>
          <w:bCs/>
        </w:rPr>
        <w:t>Actor</w:t>
      </w:r>
      <w:r w:rsidRPr="00156370">
        <w:rPr>
          <w:b/>
          <w:bCs/>
        </w:rPr>
        <w:t xml:space="preserve">: </w:t>
      </w:r>
      <w:r>
        <w:rPr>
          <w:b/>
          <w:bCs/>
        </w:rPr>
        <w:t>Store owner and seller</w:t>
      </w:r>
    </w:p>
    <w:p w14:paraId="39372791" w14:textId="77777777" w:rsidR="004751E4" w:rsidRDefault="004751E4" w:rsidP="004751E4">
      <w:pPr>
        <w:pStyle w:val="a3"/>
        <w:numPr>
          <w:ilvl w:val="1"/>
          <w:numId w:val="1"/>
        </w:numPr>
        <w:bidi w:val="0"/>
        <w:rPr>
          <w:b/>
          <w:bCs/>
        </w:rPr>
      </w:pPr>
      <w:r>
        <w:rPr>
          <w:b/>
          <w:bCs/>
        </w:rPr>
        <w:t xml:space="preserve">Precondition: </w:t>
      </w:r>
    </w:p>
    <w:p w14:paraId="13F5BC4C" w14:textId="77777777" w:rsidR="004751E4" w:rsidRPr="00643424" w:rsidRDefault="004751E4" w:rsidP="004751E4">
      <w:pPr>
        <w:pStyle w:val="a3"/>
        <w:numPr>
          <w:ilvl w:val="2"/>
          <w:numId w:val="1"/>
        </w:numPr>
        <w:bidi w:val="0"/>
        <w:rPr>
          <w:b/>
          <w:bCs/>
        </w:rPr>
      </w:pPr>
      <w:r>
        <w:rPr>
          <w:b/>
          <w:bCs/>
        </w:rPr>
        <w:t>Store owner and seller</w:t>
      </w:r>
      <w:r>
        <w:t xml:space="preserve"> </w:t>
      </w:r>
      <w:r w:rsidRPr="00D63811">
        <w:t xml:space="preserve">is logged in to the </w:t>
      </w:r>
      <w:r w:rsidRPr="00643424">
        <w:rPr>
          <w:b/>
          <w:bCs/>
          <w:color w:val="FF0000"/>
        </w:rPr>
        <w:t>system</w:t>
      </w:r>
    </w:p>
    <w:p w14:paraId="5545622F" w14:textId="77777777" w:rsidR="004751E4" w:rsidRPr="00A37649" w:rsidRDefault="004751E4" w:rsidP="004751E4">
      <w:pPr>
        <w:pStyle w:val="a3"/>
        <w:numPr>
          <w:ilvl w:val="2"/>
          <w:numId w:val="1"/>
        </w:numPr>
        <w:bidi w:val="0"/>
        <w:rPr>
          <w:b/>
          <w:bCs/>
        </w:rPr>
      </w:pPr>
      <w:r>
        <w:rPr>
          <w:b/>
          <w:bCs/>
        </w:rPr>
        <w:t>Store owner and seller</w:t>
      </w:r>
      <w:r>
        <w:t xml:space="preserve"> </w:t>
      </w:r>
      <w:r w:rsidRPr="008964A0">
        <w:t>is an owner of an existing store</w:t>
      </w:r>
    </w:p>
    <w:p w14:paraId="61D49637" w14:textId="09194F59" w:rsidR="004751E4" w:rsidRDefault="004751E4" w:rsidP="004751E4">
      <w:pPr>
        <w:pStyle w:val="a3"/>
        <w:numPr>
          <w:ilvl w:val="1"/>
          <w:numId w:val="1"/>
        </w:numPr>
        <w:bidi w:val="0"/>
        <w:rPr>
          <w:b/>
          <w:bCs/>
        </w:rPr>
      </w:pPr>
      <w:r>
        <w:rPr>
          <w:b/>
          <w:bCs/>
        </w:rPr>
        <w:t xml:space="preserve">Parameter: </w:t>
      </w:r>
      <w:r>
        <w:t>store id and discount type</w:t>
      </w:r>
    </w:p>
    <w:p w14:paraId="3393A076" w14:textId="77777777" w:rsidR="004751E4" w:rsidRDefault="004751E4" w:rsidP="004751E4">
      <w:pPr>
        <w:pStyle w:val="a3"/>
        <w:numPr>
          <w:ilvl w:val="1"/>
          <w:numId w:val="1"/>
        </w:numPr>
        <w:bidi w:val="0"/>
        <w:rPr>
          <w:b/>
          <w:bCs/>
        </w:rPr>
      </w:pPr>
      <w:r>
        <w:rPr>
          <w:b/>
          <w:bCs/>
        </w:rPr>
        <w:t>Actions:</w:t>
      </w:r>
    </w:p>
    <w:p w14:paraId="417F9899" w14:textId="03868AA4" w:rsidR="004751E4" w:rsidRDefault="004751E4" w:rsidP="004751E4">
      <w:pPr>
        <w:pStyle w:val="a3"/>
        <w:numPr>
          <w:ilvl w:val="2"/>
          <w:numId w:val="1"/>
        </w:numPr>
        <w:bidi w:val="0"/>
        <w:rPr>
          <w:b/>
          <w:bCs/>
        </w:rPr>
      </w:pPr>
      <w:r>
        <w:rPr>
          <w:b/>
          <w:bCs/>
        </w:rPr>
        <w:t>User asks to add allowed discount type to store</w:t>
      </w:r>
    </w:p>
    <w:p w14:paraId="570DF53B" w14:textId="1359E5D0" w:rsidR="004751E4" w:rsidRDefault="004751E4" w:rsidP="004751E4">
      <w:pPr>
        <w:pStyle w:val="a3"/>
        <w:numPr>
          <w:ilvl w:val="2"/>
          <w:numId w:val="1"/>
        </w:numPr>
        <w:bidi w:val="0"/>
        <w:rPr>
          <w:b/>
          <w:bCs/>
        </w:rPr>
      </w:pPr>
      <w:r>
        <w:rPr>
          <w:b/>
          <w:bCs/>
        </w:rPr>
        <w:t>System requests the store id and discount type</w:t>
      </w:r>
    </w:p>
    <w:p w14:paraId="4D85B57E" w14:textId="77777777" w:rsidR="004751E4" w:rsidRDefault="004751E4" w:rsidP="004751E4">
      <w:pPr>
        <w:pStyle w:val="a3"/>
        <w:numPr>
          <w:ilvl w:val="2"/>
          <w:numId w:val="1"/>
        </w:numPr>
        <w:bidi w:val="0"/>
        <w:rPr>
          <w:b/>
          <w:bCs/>
        </w:rPr>
      </w:pPr>
      <w:r>
        <w:rPr>
          <w:b/>
          <w:bCs/>
        </w:rPr>
        <w:t>User provides required information</w:t>
      </w:r>
    </w:p>
    <w:p w14:paraId="1D90938B" w14:textId="3BCCE773" w:rsidR="004751E4" w:rsidRDefault="004751E4" w:rsidP="004751E4">
      <w:pPr>
        <w:pStyle w:val="a3"/>
        <w:numPr>
          <w:ilvl w:val="2"/>
          <w:numId w:val="1"/>
        </w:numPr>
        <w:bidi w:val="0"/>
        <w:rPr>
          <w:b/>
          <w:bCs/>
        </w:rPr>
      </w:pPr>
      <w:r>
        <w:rPr>
          <w:b/>
          <w:bCs/>
        </w:rPr>
        <w:t>If strategy discount type exists</w:t>
      </w:r>
    </w:p>
    <w:p w14:paraId="4E78FD22" w14:textId="77777777" w:rsidR="004751E4" w:rsidRDefault="004751E4" w:rsidP="004751E4">
      <w:pPr>
        <w:pStyle w:val="a3"/>
        <w:numPr>
          <w:ilvl w:val="3"/>
          <w:numId w:val="1"/>
        </w:numPr>
        <w:bidi w:val="0"/>
        <w:rPr>
          <w:b/>
          <w:bCs/>
        </w:rPr>
      </w:pPr>
      <w:r>
        <w:rPr>
          <w:b/>
          <w:bCs/>
        </w:rPr>
        <w:t>System doesn't change it</w:t>
      </w:r>
    </w:p>
    <w:p w14:paraId="1293DFB0" w14:textId="77777777" w:rsidR="004751E4" w:rsidRDefault="004751E4" w:rsidP="004751E4">
      <w:pPr>
        <w:pStyle w:val="a3"/>
        <w:numPr>
          <w:ilvl w:val="2"/>
          <w:numId w:val="1"/>
        </w:numPr>
        <w:bidi w:val="0"/>
        <w:rPr>
          <w:b/>
          <w:bCs/>
        </w:rPr>
      </w:pPr>
      <w:r>
        <w:rPr>
          <w:b/>
          <w:bCs/>
        </w:rPr>
        <w:t>Else</w:t>
      </w:r>
    </w:p>
    <w:p w14:paraId="4DF930B6" w14:textId="37B69556" w:rsidR="004751E4" w:rsidRDefault="004751E4" w:rsidP="004751E4">
      <w:pPr>
        <w:pStyle w:val="a3"/>
        <w:numPr>
          <w:ilvl w:val="3"/>
          <w:numId w:val="1"/>
        </w:numPr>
        <w:bidi w:val="0"/>
        <w:rPr>
          <w:b/>
          <w:bCs/>
        </w:rPr>
      </w:pPr>
      <w:r>
        <w:rPr>
          <w:b/>
          <w:bCs/>
        </w:rPr>
        <w:lastRenderedPageBreak/>
        <w:t>System adds new discount type to store's policy</w:t>
      </w:r>
    </w:p>
    <w:p w14:paraId="6BCEA4C9" w14:textId="77777777" w:rsidR="004751E4" w:rsidRPr="00D62502" w:rsidRDefault="004751E4" w:rsidP="004751E4">
      <w:pPr>
        <w:bidi w:val="0"/>
        <w:ind w:left="360"/>
      </w:pPr>
      <w:r w:rsidRPr="00A37649">
        <w:rPr>
          <w:b/>
          <w:bCs/>
        </w:rPr>
        <w:t>Acceptance Tests:</w:t>
      </w:r>
    </w:p>
    <w:p w14:paraId="719497B8" w14:textId="6AA93960" w:rsidR="004751E4" w:rsidRPr="00C163BE" w:rsidRDefault="004751E4" w:rsidP="004751E4">
      <w:pPr>
        <w:bidi w:val="0"/>
        <w:ind w:left="360"/>
      </w:pPr>
      <w:r>
        <w:t xml:space="preserve">1. </w:t>
      </w:r>
      <w:r w:rsidRPr="00A37649">
        <w:rPr>
          <w:b/>
          <w:bCs/>
        </w:rPr>
        <w:t>Action: Store owner and seller</w:t>
      </w:r>
      <w:r>
        <w:t xml:space="preserve"> is logged to the system and provides an identification of an existing store that he owns and an a new </w:t>
      </w:r>
      <w:r>
        <w:rPr>
          <w:b/>
          <w:bCs/>
        </w:rPr>
        <w:t>discount type</w:t>
      </w:r>
      <w:r>
        <w:t xml:space="preserve"> to store's policy</w:t>
      </w:r>
    </w:p>
    <w:p w14:paraId="6C8D72D7" w14:textId="77777777" w:rsidR="004751E4" w:rsidRDefault="004751E4" w:rsidP="004751E4">
      <w:pPr>
        <w:bidi w:val="0"/>
        <w:ind w:left="360"/>
      </w:pPr>
      <w:r w:rsidRPr="00A37649">
        <w:rPr>
          <w:b/>
          <w:bCs/>
        </w:rPr>
        <w:t>Expected Result:</w:t>
      </w:r>
      <w:r>
        <w:t xml:space="preserve"> The system updated the store's policy</w:t>
      </w:r>
    </w:p>
    <w:p w14:paraId="097B8BD5" w14:textId="77777777" w:rsidR="004751E4" w:rsidRPr="00C163BE" w:rsidRDefault="004751E4" w:rsidP="004751E4">
      <w:pPr>
        <w:bidi w:val="0"/>
        <w:ind w:left="360"/>
      </w:pPr>
      <w:r>
        <w:t xml:space="preserve">2. </w:t>
      </w:r>
      <w:r w:rsidRPr="00A37649">
        <w:rPr>
          <w:b/>
          <w:bCs/>
        </w:rPr>
        <w:t>Action: Store owner and seller</w:t>
      </w:r>
      <w:r>
        <w:t xml:space="preserve"> is logged to the system and provides identification of a store that doesn't exist</w:t>
      </w:r>
    </w:p>
    <w:p w14:paraId="63B0293E" w14:textId="77777777" w:rsidR="004751E4" w:rsidRDefault="004751E4" w:rsidP="004751E4">
      <w:pPr>
        <w:bidi w:val="0"/>
        <w:ind w:left="360"/>
      </w:pPr>
      <w:r w:rsidRPr="00A37649">
        <w:rPr>
          <w:b/>
          <w:bCs/>
        </w:rPr>
        <w:t>Expected Result:</w:t>
      </w:r>
      <w:r>
        <w:t xml:space="preserve"> </w:t>
      </w:r>
      <w:r w:rsidRPr="00A37649">
        <w:rPr>
          <w:b/>
          <w:bCs/>
        </w:rPr>
        <w:t>System</w:t>
      </w:r>
      <w:r>
        <w:t xml:space="preserve"> informs </w:t>
      </w:r>
      <w:r w:rsidRPr="00A37649">
        <w:rPr>
          <w:b/>
          <w:bCs/>
        </w:rPr>
        <w:t xml:space="preserve">Store owner and seller </w:t>
      </w:r>
      <w:r w:rsidRPr="00CC2670">
        <w:t xml:space="preserve">that the </w:t>
      </w:r>
      <w:r w:rsidRPr="00A37649">
        <w:rPr>
          <w:b/>
          <w:bCs/>
        </w:rPr>
        <w:t>store</w:t>
      </w:r>
      <w:r w:rsidRPr="00CC2670">
        <w:t xml:space="preserve"> doesn’t exist in his owned </w:t>
      </w:r>
      <w:r w:rsidRPr="00A37649">
        <w:rPr>
          <w:highlight w:val="cyan"/>
        </w:rPr>
        <w:t>store repository</w:t>
      </w:r>
    </w:p>
    <w:p w14:paraId="782B1892" w14:textId="77777777" w:rsidR="004751E4" w:rsidRPr="00C163BE" w:rsidRDefault="004751E4" w:rsidP="004751E4">
      <w:pPr>
        <w:bidi w:val="0"/>
        <w:ind w:left="360"/>
      </w:pPr>
      <w:r>
        <w:t xml:space="preserve">3. </w:t>
      </w:r>
      <w:r w:rsidRPr="00A37649">
        <w:rPr>
          <w:b/>
          <w:bCs/>
        </w:rPr>
        <w:t xml:space="preserve">Action: </w:t>
      </w:r>
      <w:r>
        <w:t xml:space="preserve">The </w:t>
      </w:r>
      <w:r w:rsidRPr="00A37649">
        <w:rPr>
          <w:b/>
          <w:bCs/>
        </w:rPr>
        <w:t xml:space="preserve">Store owner and seller </w:t>
      </w:r>
      <w:r>
        <w:t>is logged to the system and provides identification of a store that he doesn’t own</w:t>
      </w:r>
    </w:p>
    <w:p w14:paraId="285A8C35" w14:textId="77777777" w:rsidR="004751E4" w:rsidRDefault="004751E4" w:rsidP="004751E4">
      <w:pPr>
        <w:bidi w:val="0"/>
        <w:ind w:left="360"/>
      </w:pPr>
      <w:r w:rsidRPr="00A37649">
        <w:rPr>
          <w:b/>
          <w:bCs/>
        </w:rPr>
        <w:t>Expected Result:</w:t>
      </w:r>
      <w:r>
        <w:t xml:space="preserve"> </w:t>
      </w:r>
      <w:r w:rsidRPr="00A37649">
        <w:rPr>
          <w:b/>
          <w:bCs/>
        </w:rPr>
        <w:t>System</w:t>
      </w:r>
      <w:r>
        <w:t xml:space="preserve"> informs </w:t>
      </w:r>
      <w:r w:rsidRPr="00A37649">
        <w:rPr>
          <w:b/>
          <w:bCs/>
        </w:rPr>
        <w:t xml:space="preserve">Store owner and seller </w:t>
      </w:r>
      <w:r w:rsidRPr="00CC2670">
        <w:t xml:space="preserve">that the </w:t>
      </w:r>
      <w:r w:rsidRPr="00A37649">
        <w:rPr>
          <w:b/>
          <w:bCs/>
        </w:rPr>
        <w:t>store</w:t>
      </w:r>
      <w:r w:rsidRPr="00CC2670">
        <w:t xml:space="preserve"> doesn’t exist in his owned </w:t>
      </w:r>
      <w:r w:rsidRPr="00A37649">
        <w:rPr>
          <w:highlight w:val="cyan"/>
        </w:rPr>
        <w:t>store repository</w:t>
      </w:r>
    </w:p>
    <w:p w14:paraId="34C187C6" w14:textId="36B0AB15" w:rsidR="004751E4" w:rsidRPr="00C163BE" w:rsidRDefault="004751E4" w:rsidP="004751E4">
      <w:pPr>
        <w:bidi w:val="0"/>
        <w:ind w:left="360"/>
      </w:pPr>
      <w:r>
        <w:t xml:space="preserve">4. </w:t>
      </w:r>
      <w:r w:rsidRPr="00A37649">
        <w:rPr>
          <w:b/>
          <w:bCs/>
        </w:rPr>
        <w:t xml:space="preserve">Action: </w:t>
      </w:r>
      <w:r>
        <w:t xml:space="preserve">The </w:t>
      </w:r>
      <w:r w:rsidRPr="00A37649">
        <w:rPr>
          <w:b/>
          <w:bCs/>
        </w:rPr>
        <w:t xml:space="preserve">Store owner and seller </w:t>
      </w:r>
      <w:r>
        <w:t xml:space="preserve">is logged to the system and provides identification of a store he owns and an unknown </w:t>
      </w:r>
      <w:r>
        <w:rPr>
          <w:b/>
          <w:bCs/>
        </w:rPr>
        <w:t>discount type</w:t>
      </w:r>
    </w:p>
    <w:p w14:paraId="7F828B72" w14:textId="5C41BD64" w:rsidR="004751E4" w:rsidRDefault="004751E4" w:rsidP="004751E4">
      <w:pPr>
        <w:bidi w:val="0"/>
        <w:ind w:left="360"/>
      </w:pPr>
      <w:r w:rsidRPr="00A37649">
        <w:rPr>
          <w:b/>
          <w:bCs/>
        </w:rPr>
        <w:t>Expected Result:</w:t>
      </w:r>
      <w:r>
        <w:t xml:space="preserve"> System informs the </w:t>
      </w:r>
      <w:r w:rsidRPr="00A37649">
        <w:rPr>
          <w:b/>
          <w:bCs/>
        </w:rPr>
        <w:t xml:space="preserve">Store owner and seller </w:t>
      </w:r>
      <w:r w:rsidRPr="00D62502">
        <w:t xml:space="preserve">that </w:t>
      </w:r>
      <w:r>
        <w:t xml:space="preserve">the </w:t>
      </w:r>
      <w:r>
        <w:rPr>
          <w:b/>
          <w:bCs/>
        </w:rPr>
        <w:t>discount type</w:t>
      </w:r>
      <w:r>
        <w:t xml:space="preserve"> is unknown</w:t>
      </w:r>
    </w:p>
    <w:p w14:paraId="4E2C906B" w14:textId="77777777" w:rsidR="004751E4" w:rsidRPr="00C163BE" w:rsidRDefault="004751E4" w:rsidP="004751E4">
      <w:pPr>
        <w:bidi w:val="0"/>
        <w:ind w:left="360"/>
      </w:pPr>
      <w:r>
        <w:t xml:space="preserve">5. </w:t>
      </w:r>
      <w:r w:rsidRPr="00A37649">
        <w:rPr>
          <w:b/>
          <w:bCs/>
        </w:rPr>
        <w:t xml:space="preserve">Action: </w:t>
      </w:r>
      <w:r>
        <w:t xml:space="preserve">The </w:t>
      </w:r>
      <w:r w:rsidRPr="00A37649">
        <w:rPr>
          <w:b/>
          <w:bCs/>
        </w:rPr>
        <w:t xml:space="preserve">Store owner and seller </w:t>
      </w:r>
      <w:r>
        <w:t>is not logged to the system</w:t>
      </w:r>
    </w:p>
    <w:p w14:paraId="1EAD4A64" w14:textId="77777777" w:rsidR="004751E4" w:rsidRPr="00A37649" w:rsidRDefault="004751E4" w:rsidP="004751E4">
      <w:pPr>
        <w:bidi w:val="0"/>
        <w:ind w:left="360"/>
      </w:pPr>
      <w:r w:rsidRPr="00A37649">
        <w:rPr>
          <w:b/>
          <w:bCs/>
        </w:rPr>
        <w:t>Expected Result:</w:t>
      </w:r>
      <w:r>
        <w:t xml:space="preserve"> Message indicates that managing stock is only allowed to logged in existing members </w:t>
      </w:r>
    </w:p>
    <w:p w14:paraId="56C908E5" w14:textId="77777777" w:rsidR="004751E4" w:rsidRPr="004751E4" w:rsidRDefault="004751E4" w:rsidP="004751E4">
      <w:pPr>
        <w:bidi w:val="0"/>
        <w:rPr>
          <w:b/>
          <w:bCs/>
        </w:rPr>
      </w:pPr>
    </w:p>
    <w:p w14:paraId="5504C3A2" w14:textId="77777777" w:rsidR="009E692E" w:rsidRPr="009E692E" w:rsidRDefault="009E692E" w:rsidP="009E692E">
      <w:pPr>
        <w:pStyle w:val="a3"/>
        <w:rPr>
          <w:b/>
          <w:bCs/>
        </w:rPr>
      </w:pPr>
    </w:p>
    <w:p w14:paraId="53C5B45C" w14:textId="351EFEC3" w:rsidR="009E692E" w:rsidRDefault="009E692E" w:rsidP="009E692E">
      <w:pPr>
        <w:pStyle w:val="a3"/>
        <w:numPr>
          <w:ilvl w:val="0"/>
          <w:numId w:val="1"/>
        </w:numPr>
        <w:bidi w:val="0"/>
        <w:rPr>
          <w:b/>
          <w:bCs/>
        </w:rPr>
      </w:pPr>
      <w:commentRangeStart w:id="16"/>
      <w:r>
        <w:t>Use</w:t>
      </w:r>
      <w:commentRangeEnd w:id="16"/>
      <w:r>
        <w:rPr>
          <w:rStyle w:val="a7"/>
        </w:rPr>
        <w:commentReference w:id="16"/>
      </w:r>
      <w:r>
        <w:t xml:space="preserve"> case: </w:t>
      </w:r>
      <w:r>
        <w:rPr>
          <w:b/>
          <w:bCs/>
        </w:rPr>
        <w:t>Update allowed discounts in store's policy</w:t>
      </w:r>
    </w:p>
    <w:p w14:paraId="6A5AA1BC" w14:textId="77777777" w:rsidR="004751E4" w:rsidRPr="00A0331A" w:rsidRDefault="004751E4" w:rsidP="004751E4">
      <w:pPr>
        <w:pStyle w:val="a3"/>
        <w:numPr>
          <w:ilvl w:val="1"/>
          <w:numId w:val="1"/>
        </w:numPr>
        <w:bidi w:val="0"/>
        <w:rPr>
          <w:b/>
          <w:bCs/>
        </w:rPr>
      </w:pPr>
      <w:r>
        <w:rPr>
          <w:b/>
          <w:bCs/>
        </w:rPr>
        <w:t>Actor</w:t>
      </w:r>
      <w:r w:rsidRPr="00156370">
        <w:rPr>
          <w:b/>
          <w:bCs/>
        </w:rPr>
        <w:t xml:space="preserve">: </w:t>
      </w:r>
      <w:r>
        <w:rPr>
          <w:b/>
          <w:bCs/>
        </w:rPr>
        <w:t>Store owner and seller</w:t>
      </w:r>
    </w:p>
    <w:p w14:paraId="31FBA109" w14:textId="77777777" w:rsidR="004751E4" w:rsidRDefault="004751E4" w:rsidP="004751E4">
      <w:pPr>
        <w:pStyle w:val="a3"/>
        <w:numPr>
          <w:ilvl w:val="1"/>
          <w:numId w:val="1"/>
        </w:numPr>
        <w:bidi w:val="0"/>
        <w:rPr>
          <w:b/>
          <w:bCs/>
        </w:rPr>
      </w:pPr>
      <w:r>
        <w:rPr>
          <w:b/>
          <w:bCs/>
        </w:rPr>
        <w:t xml:space="preserve">Precondition: </w:t>
      </w:r>
    </w:p>
    <w:p w14:paraId="1D5D93CA" w14:textId="77777777" w:rsidR="004751E4" w:rsidRPr="00643424" w:rsidRDefault="004751E4" w:rsidP="004751E4">
      <w:pPr>
        <w:pStyle w:val="a3"/>
        <w:numPr>
          <w:ilvl w:val="2"/>
          <w:numId w:val="1"/>
        </w:numPr>
        <w:bidi w:val="0"/>
        <w:rPr>
          <w:b/>
          <w:bCs/>
        </w:rPr>
      </w:pPr>
      <w:r>
        <w:rPr>
          <w:b/>
          <w:bCs/>
        </w:rPr>
        <w:t>Store owner and seller</w:t>
      </w:r>
      <w:r>
        <w:t xml:space="preserve"> </w:t>
      </w:r>
      <w:r w:rsidRPr="00D63811">
        <w:t xml:space="preserve">is logged in to the </w:t>
      </w:r>
      <w:r w:rsidRPr="00643424">
        <w:rPr>
          <w:b/>
          <w:bCs/>
          <w:color w:val="FF0000"/>
        </w:rPr>
        <w:t>system</w:t>
      </w:r>
    </w:p>
    <w:p w14:paraId="29FB64BB" w14:textId="77777777" w:rsidR="004751E4" w:rsidRPr="00A37649" w:rsidRDefault="004751E4" w:rsidP="004751E4">
      <w:pPr>
        <w:pStyle w:val="a3"/>
        <w:numPr>
          <w:ilvl w:val="2"/>
          <w:numId w:val="1"/>
        </w:numPr>
        <w:bidi w:val="0"/>
        <w:rPr>
          <w:b/>
          <w:bCs/>
        </w:rPr>
      </w:pPr>
      <w:r>
        <w:rPr>
          <w:b/>
          <w:bCs/>
        </w:rPr>
        <w:t>Store owner and seller</w:t>
      </w:r>
      <w:r>
        <w:t xml:space="preserve"> </w:t>
      </w:r>
      <w:r w:rsidRPr="008964A0">
        <w:t>is an owner of an existing store</w:t>
      </w:r>
    </w:p>
    <w:p w14:paraId="2C542430" w14:textId="03B6FCC6" w:rsidR="004751E4" w:rsidRDefault="004751E4" w:rsidP="004751E4">
      <w:pPr>
        <w:pStyle w:val="a3"/>
        <w:numPr>
          <w:ilvl w:val="1"/>
          <w:numId w:val="1"/>
        </w:numPr>
        <w:bidi w:val="0"/>
        <w:rPr>
          <w:b/>
          <w:bCs/>
        </w:rPr>
      </w:pPr>
      <w:r>
        <w:rPr>
          <w:b/>
          <w:bCs/>
        </w:rPr>
        <w:t xml:space="preserve">Parameter: </w:t>
      </w:r>
      <w:r>
        <w:t>store id and discount type</w:t>
      </w:r>
    </w:p>
    <w:p w14:paraId="32FD1F81" w14:textId="77777777" w:rsidR="004751E4" w:rsidRDefault="004751E4" w:rsidP="004751E4">
      <w:pPr>
        <w:pStyle w:val="a3"/>
        <w:numPr>
          <w:ilvl w:val="1"/>
          <w:numId w:val="1"/>
        </w:numPr>
        <w:bidi w:val="0"/>
        <w:rPr>
          <w:b/>
          <w:bCs/>
        </w:rPr>
      </w:pPr>
      <w:r>
        <w:rPr>
          <w:b/>
          <w:bCs/>
        </w:rPr>
        <w:t>Actions:</w:t>
      </w:r>
    </w:p>
    <w:p w14:paraId="33AE5814" w14:textId="12178460" w:rsidR="004751E4" w:rsidRDefault="004751E4" w:rsidP="004751E4">
      <w:pPr>
        <w:pStyle w:val="a3"/>
        <w:numPr>
          <w:ilvl w:val="2"/>
          <w:numId w:val="1"/>
        </w:numPr>
        <w:bidi w:val="0"/>
        <w:rPr>
          <w:b/>
          <w:bCs/>
        </w:rPr>
      </w:pPr>
      <w:r>
        <w:rPr>
          <w:b/>
          <w:bCs/>
        </w:rPr>
        <w:t xml:space="preserve">User asks to update </w:t>
      </w:r>
      <w:r>
        <w:t>discount type</w:t>
      </w:r>
      <w:r>
        <w:rPr>
          <w:b/>
          <w:bCs/>
        </w:rPr>
        <w:t xml:space="preserve"> to store</w:t>
      </w:r>
    </w:p>
    <w:p w14:paraId="4275C44B" w14:textId="615CE929" w:rsidR="004751E4" w:rsidRDefault="004751E4" w:rsidP="004751E4">
      <w:pPr>
        <w:pStyle w:val="a3"/>
        <w:numPr>
          <w:ilvl w:val="2"/>
          <w:numId w:val="1"/>
        </w:numPr>
        <w:bidi w:val="0"/>
        <w:rPr>
          <w:b/>
          <w:bCs/>
        </w:rPr>
      </w:pPr>
      <w:r>
        <w:rPr>
          <w:b/>
          <w:bCs/>
        </w:rPr>
        <w:t xml:space="preserve">System requests the store id and </w:t>
      </w:r>
      <w:r>
        <w:t>discount type</w:t>
      </w:r>
    </w:p>
    <w:p w14:paraId="3AF84099" w14:textId="77777777" w:rsidR="004751E4" w:rsidRDefault="004751E4" w:rsidP="004751E4">
      <w:pPr>
        <w:pStyle w:val="a3"/>
        <w:numPr>
          <w:ilvl w:val="2"/>
          <w:numId w:val="1"/>
        </w:numPr>
        <w:bidi w:val="0"/>
        <w:rPr>
          <w:b/>
          <w:bCs/>
        </w:rPr>
      </w:pPr>
      <w:r>
        <w:rPr>
          <w:b/>
          <w:bCs/>
        </w:rPr>
        <w:t>User provides required information</w:t>
      </w:r>
    </w:p>
    <w:p w14:paraId="60D2EEC5" w14:textId="4BAFDBC6" w:rsidR="004751E4" w:rsidRDefault="004751E4" w:rsidP="004751E4">
      <w:pPr>
        <w:pStyle w:val="a3"/>
        <w:numPr>
          <w:ilvl w:val="2"/>
          <w:numId w:val="1"/>
        </w:numPr>
        <w:bidi w:val="0"/>
        <w:rPr>
          <w:b/>
          <w:bCs/>
        </w:rPr>
      </w:pPr>
      <w:r>
        <w:rPr>
          <w:b/>
          <w:bCs/>
        </w:rPr>
        <w:t xml:space="preserve">System locates store and check if </w:t>
      </w:r>
      <w:r>
        <w:t>discount type</w:t>
      </w:r>
      <w:r>
        <w:rPr>
          <w:b/>
          <w:bCs/>
        </w:rPr>
        <w:t xml:space="preserve"> exists in the store's policy</w:t>
      </w:r>
    </w:p>
    <w:p w14:paraId="171ED675" w14:textId="73279830" w:rsidR="004751E4" w:rsidRDefault="004751E4" w:rsidP="004751E4">
      <w:pPr>
        <w:pStyle w:val="a3"/>
        <w:numPr>
          <w:ilvl w:val="2"/>
          <w:numId w:val="1"/>
        </w:numPr>
        <w:bidi w:val="0"/>
        <w:rPr>
          <w:b/>
          <w:bCs/>
        </w:rPr>
      </w:pPr>
      <w:r>
        <w:rPr>
          <w:b/>
          <w:bCs/>
        </w:rPr>
        <w:t xml:space="preserve">System asks whether to delete or update existing </w:t>
      </w:r>
      <w:r>
        <w:t>discount type</w:t>
      </w:r>
    </w:p>
    <w:p w14:paraId="151606A5" w14:textId="77777777" w:rsidR="004751E4" w:rsidRDefault="004751E4" w:rsidP="004751E4">
      <w:pPr>
        <w:pStyle w:val="a3"/>
        <w:numPr>
          <w:ilvl w:val="3"/>
          <w:numId w:val="1"/>
        </w:numPr>
        <w:bidi w:val="0"/>
        <w:rPr>
          <w:b/>
          <w:bCs/>
        </w:rPr>
      </w:pPr>
      <w:r>
        <w:rPr>
          <w:b/>
          <w:bCs/>
        </w:rPr>
        <w:t>If user chooses to update</w:t>
      </w:r>
    </w:p>
    <w:p w14:paraId="0909AE01" w14:textId="23FA728C" w:rsidR="004751E4" w:rsidRDefault="004751E4" w:rsidP="004751E4">
      <w:pPr>
        <w:pStyle w:val="a3"/>
        <w:numPr>
          <w:ilvl w:val="4"/>
          <w:numId w:val="1"/>
        </w:numPr>
        <w:bidi w:val="0"/>
        <w:rPr>
          <w:b/>
          <w:bCs/>
        </w:rPr>
      </w:pPr>
      <w:r>
        <w:rPr>
          <w:b/>
          <w:bCs/>
        </w:rPr>
        <w:t xml:space="preserve">System update the </w:t>
      </w:r>
      <w:r>
        <w:t>discount type</w:t>
      </w:r>
      <w:r>
        <w:rPr>
          <w:b/>
          <w:bCs/>
        </w:rPr>
        <w:t xml:space="preserve"> in the store's policy with the new </w:t>
      </w:r>
      <w:r>
        <w:t>discount type</w:t>
      </w:r>
      <w:r>
        <w:rPr>
          <w:b/>
          <w:bCs/>
        </w:rPr>
        <w:t xml:space="preserve"> provided </w:t>
      </w:r>
    </w:p>
    <w:p w14:paraId="53650978" w14:textId="77777777" w:rsidR="004751E4" w:rsidRDefault="004751E4" w:rsidP="004751E4">
      <w:pPr>
        <w:pStyle w:val="a3"/>
        <w:numPr>
          <w:ilvl w:val="3"/>
          <w:numId w:val="1"/>
        </w:numPr>
        <w:bidi w:val="0"/>
        <w:rPr>
          <w:b/>
          <w:bCs/>
        </w:rPr>
      </w:pPr>
      <w:r>
        <w:rPr>
          <w:b/>
          <w:bCs/>
        </w:rPr>
        <w:t>If user chooses to delete</w:t>
      </w:r>
    </w:p>
    <w:p w14:paraId="662927C5" w14:textId="5DE4F644" w:rsidR="004751E4" w:rsidRDefault="004751E4" w:rsidP="004751E4">
      <w:pPr>
        <w:pStyle w:val="a3"/>
        <w:numPr>
          <w:ilvl w:val="4"/>
          <w:numId w:val="1"/>
        </w:numPr>
        <w:bidi w:val="0"/>
        <w:rPr>
          <w:b/>
          <w:bCs/>
        </w:rPr>
      </w:pPr>
      <w:r>
        <w:rPr>
          <w:b/>
          <w:bCs/>
        </w:rPr>
        <w:t xml:space="preserve">System removes </w:t>
      </w:r>
      <w:r>
        <w:t>discount type</w:t>
      </w:r>
      <w:r>
        <w:rPr>
          <w:b/>
          <w:bCs/>
        </w:rPr>
        <w:t xml:space="preserve"> from store's policy</w:t>
      </w:r>
    </w:p>
    <w:p w14:paraId="53E78EFA" w14:textId="77777777" w:rsidR="004751E4" w:rsidRDefault="004751E4" w:rsidP="004751E4">
      <w:pPr>
        <w:bidi w:val="0"/>
        <w:rPr>
          <w:b/>
          <w:bCs/>
        </w:rPr>
      </w:pPr>
    </w:p>
    <w:p w14:paraId="7564E190" w14:textId="77777777" w:rsidR="004751E4" w:rsidRPr="00D62502" w:rsidRDefault="004751E4" w:rsidP="004751E4">
      <w:pPr>
        <w:bidi w:val="0"/>
      </w:pPr>
      <w:r w:rsidRPr="00A37649">
        <w:rPr>
          <w:b/>
          <w:bCs/>
        </w:rPr>
        <w:t>Acceptance Tests:</w:t>
      </w:r>
    </w:p>
    <w:p w14:paraId="3A2E3BDC" w14:textId="590DE2B8" w:rsidR="004751E4" w:rsidRPr="00C163BE" w:rsidRDefault="004751E4" w:rsidP="004751E4">
      <w:pPr>
        <w:bidi w:val="0"/>
        <w:ind w:left="360"/>
      </w:pPr>
      <w:r>
        <w:t xml:space="preserve">1. </w:t>
      </w:r>
      <w:r w:rsidRPr="00A37649">
        <w:rPr>
          <w:b/>
          <w:bCs/>
        </w:rPr>
        <w:t>Action: Store owner and seller</w:t>
      </w:r>
      <w:r>
        <w:t xml:space="preserve"> is logged to the system and provides an identification of an existing store that he owns and an existing discount type in store's policy</w:t>
      </w:r>
    </w:p>
    <w:p w14:paraId="1ABB4C27" w14:textId="77777777" w:rsidR="004751E4" w:rsidRDefault="004751E4" w:rsidP="004751E4">
      <w:pPr>
        <w:bidi w:val="0"/>
        <w:ind w:left="360"/>
      </w:pPr>
      <w:r w:rsidRPr="00A37649">
        <w:rPr>
          <w:b/>
          <w:bCs/>
        </w:rPr>
        <w:t>Expected Result:</w:t>
      </w:r>
      <w:r>
        <w:t xml:space="preserve"> The system updated the store's policy as required</w:t>
      </w:r>
    </w:p>
    <w:p w14:paraId="1E6536DB" w14:textId="77777777" w:rsidR="004751E4" w:rsidRPr="00C163BE" w:rsidRDefault="004751E4" w:rsidP="004751E4">
      <w:pPr>
        <w:bidi w:val="0"/>
        <w:ind w:left="360"/>
      </w:pPr>
      <w:r>
        <w:t xml:space="preserve">2. </w:t>
      </w:r>
      <w:r w:rsidRPr="00A37649">
        <w:rPr>
          <w:b/>
          <w:bCs/>
        </w:rPr>
        <w:t>Action: Store owner and seller</w:t>
      </w:r>
      <w:r>
        <w:t xml:space="preserve"> is logged to the system and provides identification of a store that doesn't exist</w:t>
      </w:r>
    </w:p>
    <w:p w14:paraId="2BF63C5D" w14:textId="77777777" w:rsidR="004751E4" w:rsidRDefault="004751E4" w:rsidP="004751E4">
      <w:pPr>
        <w:bidi w:val="0"/>
        <w:ind w:left="360"/>
      </w:pPr>
      <w:r w:rsidRPr="00A37649">
        <w:rPr>
          <w:b/>
          <w:bCs/>
        </w:rPr>
        <w:t>Expected Result:</w:t>
      </w:r>
      <w:r>
        <w:t xml:space="preserve"> </w:t>
      </w:r>
      <w:r w:rsidRPr="00A37649">
        <w:rPr>
          <w:b/>
          <w:bCs/>
        </w:rPr>
        <w:t>System</w:t>
      </w:r>
      <w:r>
        <w:t xml:space="preserve"> informs </w:t>
      </w:r>
      <w:r w:rsidRPr="00A37649">
        <w:rPr>
          <w:b/>
          <w:bCs/>
        </w:rPr>
        <w:t xml:space="preserve">Store owner and seller </w:t>
      </w:r>
      <w:r w:rsidRPr="00CC2670">
        <w:t xml:space="preserve">that the </w:t>
      </w:r>
      <w:r w:rsidRPr="00A37649">
        <w:rPr>
          <w:b/>
          <w:bCs/>
        </w:rPr>
        <w:t>store</w:t>
      </w:r>
      <w:r w:rsidRPr="00CC2670">
        <w:t xml:space="preserve"> doesn’t exist in his owned </w:t>
      </w:r>
      <w:r w:rsidRPr="00A37649">
        <w:rPr>
          <w:highlight w:val="cyan"/>
        </w:rPr>
        <w:t>store repository</w:t>
      </w:r>
    </w:p>
    <w:p w14:paraId="2076763B" w14:textId="77777777" w:rsidR="004751E4" w:rsidRPr="00C163BE" w:rsidRDefault="004751E4" w:rsidP="004751E4">
      <w:pPr>
        <w:bidi w:val="0"/>
        <w:ind w:left="360"/>
      </w:pPr>
      <w:r>
        <w:t xml:space="preserve">3. </w:t>
      </w:r>
      <w:r w:rsidRPr="00A37649">
        <w:rPr>
          <w:b/>
          <w:bCs/>
        </w:rPr>
        <w:t xml:space="preserve">Action: </w:t>
      </w:r>
      <w:r>
        <w:t xml:space="preserve">The </w:t>
      </w:r>
      <w:r w:rsidRPr="00A37649">
        <w:rPr>
          <w:b/>
          <w:bCs/>
        </w:rPr>
        <w:t xml:space="preserve">Store owner and seller </w:t>
      </w:r>
      <w:r>
        <w:t>is logged to the system and provides identification of a store that he doesn’t own</w:t>
      </w:r>
    </w:p>
    <w:p w14:paraId="7BA282FB" w14:textId="77777777" w:rsidR="004751E4" w:rsidRDefault="004751E4" w:rsidP="004751E4">
      <w:pPr>
        <w:bidi w:val="0"/>
        <w:ind w:left="360"/>
      </w:pPr>
      <w:r w:rsidRPr="00A37649">
        <w:rPr>
          <w:b/>
          <w:bCs/>
        </w:rPr>
        <w:t>Expected Result:</w:t>
      </w:r>
      <w:r>
        <w:t xml:space="preserve"> </w:t>
      </w:r>
      <w:r w:rsidRPr="00A37649">
        <w:rPr>
          <w:b/>
          <w:bCs/>
        </w:rPr>
        <w:t>System</w:t>
      </w:r>
      <w:r>
        <w:t xml:space="preserve"> informs </w:t>
      </w:r>
      <w:r w:rsidRPr="00A37649">
        <w:rPr>
          <w:b/>
          <w:bCs/>
        </w:rPr>
        <w:t xml:space="preserve">Store owner and seller </w:t>
      </w:r>
      <w:r w:rsidRPr="00CC2670">
        <w:t xml:space="preserve">that the </w:t>
      </w:r>
      <w:r w:rsidRPr="00A37649">
        <w:rPr>
          <w:b/>
          <w:bCs/>
        </w:rPr>
        <w:t>store</w:t>
      </w:r>
      <w:r w:rsidRPr="00CC2670">
        <w:t xml:space="preserve"> doesn’t exist in his owned </w:t>
      </w:r>
      <w:r w:rsidRPr="00A37649">
        <w:rPr>
          <w:highlight w:val="cyan"/>
        </w:rPr>
        <w:t>store repository</w:t>
      </w:r>
    </w:p>
    <w:p w14:paraId="2487D750" w14:textId="35ADDB12" w:rsidR="004751E4" w:rsidRPr="00C163BE" w:rsidRDefault="004751E4" w:rsidP="004751E4">
      <w:pPr>
        <w:bidi w:val="0"/>
        <w:ind w:left="360"/>
      </w:pPr>
      <w:r>
        <w:t xml:space="preserve">4. </w:t>
      </w:r>
      <w:r w:rsidRPr="00A37649">
        <w:rPr>
          <w:b/>
          <w:bCs/>
        </w:rPr>
        <w:t xml:space="preserve">Action: </w:t>
      </w:r>
      <w:r>
        <w:t xml:space="preserve">The </w:t>
      </w:r>
      <w:r w:rsidRPr="00A37649">
        <w:rPr>
          <w:b/>
          <w:bCs/>
        </w:rPr>
        <w:t xml:space="preserve">Store owner and seller </w:t>
      </w:r>
      <w:r>
        <w:t>is logged to the system and provides identification of a store he owns and an unknown discount type</w:t>
      </w:r>
    </w:p>
    <w:p w14:paraId="0A5BE2EB" w14:textId="4CC8DD6C" w:rsidR="004751E4" w:rsidRDefault="004751E4" w:rsidP="004751E4">
      <w:pPr>
        <w:bidi w:val="0"/>
        <w:ind w:left="360"/>
      </w:pPr>
      <w:r w:rsidRPr="00A37649">
        <w:rPr>
          <w:b/>
          <w:bCs/>
        </w:rPr>
        <w:t>Expected Result:</w:t>
      </w:r>
      <w:r>
        <w:t xml:space="preserve"> System informs the </w:t>
      </w:r>
      <w:r w:rsidRPr="00A37649">
        <w:rPr>
          <w:b/>
          <w:bCs/>
        </w:rPr>
        <w:t xml:space="preserve">Store owner and seller </w:t>
      </w:r>
      <w:r w:rsidRPr="00D62502">
        <w:t xml:space="preserve">that </w:t>
      </w:r>
      <w:r>
        <w:t xml:space="preserve">the </w:t>
      </w:r>
      <w:r w:rsidR="00527F48">
        <w:t xml:space="preserve">discount type </w:t>
      </w:r>
      <w:r>
        <w:t>is unknown</w:t>
      </w:r>
    </w:p>
    <w:p w14:paraId="021D1676" w14:textId="77777777" w:rsidR="004751E4" w:rsidRPr="00C163BE" w:rsidRDefault="004751E4" w:rsidP="004751E4">
      <w:pPr>
        <w:bidi w:val="0"/>
        <w:ind w:left="360"/>
      </w:pPr>
      <w:r>
        <w:t xml:space="preserve">5. </w:t>
      </w:r>
      <w:r w:rsidRPr="00A37649">
        <w:rPr>
          <w:b/>
          <w:bCs/>
        </w:rPr>
        <w:t xml:space="preserve">Action: </w:t>
      </w:r>
      <w:r>
        <w:t xml:space="preserve">The </w:t>
      </w:r>
      <w:r w:rsidRPr="00A37649">
        <w:rPr>
          <w:b/>
          <w:bCs/>
        </w:rPr>
        <w:t xml:space="preserve">Store owner and seller </w:t>
      </w:r>
      <w:r>
        <w:t>is not logged to the system</w:t>
      </w:r>
    </w:p>
    <w:p w14:paraId="30F34C1D" w14:textId="77777777" w:rsidR="004751E4" w:rsidRDefault="004751E4" w:rsidP="004751E4">
      <w:pPr>
        <w:bidi w:val="0"/>
        <w:ind w:left="360"/>
      </w:pPr>
      <w:r w:rsidRPr="00A37649">
        <w:rPr>
          <w:b/>
          <w:bCs/>
        </w:rPr>
        <w:t>Expected Result:</w:t>
      </w:r>
      <w:r>
        <w:t xml:space="preserve"> Message indicates that managing stock is only allowed to logged in existing members </w:t>
      </w:r>
    </w:p>
    <w:p w14:paraId="00BBC491" w14:textId="7BE46FCC" w:rsidR="004751E4" w:rsidRPr="00C163BE" w:rsidRDefault="004751E4" w:rsidP="004751E4">
      <w:pPr>
        <w:bidi w:val="0"/>
        <w:ind w:left="360"/>
      </w:pPr>
      <w:r>
        <w:t xml:space="preserve">6. </w:t>
      </w:r>
      <w:r w:rsidRPr="00A37649">
        <w:rPr>
          <w:b/>
          <w:bCs/>
        </w:rPr>
        <w:t xml:space="preserve">Action: </w:t>
      </w:r>
      <w:r>
        <w:t xml:space="preserve">The </w:t>
      </w:r>
      <w:r w:rsidRPr="00A37649">
        <w:rPr>
          <w:b/>
          <w:bCs/>
        </w:rPr>
        <w:t xml:space="preserve">Store owner and seller </w:t>
      </w:r>
      <w:r>
        <w:t xml:space="preserve">is logged to the system and provides identification of a store he owns and a </w:t>
      </w:r>
      <w:r w:rsidR="00527F48">
        <w:t xml:space="preserve">discount type </w:t>
      </w:r>
      <w:r>
        <w:t>that doesn't exist</w:t>
      </w:r>
    </w:p>
    <w:p w14:paraId="3E70927E" w14:textId="0411210A" w:rsidR="004751E4" w:rsidRDefault="004751E4" w:rsidP="004751E4">
      <w:pPr>
        <w:bidi w:val="0"/>
        <w:ind w:left="360"/>
      </w:pPr>
      <w:r w:rsidRPr="00A37649">
        <w:rPr>
          <w:b/>
          <w:bCs/>
        </w:rPr>
        <w:t>Expected Result:</w:t>
      </w:r>
      <w:r>
        <w:t xml:space="preserve"> System informs the </w:t>
      </w:r>
      <w:r w:rsidRPr="00A37649">
        <w:rPr>
          <w:b/>
          <w:bCs/>
        </w:rPr>
        <w:t xml:space="preserve">Store owner and seller </w:t>
      </w:r>
      <w:r w:rsidRPr="00D62502">
        <w:t xml:space="preserve">that </w:t>
      </w:r>
      <w:r>
        <w:t xml:space="preserve">the </w:t>
      </w:r>
      <w:r w:rsidR="00527F48">
        <w:t xml:space="preserve">discount type </w:t>
      </w:r>
      <w:r>
        <w:t xml:space="preserve">doesn't exist and encourages him to use </w:t>
      </w:r>
      <w:r w:rsidRPr="00CD2B6B">
        <w:rPr>
          <w:b/>
          <w:bCs/>
        </w:rPr>
        <w:t xml:space="preserve">Add new </w:t>
      </w:r>
      <w:r w:rsidR="00527F48">
        <w:rPr>
          <w:b/>
          <w:bCs/>
        </w:rPr>
        <w:t>discount type</w:t>
      </w:r>
      <w:r w:rsidRPr="00CD2B6B">
        <w:rPr>
          <w:b/>
          <w:bCs/>
        </w:rPr>
        <w:t xml:space="preserve"> to store's policy</w:t>
      </w:r>
      <w:r>
        <w:t xml:space="preserve"> use case</w:t>
      </w:r>
    </w:p>
    <w:p w14:paraId="2C806739" w14:textId="77777777" w:rsidR="009E692E" w:rsidRPr="009E692E" w:rsidRDefault="009E692E" w:rsidP="009E692E">
      <w:pPr>
        <w:bidi w:val="0"/>
        <w:rPr>
          <w:b/>
          <w:bCs/>
        </w:rPr>
      </w:pPr>
    </w:p>
    <w:p w14:paraId="7C2BB052" w14:textId="2A037F23" w:rsidR="009E692E" w:rsidRDefault="009E692E" w:rsidP="009E692E">
      <w:pPr>
        <w:pStyle w:val="a3"/>
        <w:numPr>
          <w:ilvl w:val="0"/>
          <w:numId w:val="1"/>
        </w:numPr>
        <w:bidi w:val="0"/>
        <w:rPr>
          <w:b/>
          <w:bCs/>
        </w:rPr>
      </w:pPr>
      <w:commentRangeStart w:id="17"/>
      <w:r>
        <w:t>Use</w:t>
      </w:r>
      <w:commentRangeEnd w:id="17"/>
      <w:r>
        <w:rPr>
          <w:rStyle w:val="a7"/>
        </w:rPr>
        <w:commentReference w:id="17"/>
      </w:r>
      <w:r>
        <w:t xml:space="preserve"> case: </w:t>
      </w:r>
      <w:r>
        <w:rPr>
          <w:b/>
          <w:bCs/>
        </w:rPr>
        <w:t>View store's policy</w:t>
      </w:r>
    </w:p>
    <w:p w14:paraId="4FC472C9" w14:textId="77777777" w:rsidR="007F3A8A" w:rsidRPr="00A0331A" w:rsidRDefault="007F3A8A" w:rsidP="007F3A8A">
      <w:pPr>
        <w:pStyle w:val="a3"/>
        <w:numPr>
          <w:ilvl w:val="1"/>
          <w:numId w:val="1"/>
        </w:numPr>
        <w:bidi w:val="0"/>
        <w:rPr>
          <w:b/>
          <w:bCs/>
        </w:rPr>
      </w:pPr>
      <w:r>
        <w:rPr>
          <w:b/>
          <w:bCs/>
        </w:rPr>
        <w:t>Actor</w:t>
      </w:r>
      <w:r w:rsidRPr="00156370">
        <w:rPr>
          <w:b/>
          <w:bCs/>
        </w:rPr>
        <w:t xml:space="preserve">: </w:t>
      </w:r>
      <w:r>
        <w:rPr>
          <w:b/>
          <w:bCs/>
        </w:rPr>
        <w:t>Store owner and seller</w:t>
      </w:r>
    </w:p>
    <w:p w14:paraId="3E7474D7" w14:textId="77777777" w:rsidR="007F3A8A" w:rsidRDefault="007F3A8A" w:rsidP="007F3A8A">
      <w:pPr>
        <w:pStyle w:val="a3"/>
        <w:numPr>
          <w:ilvl w:val="1"/>
          <w:numId w:val="1"/>
        </w:numPr>
        <w:bidi w:val="0"/>
        <w:rPr>
          <w:b/>
          <w:bCs/>
        </w:rPr>
      </w:pPr>
      <w:r>
        <w:rPr>
          <w:b/>
          <w:bCs/>
        </w:rPr>
        <w:t xml:space="preserve">Precondition: </w:t>
      </w:r>
    </w:p>
    <w:p w14:paraId="14B3448F" w14:textId="77777777" w:rsidR="007F3A8A" w:rsidRPr="00643424" w:rsidRDefault="007F3A8A" w:rsidP="007F3A8A">
      <w:pPr>
        <w:pStyle w:val="a3"/>
        <w:numPr>
          <w:ilvl w:val="2"/>
          <w:numId w:val="1"/>
        </w:numPr>
        <w:bidi w:val="0"/>
        <w:rPr>
          <w:b/>
          <w:bCs/>
        </w:rPr>
      </w:pPr>
      <w:r>
        <w:rPr>
          <w:b/>
          <w:bCs/>
        </w:rPr>
        <w:t>Store owner and seller</w:t>
      </w:r>
      <w:r>
        <w:t xml:space="preserve"> </w:t>
      </w:r>
      <w:r w:rsidRPr="00D63811">
        <w:t xml:space="preserve">is logged in to the </w:t>
      </w:r>
      <w:r w:rsidRPr="00643424">
        <w:rPr>
          <w:b/>
          <w:bCs/>
          <w:color w:val="FF0000"/>
        </w:rPr>
        <w:t>system</w:t>
      </w:r>
    </w:p>
    <w:p w14:paraId="3C59DD5E" w14:textId="77777777" w:rsidR="007F3A8A" w:rsidRPr="00A37649" w:rsidRDefault="007F3A8A" w:rsidP="007F3A8A">
      <w:pPr>
        <w:pStyle w:val="a3"/>
        <w:numPr>
          <w:ilvl w:val="2"/>
          <w:numId w:val="1"/>
        </w:numPr>
        <w:bidi w:val="0"/>
        <w:rPr>
          <w:b/>
          <w:bCs/>
        </w:rPr>
      </w:pPr>
      <w:r>
        <w:rPr>
          <w:b/>
          <w:bCs/>
        </w:rPr>
        <w:t>Store owner and seller</w:t>
      </w:r>
      <w:r>
        <w:t xml:space="preserve"> </w:t>
      </w:r>
      <w:r w:rsidRPr="008964A0">
        <w:t>is an owner of an existing store</w:t>
      </w:r>
    </w:p>
    <w:p w14:paraId="5E8E3A8F" w14:textId="77777777" w:rsidR="007F3A8A" w:rsidRDefault="007F3A8A" w:rsidP="007F3A8A">
      <w:pPr>
        <w:pStyle w:val="a3"/>
        <w:numPr>
          <w:ilvl w:val="1"/>
          <w:numId w:val="1"/>
        </w:numPr>
        <w:bidi w:val="0"/>
        <w:rPr>
          <w:b/>
          <w:bCs/>
        </w:rPr>
      </w:pPr>
      <w:r>
        <w:rPr>
          <w:b/>
          <w:bCs/>
        </w:rPr>
        <w:t xml:space="preserve">Parameter: </w:t>
      </w:r>
      <w:r>
        <w:t>store id and discount type</w:t>
      </w:r>
    </w:p>
    <w:p w14:paraId="37029CC2" w14:textId="77777777" w:rsidR="007F3A8A" w:rsidRDefault="007F3A8A" w:rsidP="007F3A8A">
      <w:pPr>
        <w:pStyle w:val="a3"/>
        <w:numPr>
          <w:ilvl w:val="1"/>
          <w:numId w:val="1"/>
        </w:numPr>
        <w:bidi w:val="0"/>
        <w:rPr>
          <w:b/>
          <w:bCs/>
        </w:rPr>
      </w:pPr>
      <w:r>
        <w:rPr>
          <w:b/>
          <w:bCs/>
        </w:rPr>
        <w:t>Actions:</w:t>
      </w:r>
    </w:p>
    <w:p w14:paraId="7A448488" w14:textId="3911EA5D" w:rsidR="007F3A8A" w:rsidRDefault="007F3A8A" w:rsidP="007F3A8A">
      <w:pPr>
        <w:pStyle w:val="a3"/>
        <w:numPr>
          <w:ilvl w:val="2"/>
          <w:numId w:val="1"/>
        </w:numPr>
        <w:bidi w:val="0"/>
        <w:rPr>
          <w:b/>
          <w:bCs/>
        </w:rPr>
      </w:pPr>
      <w:r>
        <w:rPr>
          <w:b/>
          <w:bCs/>
        </w:rPr>
        <w:t>User asks to view store's policy</w:t>
      </w:r>
    </w:p>
    <w:p w14:paraId="319D4F3E" w14:textId="577875B4" w:rsidR="007F3A8A" w:rsidRDefault="007F3A8A" w:rsidP="007F3A8A">
      <w:pPr>
        <w:pStyle w:val="a3"/>
        <w:numPr>
          <w:ilvl w:val="2"/>
          <w:numId w:val="1"/>
        </w:numPr>
        <w:bidi w:val="0"/>
        <w:rPr>
          <w:b/>
          <w:bCs/>
        </w:rPr>
      </w:pPr>
      <w:r>
        <w:rPr>
          <w:b/>
          <w:bCs/>
        </w:rPr>
        <w:t>System asks for store's id</w:t>
      </w:r>
    </w:p>
    <w:p w14:paraId="1CE4785B" w14:textId="4348586D" w:rsidR="007F3A8A" w:rsidRDefault="007F3A8A" w:rsidP="007F3A8A">
      <w:pPr>
        <w:pStyle w:val="a3"/>
        <w:numPr>
          <w:ilvl w:val="2"/>
          <w:numId w:val="1"/>
        </w:numPr>
        <w:bidi w:val="0"/>
        <w:rPr>
          <w:b/>
          <w:bCs/>
        </w:rPr>
      </w:pPr>
      <w:r>
        <w:rPr>
          <w:b/>
          <w:bCs/>
        </w:rPr>
        <w:t>User provides store id</w:t>
      </w:r>
    </w:p>
    <w:p w14:paraId="497525DD" w14:textId="02BD4365" w:rsidR="007F3A8A" w:rsidRDefault="007F3A8A" w:rsidP="007F3A8A">
      <w:pPr>
        <w:pStyle w:val="a3"/>
        <w:numPr>
          <w:ilvl w:val="2"/>
          <w:numId w:val="1"/>
        </w:numPr>
        <w:bidi w:val="0"/>
        <w:rPr>
          <w:b/>
          <w:bCs/>
        </w:rPr>
      </w:pPr>
      <w:r>
        <w:rPr>
          <w:b/>
          <w:bCs/>
        </w:rPr>
        <w:t>System presents store policy</w:t>
      </w:r>
    </w:p>
    <w:p w14:paraId="42CA55AA" w14:textId="69D861F4" w:rsidR="007F3A8A" w:rsidRPr="00C163BE" w:rsidRDefault="007F3A8A" w:rsidP="007F3A8A">
      <w:pPr>
        <w:bidi w:val="0"/>
        <w:ind w:left="360"/>
      </w:pPr>
      <w:r>
        <w:t xml:space="preserve">1. </w:t>
      </w:r>
      <w:r w:rsidRPr="007F3A8A">
        <w:rPr>
          <w:b/>
          <w:bCs/>
        </w:rPr>
        <w:t>Action: Store owner and seller</w:t>
      </w:r>
      <w:r>
        <w:t xml:space="preserve"> is logged to the system and provides an identification of an existing store that he owns</w:t>
      </w:r>
    </w:p>
    <w:p w14:paraId="67452203" w14:textId="41F5BDEA" w:rsidR="007F3A8A" w:rsidRDefault="007F3A8A" w:rsidP="007F3A8A">
      <w:pPr>
        <w:bidi w:val="0"/>
        <w:ind w:left="360"/>
      </w:pPr>
      <w:r w:rsidRPr="007F3A8A">
        <w:rPr>
          <w:b/>
          <w:bCs/>
        </w:rPr>
        <w:lastRenderedPageBreak/>
        <w:t>Expected Result:</w:t>
      </w:r>
      <w:r>
        <w:t xml:space="preserve"> The system presents store's policy- buying strategies and discount types</w:t>
      </w:r>
    </w:p>
    <w:p w14:paraId="6236C353" w14:textId="77777777" w:rsidR="007F3A8A" w:rsidRPr="00C163BE" w:rsidRDefault="007F3A8A" w:rsidP="007F3A8A">
      <w:pPr>
        <w:bidi w:val="0"/>
        <w:ind w:left="360"/>
      </w:pPr>
      <w:r>
        <w:t xml:space="preserve">2. </w:t>
      </w:r>
      <w:r w:rsidRPr="007F3A8A">
        <w:rPr>
          <w:b/>
          <w:bCs/>
        </w:rPr>
        <w:t>Action: Store owner and seller</w:t>
      </w:r>
      <w:r>
        <w:t xml:space="preserve"> is logged to the system and provides identification of a store that doesn't exist</w:t>
      </w:r>
    </w:p>
    <w:p w14:paraId="69F0391E" w14:textId="77777777" w:rsidR="007F3A8A" w:rsidRDefault="007F3A8A" w:rsidP="007F3A8A">
      <w:pPr>
        <w:bidi w:val="0"/>
        <w:ind w:left="360"/>
      </w:pPr>
      <w:r w:rsidRPr="007F3A8A">
        <w:rPr>
          <w:b/>
          <w:bCs/>
        </w:rPr>
        <w:t>Expected Result:</w:t>
      </w:r>
      <w:r>
        <w:t xml:space="preserve"> </w:t>
      </w:r>
      <w:r w:rsidRPr="007F3A8A">
        <w:rPr>
          <w:b/>
          <w:bCs/>
        </w:rPr>
        <w:t>System</w:t>
      </w:r>
      <w:r>
        <w:t xml:space="preserve"> informs </w:t>
      </w:r>
      <w:r w:rsidRPr="007F3A8A">
        <w:rPr>
          <w:b/>
          <w:bCs/>
        </w:rPr>
        <w:t xml:space="preserve">Store owner and seller </w:t>
      </w:r>
      <w:r w:rsidRPr="00CC2670">
        <w:t xml:space="preserve">that the </w:t>
      </w:r>
      <w:r w:rsidRPr="007F3A8A">
        <w:rPr>
          <w:b/>
          <w:bCs/>
        </w:rPr>
        <w:t>store</w:t>
      </w:r>
      <w:r w:rsidRPr="00CC2670">
        <w:t xml:space="preserve"> doesn’t exist in his owned </w:t>
      </w:r>
      <w:r w:rsidRPr="007F3A8A">
        <w:rPr>
          <w:highlight w:val="cyan"/>
        </w:rPr>
        <w:t>store repository</w:t>
      </w:r>
    </w:p>
    <w:p w14:paraId="3FCC184D" w14:textId="77777777" w:rsidR="007F3A8A" w:rsidRPr="00C163BE" w:rsidRDefault="007F3A8A" w:rsidP="007F3A8A">
      <w:pPr>
        <w:bidi w:val="0"/>
        <w:ind w:left="360"/>
      </w:pPr>
      <w:r>
        <w:t xml:space="preserve">3. </w:t>
      </w:r>
      <w:r w:rsidRPr="007F3A8A">
        <w:rPr>
          <w:b/>
          <w:bCs/>
        </w:rPr>
        <w:t xml:space="preserve">Action: </w:t>
      </w:r>
      <w:r>
        <w:t xml:space="preserve">The </w:t>
      </w:r>
      <w:r w:rsidRPr="007F3A8A">
        <w:rPr>
          <w:b/>
          <w:bCs/>
        </w:rPr>
        <w:t xml:space="preserve">Store owner and seller </w:t>
      </w:r>
      <w:r>
        <w:t>is logged to the system and provides identification of a store that he doesn’t own</w:t>
      </w:r>
    </w:p>
    <w:p w14:paraId="13CD2B1A" w14:textId="77777777" w:rsidR="007F3A8A" w:rsidRDefault="007F3A8A" w:rsidP="007F3A8A">
      <w:pPr>
        <w:bidi w:val="0"/>
        <w:ind w:left="360"/>
      </w:pPr>
      <w:r w:rsidRPr="007F3A8A">
        <w:rPr>
          <w:b/>
          <w:bCs/>
        </w:rPr>
        <w:t>Expected Result:</w:t>
      </w:r>
      <w:r>
        <w:t xml:space="preserve"> </w:t>
      </w:r>
      <w:r w:rsidRPr="007F3A8A">
        <w:rPr>
          <w:b/>
          <w:bCs/>
        </w:rPr>
        <w:t>System</w:t>
      </w:r>
      <w:r>
        <w:t xml:space="preserve"> informs </w:t>
      </w:r>
      <w:r w:rsidRPr="007F3A8A">
        <w:rPr>
          <w:b/>
          <w:bCs/>
        </w:rPr>
        <w:t xml:space="preserve">Store owner and seller </w:t>
      </w:r>
      <w:r w:rsidRPr="00CC2670">
        <w:t xml:space="preserve">that the </w:t>
      </w:r>
      <w:r w:rsidRPr="007F3A8A">
        <w:rPr>
          <w:b/>
          <w:bCs/>
        </w:rPr>
        <w:t>store</w:t>
      </w:r>
      <w:r w:rsidRPr="00CC2670">
        <w:t xml:space="preserve"> doesn’t exist in his owned </w:t>
      </w:r>
      <w:r w:rsidRPr="007F3A8A">
        <w:rPr>
          <w:highlight w:val="cyan"/>
        </w:rPr>
        <w:t>store repository</w:t>
      </w:r>
    </w:p>
    <w:p w14:paraId="44293007" w14:textId="77777777" w:rsidR="007F3A8A" w:rsidRPr="00C163BE" w:rsidRDefault="007F3A8A" w:rsidP="007F3A8A">
      <w:pPr>
        <w:bidi w:val="0"/>
        <w:ind w:left="360"/>
      </w:pPr>
      <w:r>
        <w:t xml:space="preserve">5. </w:t>
      </w:r>
      <w:r w:rsidRPr="007F3A8A">
        <w:rPr>
          <w:b/>
          <w:bCs/>
        </w:rPr>
        <w:t xml:space="preserve">Action: </w:t>
      </w:r>
      <w:r>
        <w:t xml:space="preserve">The </w:t>
      </w:r>
      <w:r w:rsidRPr="007F3A8A">
        <w:rPr>
          <w:b/>
          <w:bCs/>
        </w:rPr>
        <w:t xml:space="preserve">Store owner and seller </w:t>
      </w:r>
      <w:r>
        <w:t>is not logged to the system</w:t>
      </w:r>
    </w:p>
    <w:p w14:paraId="63311F61" w14:textId="59239C64" w:rsidR="007F3A8A" w:rsidRPr="007F3A8A" w:rsidRDefault="007F3A8A" w:rsidP="007F3A8A">
      <w:pPr>
        <w:bidi w:val="0"/>
        <w:ind w:left="360"/>
      </w:pPr>
      <w:r w:rsidRPr="007F3A8A">
        <w:rPr>
          <w:b/>
          <w:bCs/>
        </w:rPr>
        <w:t>Expected Result:</w:t>
      </w:r>
      <w:r>
        <w:t xml:space="preserve"> Message indicates that managing store's policy is only allowed to logged in existing members </w:t>
      </w:r>
    </w:p>
    <w:p w14:paraId="3BD6618C" w14:textId="77777777" w:rsidR="009E692E" w:rsidRPr="009E692E" w:rsidRDefault="009E692E" w:rsidP="009E692E">
      <w:pPr>
        <w:pStyle w:val="a3"/>
        <w:rPr>
          <w:b/>
          <w:bCs/>
        </w:rPr>
      </w:pPr>
    </w:p>
    <w:p w14:paraId="0968C869" w14:textId="2CBA5F9B" w:rsidR="009E692E" w:rsidRDefault="009E692E" w:rsidP="009E692E">
      <w:pPr>
        <w:pStyle w:val="a3"/>
        <w:numPr>
          <w:ilvl w:val="0"/>
          <w:numId w:val="1"/>
        </w:numPr>
        <w:bidi w:val="0"/>
        <w:rPr>
          <w:b/>
          <w:bCs/>
        </w:rPr>
      </w:pPr>
      <w:commentRangeStart w:id="18"/>
      <w:r>
        <w:t>Use</w:t>
      </w:r>
      <w:commentRangeEnd w:id="18"/>
      <w:r>
        <w:rPr>
          <w:rStyle w:val="a7"/>
        </w:rPr>
        <w:commentReference w:id="18"/>
      </w:r>
      <w:r>
        <w:t xml:space="preserve"> case: </w:t>
      </w:r>
      <w:r>
        <w:rPr>
          <w:b/>
          <w:bCs/>
        </w:rPr>
        <w:t>Add buying strategy to store's product</w:t>
      </w:r>
    </w:p>
    <w:p w14:paraId="0C43D042" w14:textId="77777777" w:rsidR="007F3A8A" w:rsidRPr="00A0331A" w:rsidRDefault="007F3A8A" w:rsidP="007F3A8A">
      <w:pPr>
        <w:pStyle w:val="a3"/>
        <w:numPr>
          <w:ilvl w:val="1"/>
          <w:numId w:val="1"/>
        </w:numPr>
        <w:bidi w:val="0"/>
        <w:rPr>
          <w:b/>
          <w:bCs/>
        </w:rPr>
      </w:pPr>
      <w:r>
        <w:rPr>
          <w:b/>
          <w:bCs/>
        </w:rPr>
        <w:t>Actor</w:t>
      </w:r>
      <w:r w:rsidRPr="00156370">
        <w:rPr>
          <w:b/>
          <w:bCs/>
        </w:rPr>
        <w:t xml:space="preserve">: </w:t>
      </w:r>
      <w:r>
        <w:rPr>
          <w:b/>
          <w:bCs/>
        </w:rPr>
        <w:t>Store owner and seller</w:t>
      </w:r>
    </w:p>
    <w:p w14:paraId="20992E59" w14:textId="77777777" w:rsidR="007F3A8A" w:rsidRDefault="007F3A8A" w:rsidP="007F3A8A">
      <w:pPr>
        <w:pStyle w:val="a3"/>
        <w:numPr>
          <w:ilvl w:val="1"/>
          <w:numId w:val="1"/>
        </w:numPr>
        <w:bidi w:val="0"/>
        <w:rPr>
          <w:b/>
          <w:bCs/>
        </w:rPr>
      </w:pPr>
      <w:r>
        <w:rPr>
          <w:b/>
          <w:bCs/>
        </w:rPr>
        <w:t xml:space="preserve">Precondition: </w:t>
      </w:r>
    </w:p>
    <w:p w14:paraId="2F93D2EA" w14:textId="77777777" w:rsidR="007F3A8A" w:rsidRPr="00643424" w:rsidRDefault="007F3A8A" w:rsidP="007F3A8A">
      <w:pPr>
        <w:pStyle w:val="a3"/>
        <w:numPr>
          <w:ilvl w:val="2"/>
          <w:numId w:val="1"/>
        </w:numPr>
        <w:bidi w:val="0"/>
        <w:rPr>
          <w:b/>
          <w:bCs/>
        </w:rPr>
      </w:pPr>
      <w:r>
        <w:rPr>
          <w:b/>
          <w:bCs/>
        </w:rPr>
        <w:t>Store owner and seller</w:t>
      </w:r>
      <w:r>
        <w:t xml:space="preserve"> </w:t>
      </w:r>
      <w:r w:rsidRPr="00D63811">
        <w:t xml:space="preserve">is logged in to the </w:t>
      </w:r>
      <w:r w:rsidRPr="00643424">
        <w:rPr>
          <w:b/>
          <w:bCs/>
          <w:color w:val="FF0000"/>
        </w:rPr>
        <w:t>system</w:t>
      </w:r>
    </w:p>
    <w:p w14:paraId="550F38E4" w14:textId="77777777" w:rsidR="007F3A8A" w:rsidRPr="00A37649" w:rsidRDefault="007F3A8A" w:rsidP="007F3A8A">
      <w:pPr>
        <w:pStyle w:val="a3"/>
        <w:numPr>
          <w:ilvl w:val="2"/>
          <w:numId w:val="1"/>
        </w:numPr>
        <w:bidi w:val="0"/>
        <w:rPr>
          <w:b/>
          <w:bCs/>
        </w:rPr>
      </w:pPr>
      <w:r>
        <w:rPr>
          <w:b/>
          <w:bCs/>
        </w:rPr>
        <w:t>Store owner and seller</w:t>
      </w:r>
      <w:r>
        <w:t xml:space="preserve"> </w:t>
      </w:r>
      <w:r w:rsidRPr="008964A0">
        <w:t>is an owner of an existing store</w:t>
      </w:r>
    </w:p>
    <w:p w14:paraId="44067385" w14:textId="52F465AE" w:rsidR="007F3A8A" w:rsidRDefault="007F3A8A" w:rsidP="007F3A8A">
      <w:pPr>
        <w:pStyle w:val="a3"/>
        <w:numPr>
          <w:ilvl w:val="1"/>
          <w:numId w:val="1"/>
        </w:numPr>
        <w:bidi w:val="0"/>
        <w:rPr>
          <w:b/>
          <w:bCs/>
        </w:rPr>
      </w:pPr>
      <w:r>
        <w:rPr>
          <w:b/>
          <w:bCs/>
        </w:rPr>
        <w:t xml:space="preserve">Parameter: </w:t>
      </w:r>
      <w:r>
        <w:t>store id, product id and buying strategy</w:t>
      </w:r>
    </w:p>
    <w:p w14:paraId="468A9659" w14:textId="77777777" w:rsidR="007F3A8A" w:rsidRDefault="007F3A8A" w:rsidP="007F3A8A">
      <w:pPr>
        <w:pStyle w:val="a3"/>
        <w:numPr>
          <w:ilvl w:val="1"/>
          <w:numId w:val="1"/>
        </w:numPr>
        <w:bidi w:val="0"/>
        <w:rPr>
          <w:b/>
          <w:bCs/>
        </w:rPr>
      </w:pPr>
      <w:r>
        <w:rPr>
          <w:b/>
          <w:bCs/>
        </w:rPr>
        <w:t>Actions:</w:t>
      </w:r>
    </w:p>
    <w:p w14:paraId="4DB6B6CA" w14:textId="41339C97" w:rsidR="007F3A8A" w:rsidRDefault="007F3A8A" w:rsidP="007F3A8A">
      <w:pPr>
        <w:pStyle w:val="a3"/>
        <w:numPr>
          <w:ilvl w:val="2"/>
          <w:numId w:val="1"/>
        </w:numPr>
        <w:bidi w:val="0"/>
        <w:rPr>
          <w:b/>
          <w:bCs/>
        </w:rPr>
      </w:pPr>
      <w:r>
        <w:rPr>
          <w:b/>
          <w:bCs/>
        </w:rPr>
        <w:t>User asks to add buying strategy to product</w:t>
      </w:r>
    </w:p>
    <w:p w14:paraId="758F30C8" w14:textId="47FE004E" w:rsidR="007F3A8A" w:rsidRDefault="007F3A8A" w:rsidP="007F3A8A">
      <w:pPr>
        <w:pStyle w:val="a3"/>
        <w:numPr>
          <w:ilvl w:val="2"/>
          <w:numId w:val="1"/>
        </w:numPr>
        <w:bidi w:val="0"/>
        <w:rPr>
          <w:b/>
          <w:bCs/>
        </w:rPr>
      </w:pPr>
      <w:r>
        <w:rPr>
          <w:b/>
          <w:bCs/>
        </w:rPr>
        <w:t>System requests the store id, buying strategy and product id</w:t>
      </w:r>
    </w:p>
    <w:p w14:paraId="114F5ADA" w14:textId="77777777" w:rsidR="007F3A8A" w:rsidRDefault="007F3A8A" w:rsidP="007F3A8A">
      <w:pPr>
        <w:pStyle w:val="a3"/>
        <w:numPr>
          <w:ilvl w:val="2"/>
          <w:numId w:val="1"/>
        </w:numPr>
        <w:bidi w:val="0"/>
        <w:rPr>
          <w:b/>
          <w:bCs/>
        </w:rPr>
      </w:pPr>
      <w:r>
        <w:rPr>
          <w:b/>
          <w:bCs/>
        </w:rPr>
        <w:t>User provides required information</w:t>
      </w:r>
    </w:p>
    <w:p w14:paraId="2C5D09C7" w14:textId="75D8BD2A" w:rsidR="007F3A8A" w:rsidRDefault="007F3A8A" w:rsidP="007F3A8A">
      <w:pPr>
        <w:pStyle w:val="a3"/>
        <w:numPr>
          <w:ilvl w:val="2"/>
          <w:numId w:val="1"/>
        </w:numPr>
        <w:bidi w:val="0"/>
        <w:rPr>
          <w:b/>
          <w:bCs/>
        </w:rPr>
      </w:pPr>
      <w:r>
        <w:rPr>
          <w:b/>
          <w:bCs/>
        </w:rPr>
        <w:t>If store exists, buying strategy valid and product exists in store</w:t>
      </w:r>
    </w:p>
    <w:p w14:paraId="167F0D11" w14:textId="3EC3F21C" w:rsidR="008E52E3" w:rsidRDefault="008E52E3" w:rsidP="007F3A8A">
      <w:pPr>
        <w:pStyle w:val="a3"/>
        <w:numPr>
          <w:ilvl w:val="3"/>
          <w:numId w:val="1"/>
        </w:numPr>
        <w:bidi w:val="0"/>
        <w:rPr>
          <w:b/>
          <w:bCs/>
        </w:rPr>
      </w:pPr>
      <w:r>
        <w:rPr>
          <w:b/>
          <w:bCs/>
        </w:rPr>
        <w:t>System check if requested buying strategy exists in store's policy</w:t>
      </w:r>
    </w:p>
    <w:p w14:paraId="084CF40F" w14:textId="7D6525AB" w:rsidR="007F3A8A" w:rsidRPr="008E52E3" w:rsidRDefault="008E52E3" w:rsidP="008E52E3">
      <w:pPr>
        <w:pStyle w:val="a3"/>
        <w:numPr>
          <w:ilvl w:val="3"/>
          <w:numId w:val="1"/>
        </w:numPr>
        <w:bidi w:val="0"/>
        <w:rPr>
          <w:b/>
          <w:bCs/>
        </w:rPr>
      </w:pPr>
      <w:r w:rsidRPr="008E52E3">
        <w:rPr>
          <w:b/>
          <w:bCs/>
        </w:rPr>
        <w:t xml:space="preserve">If exits in policy - </w:t>
      </w:r>
      <w:r w:rsidR="007F3A8A" w:rsidRPr="008E52E3">
        <w:rPr>
          <w:b/>
          <w:bCs/>
        </w:rPr>
        <w:t>System adds buying strategy to product</w:t>
      </w:r>
    </w:p>
    <w:p w14:paraId="0B3B91FC" w14:textId="77777777" w:rsidR="007F3A8A" w:rsidRDefault="007F3A8A" w:rsidP="007F3A8A">
      <w:pPr>
        <w:pStyle w:val="a3"/>
        <w:numPr>
          <w:ilvl w:val="2"/>
          <w:numId w:val="1"/>
        </w:numPr>
        <w:bidi w:val="0"/>
        <w:rPr>
          <w:b/>
          <w:bCs/>
        </w:rPr>
      </w:pPr>
      <w:r>
        <w:rPr>
          <w:b/>
          <w:bCs/>
        </w:rPr>
        <w:t>Else</w:t>
      </w:r>
    </w:p>
    <w:p w14:paraId="075C1C4F" w14:textId="6AB41F91" w:rsidR="007F3A8A" w:rsidRDefault="007F3A8A" w:rsidP="007F3A8A">
      <w:pPr>
        <w:pStyle w:val="a3"/>
        <w:numPr>
          <w:ilvl w:val="3"/>
          <w:numId w:val="1"/>
        </w:numPr>
        <w:bidi w:val="0"/>
        <w:rPr>
          <w:b/>
          <w:bCs/>
        </w:rPr>
      </w:pPr>
      <w:r>
        <w:rPr>
          <w:b/>
          <w:bCs/>
        </w:rPr>
        <w:t>System informs user</w:t>
      </w:r>
    </w:p>
    <w:p w14:paraId="73B6B92B" w14:textId="77777777" w:rsidR="007F3A8A" w:rsidRPr="00D62502" w:rsidRDefault="007F3A8A" w:rsidP="007F3A8A">
      <w:pPr>
        <w:bidi w:val="0"/>
        <w:ind w:left="360"/>
      </w:pPr>
      <w:r w:rsidRPr="00A37649">
        <w:rPr>
          <w:b/>
          <w:bCs/>
        </w:rPr>
        <w:t>Acceptance Tests:</w:t>
      </w:r>
    </w:p>
    <w:p w14:paraId="43EAA8D9" w14:textId="749AF614" w:rsidR="007F3A8A" w:rsidRPr="00C163BE" w:rsidRDefault="007F3A8A" w:rsidP="007F3A8A">
      <w:pPr>
        <w:bidi w:val="0"/>
        <w:ind w:left="360"/>
      </w:pPr>
      <w:r>
        <w:t xml:space="preserve">1. </w:t>
      </w:r>
      <w:r w:rsidRPr="00A37649">
        <w:rPr>
          <w:b/>
          <w:bCs/>
        </w:rPr>
        <w:t>Action: Store owner and seller</w:t>
      </w:r>
      <w:r>
        <w:t xml:space="preserve"> is logged to the system and provides an identification of an existing store that he owns,</w:t>
      </w:r>
      <w:r w:rsidR="008E52E3">
        <w:t xml:space="preserve"> valid</w:t>
      </w:r>
      <w:r>
        <w:t xml:space="preserve"> buying strategy </w:t>
      </w:r>
      <w:r w:rsidR="008E52E3">
        <w:t xml:space="preserve">that exists in store's policy </w:t>
      </w:r>
      <w:r>
        <w:t>and an id of a product exists in the store</w:t>
      </w:r>
    </w:p>
    <w:p w14:paraId="1C5C5AFC" w14:textId="5B9ADC2E" w:rsidR="007F3A8A" w:rsidRDefault="007F3A8A" w:rsidP="007F3A8A">
      <w:pPr>
        <w:bidi w:val="0"/>
        <w:ind w:left="360"/>
      </w:pPr>
      <w:r w:rsidRPr="00A37649">
        <w:rPr>
          <w:b/>
          <w:bCs/>
        </w:rPr>
        <w:t>Expected Result:</w:t>
      </w:r>
      <w:r>
        <w:t xml:space="preserve"> The system add buying strategy to the product in the store</w:t>
      </w:r>
    </w:p>
    <w:p w14:paraId="1E1B3A55" w14:textId="77777777" w:rsidR="007F3A8A" w:rsidRPr="00C163BE" w:rsidRDefault="007F3A8A" w:rsidP="007F3A8A">
      <w:pPr>
        <w:bidi w:val="0"/>
        <w:ind w:left="360"/>
      </w:pPr>
      <w:r>
        <w:t xml:space="preserve">2. </w:t>
      </w:r>
      <w:r w:rsidRPr="00A37649">
        <w:rPr>
          <w:b/>
          <w:bCs/>
        </w:rPr>
        <w:t>Action: Store owner and seller</w:t>
      </w:r>
      <w:r>
        <w:t xml:space="preserve"> is logged to the system and provides identification of a store that doesn't exist</w:t>
      </w:r>
    </w:p>
    <w:p w14:paraId="15999EFB" w14:textId="77777777" w:rsidR="007F3A8A" w:rsidRDefault="007F3A8A" w:rsidP="007F3A8A">
      <w:pPr>
        <w:bidi w:val="0"/>
        <w:ind w:left="360"/>
      </w:pPr>
      <w:r w:rsidRPr="00A37649">
        <w:rPr>
          <w:b/>
          <w:bCs/>
        </w:rPr>
        <w:t>Expected Result:</w:t>
      </w:r>
      <w:r>
        <w:t xml:space="preserve"> </w:t>
      </w:r>
      <w:r w:rsidRPr="00A37649">
        <w:rPr>
          <w:b/>
          <w:bCs/>
        </w:rPr>
        <w:t>System</w:t>
      </w:r>
      <w:r>
        <w:t xml:space="preserve"> informs </w:t>
      </w:r>
      <w:r w:rsidRPr="00A37649">
        <w:rPr>
          <w:b/>
          <w:bCs/>
        </w:rPr>
        <w:t xml:space="preserve">Store owner and seller </w:t>
      </w:r>
      <w:r w:rsidRPr="00CC2670">
        <w:t xml:space="preserve">that the </w:t>
      </w:r>
      <w:r w:rsidRPr="00A37649">
        <w:rPr>
          <w:b/>
          <w:bCs/>
        </w:rPr>
        <w:t>store</w:t>
      </w:r>
      <w:r w:rsidRPr="00CC2670">
        <w:t xml:space="preserve"> doesn’t exist in his owned </w:t>
      </w:r>
      <w:r w:rsidRPr="00A37649">
        <w:rPr>
          <w:highlight w:val="cyan"/>
        </w:rPr>
        <w:t>store repository</w:t>
      </w:r>
    </w:p>
    <w:p w14:paraId="4174BD54" w14:textId="77777777" w:rsidR="007F3A8A" w:rsidRPr="00C163BE" w:rsidRDefault="007F3A8A" w:rsidP="007F3A8A">
      <w:pPr>
        <w:bidi w:val="0"/>
        <w:ind w:left="360"/>
      </w:pPr>
      <w:r>
        <w:t xml:space="preserve">3. </w:t>
      </w:r>
      <w:r w:rsidRPr="00A37649">
        <w:rPr>
          <w:b/>
          <w:bCs/>
        </w:rPr>
        <w:t xml:space="preserve">Action: </w:t>
      </w:r>
      <w:r>
        <w:t xml:space="preserve">The </w:t>
      </w:r>
      <w:r w:rsidRPr="00A37649">
        <w:rPr>
          <w:b/>
          <w:bCs/>
        </w:rPr>
        <w:t xml:space="preserve">Store owner and seller </w:t>
      </w:r>
      <w:r>
        <w:t>is logged to the system and provides identification of a store that he doesn’t own</w:t>
      </w:r>
    </w:p>
    <w:p w14:paraId="3690178F" w14:textId="77777777" w:rsidR="007F3A8A" w:rsidRDefault="007F3A8A" w:rsidP="007F3A8A">
      <w:pPr>
        <w:bidi w:val="0"/>
        <w:ind w:left="360"/>
      </w:pPr>
      <w:r w:rsidRPr="00A37649">
        <w:rPr>
          <w:b/>
          <w:bCs/>
        </w:rPr>
        <w:lastRenderedPageBreak/>
        <w:t>Expected Result:</w:t>
      </w:r>
      <w:r>
        <w:t xml:space="preserve"> </w:t>
      </w:r>
      <w:r w:rsidRPr="00A37649">
        <w:rPr>
          <w:b/>
          <w:bCs/>
        </w:rPr>
        <w:t>System</w:t>
      </w:r>
      <w:r>
        <w:t xml:space="preserve"> informs </w:t>
      </w:r>
      <w:r w:rsidRPr="00A37649">
        <w:rPr>
          <w:b/>
          <w:bCs/>
        </w:rPr>
        <w:t xml:space="preserve">Store owner and seller </w:t>
      </w:r>
      <w:r w:rsidRPr="00CC2670">
        <w:t xml:space="preserve">that the </w:t>
      </w:r>
      <w:r w:rsidRPr="00A37649">
        <w:rPr>
          <w:b/>
          <w:bCs/>
        </w:rPr>
        <w:t>store</w:t>
      </w:r>
      <w:r w:rsidRPr="00CC2670">
        <w:t xml:space="preserve"> doesn’t exist in his owned </w:t>
      </w:r>
      <w:r w:rsidRPr="00A37649">
        <w:rPr>
          <w:highlight w:val="cyan"/>
        </w:rPr>
        <w:t>store repository</w:t>
      </w:r>
    </w:p>
    <w:p w14:paraId="50E48CD5" w14:textId="6070F8EF" w:rsidR="007F3A8A" w:rsidRPr="00C163BE" w:rsidRDefault="007F3A8A" w:rsidP="007F3A8A">
      <w:pPr>
        <w:bidi w:val="0"/>
        <w:ind w:left="360"/>
      </w:pPr>
      <w:r>
        <w:t xml:space="preserve">4. </w:t>
      </w:r>
      <w:r w:rsidRPr="00A37649">
        <w:rPr>
          <w:b/>
          <w:bCs/>
        </w:rPr>
        <w:t xml:space="preserve">Action: </w:t>
      </w:r>
      <w:r>
        <w:t xml:space="preserve">The </w:t>
      </w:r>
      <w:r w:rsidRPr="00A37649">
        <w:rPr>
          <w:b/>
          <w:bCs/>
        </w:rPr>
        <w:t xml:space="preserve">Store owner and seller </w:t>
      </w:r>
      <w:r>
        <w:t xml:space="preserve">is logged to the system and provides identification of a store he owns and an unknown </w:t>
      </w:r>
      <w:r>
        <w:rPr>
          <w:b/>
          <w:bCs/>
        </w:rPr>
        <w:t>buying strategy</w:t>
      </w:r>
    </w:p>
    <w:p w14:paraId="6AFBB6F2" w14:textId="213061E4" w:rsidR="007F3A8A" w:rsidRDefault="007F3A8A" w:rsidP="007F3A8A">
      <w:pPr>
        <w:bidi w:val="0"/>
        <w:ind w:left="360"/>
      </w:pPr>
      <w:r w:rsidRPr="00A37649">
        <w:rPr>
          <w:b/>
          <w:bCs/>
        </w:rPr>
        <w:t>Expected Result:</w:t>
      </w:r>
      <w:r>
        <w:t xml:space="preserve"> System informs the </w:t>
      </w:r>
      <w:r w:rsidRPr="00A37649">
        <w:rPr>
          <w:b/>
          <w:bCs/>
        </w:rPr>
        <w:t xml:space="preserve">Store owner and seller </w:t>
      </w:r>
      <w:r w:rsidRPr="00D62502">
        <w:t xml:space="preserve">that </w:t>
      </w:r>
      <w:r>
        <w:t xml:space="preserve">the </w:t>
      </w:r>
      <w:r>
        <w:rPr>
          <w:b/>
          <w:bCs/>
        </w:rPr>
        <w:t>buying strategy</w:t>
      </w:r>
      <w:r>
        <w:t xml:space="preserve"> is unknown</w:t>
      </w:r>
    </w:p>
    <w:p w14:paraId="55A64D83" w14:textId="77777777" w:rsidR="007F3A8A" w:rsidRPr="00C163BE" w:rsidRDefault="007F3A8A" w:rsidP="007F3A8A">
      <w:pPr>
        <w:bidi w:val="0"/>
        <w:ind w:left="360"/>
      </w:pPr>
      <w:r>
        <w:t xml:space="preserve">5. </w:t>
      </w:r>
      <w:r w:rsidRPr="00A37649">
        <w:rPr>
          <w:b/>
          <w:bCs/>
        </w:rPr>
        <w:t xml:space="preserve">Action: </w:t>
      </w:r>
      <w:r>
        <w:t xml:space="preserve">The </w:t>
      </w:r>
      <w:r w:rsidRPr="00A37649">
        <w:rPr>
          <w:b/>
          <w:bCs/>
        </w:rPr>
        <w:t xml:space="preserve">Store owner and seller </w:t>
      </w:r>
      <w:r>
        <w:t>is not logged to the system</w:t>
      </w:r>
    </w:p>
    <w:p w14:paraId="67F86E22" w14:textId="582838AD" w:rsidR="007F3A8A" w:rsidRDefault="007F3A8A" w:rsidP="007F3A8A">
      <w:pPr>
        <w:bidi w:val="0"/>
        <w:ind w:left="360"/>
      </w:pPr>
      <w:r w:rsidRPr="00A37649">
        <w:rPr>
          <w:b/>
          <w:bCs/>
        </w:rPr>
        <w:t>Expected Result:</w:t>
      </w:r>
      <w:r>
        <w:t xml:space="preserve"> Message indicates that managing stock is only allowed to logged in existing members </w:t>
      </w:r>
    </w:p>
    <w:p w14:paraId="7D38858C" w14:textId="32AF408F" w:rsidR="007F3A8A" w:rsidRDefault="007F3A8A" w:rsidP="007F3A8A">
      <w:pPr>
        <w:bidi w:val="0"/>
        <w:ind w:left="360"/>
        <w:rPr>
          <w:b/>
          <w:bCs/>
        </w:rPr>
      </w:pPr>
      <w:r>
        <w:t xml:space="preserve">6. </w:t>
      </w:r>
      <w:r w:rsidRPr="00A37649">
        <w:rPr>
          <w:b/>
          <w:bCs/>
        </w:rPr>
        <w:t xml:space="preserve">Action: </w:t>
      </w:r>
      <w:r>
        <w:t xml:space="preserve">The </w:t>
      </w:r>
      <w:r w:rsidRPr="00A37649">
        <w:rPr>
          <w:b/>
          <w:bCs/>
        </w:rPr>
        <w:t xml:space="preserve">Store owner and seller </w:t>
      </w:r>
      <w:r>
        <w:t>is logged to the system and provides identification of a store he owns and a known buying strategy and a product id that doesn’t exist in store</w:t>
      </w:r>
      <w:r w:rsidRPr="00A37649">
        <w:rPr>
          <w:b/>
          <w:bCs/>
        </w:rPr>
        <w:t xml:space="preserve"> </w:t>
      </w:r>
    </w:p>
    <w:p w14:paraId="39261FDA" w14:textId="65580FA7" w:rsidR="007F3A8A" w:rsidRDefault="007F3A8A" w:rsidP="007F3A8A">
      <w:pPr>
        <w:bidi w:val="0"/>
        <w:ind w:left="360"/>
      </w:pPr>
      <w:r w:rsidRPr="00A37649">
        <w:rPr>
          <w:b/>
          <w:bCs/>
        </w:rPr>
        <w:t>Expected Result:</w:t>
      </w:r>
      <w:r>
        <w:t xml:space="preserve"> Message indicates that managing product doesn't exist in store</w:t>
      </w:r>
    </w:p>
    <w:p w14:paraId="6127E80E" w14:textId="5892FCD9" w:rsidR="008E52E3" w:rsidRDefault="008E52E3" w:rsidP="008E52E3">
      <w:pPr>
        <w:bidi w:val="0"/>
        <w:ind w:left="360"/>
        <w:rPr>
          <w:b/>
          <w:bCs/>
        </w:rPr>
      </w:pPr>
      <w:r>
        <w:t xml:space="preserve">7. </w:t>
      </w:r>
      <w:r w:rsidRPr="00A37649">
        <w:rPr>
          <w:b/>
          <w:bCs/>
        </w:rPr>
        <w:t xml:space="preserve">Action: </w:t>
      </w:r>
      <w:r>
        <w:t xml:space="preserve">The </w:t>
      </w:r>
      <w:r w:rsidRPr="00A37649">
        <w:rPr>
          <w:b/>
          <w:bCs/>
        </w:rPr>
        <w:t xml:space="preserve">Store owner and seller </w:t>
      </w:r>
      <w:r>
        <w:t>is logged to the system and provides identification of a store he owns and a known buying strategy that doesn't exist in store's policy and a product id that exists in store</w:t>
      </w:r>
    </w:p>
    <w:p w14:paraId="52FE50F4" w14:textId="0184260C" w:rsidR="008E52E3" w:rsidRDefault="008E52E3" w:rsidP="008E52E3">
      <w:pPr>
        <w:bidi w:val="0"/>
        <w:ind w:left="360"/>
      </w:pPr>
      <w:r w:rsidRPr="00A37649">
        <w:rPr>
          <w:b/>
          <w:bCs/>
        </w:rPr>
        <w:t>Expected Result:</w:t>
      </w:r>
      <w:r>
        <w:t xml:space="preserve"> Message indicates that </w:t>
      </w:r>
      <w:r w:rsidR="003A0C2E">
        <w:t>strategy isn't allowed in store</w:t>
      </w:r>
    </w:p>
    <w:p w14:paraId="7E5D6CE7" w14:textId="77777777" w:rsidR="008E52E3" w:rsidRDefault="008E52E3" w:rsidP="008E52E3">
      <w:pPr>
        <w:bidi w:val="0"/>
        <w:ind w:left="360"/>
      </w:pPr>
    </w:p>
    <w:p w14:paraId="1A131E51" w14:textId="06A0BAA0" w:rsidR="007F3A8A" w:rsidRPr="00A37649" w:rsidRDefault="007F3A8A" w:rsidP="007F3A8A">
      <w:pPr>
        <w:bidi w:val="0"/>
        <w:ind w:left="360"/>
      </w:pPr>
    </w:p>
    <w:p w14:paraId="04F29833" w14:textId="77777777" w:rsidR="009E692E" w:rsidRPr="007F3A8A" w:rsidRDefault="009E692E" w:rsidP="007F3A8A">
      <w:pPr>
        <w:bidi w:val="0"/>
        <w:rPr>
          <w:b/>
          <w:bCs/>
        </w:rPr>
      </w:pPr>
    </w:p>
    <w:p w14:paraId="4E9B6171" w14:textId="2FA87C0E" w:rsidR="009E692E" w:rsidRDefault="009E692E" w:rsidP="009E692E">
      <w:pPr>
        <w:pStyle w:val="a3"/>
        <w:numPr>
          <w:ilvl w:val="0"/>
          <w:numId w:val="1"/>
        </w:numPr>
        <w:bidi w:val="0"/>
        <w:rPr>
          <w:b/>
          <w:bCs/>
        </w:rPr>
      </w:pPr>
      <w:commentRangeStart w:id="19"/>
      <w:r>
        <w:t>Use</w:t>
      </w:r>
      <w:commentRangeEnd w:id="19"/>
      <w:r>
        <w:rPr>
          <w:rStyle w:val="a7"/>
        </w:rPr>
        <w:commentReference w:id="19"/>
      </w:r>
      <w:r>
        <w:t xml:space="preserve"> case: </w:t>
      </w:r>
      <w:r>
        <w:rPr>
          <w:b/>
          <w:bCs/>
        </w:rPr>
        <w:t>Update buying strategy to store's product</w:t>
      </w:r>
    </w:p>
    <w:p w14:paraId="606728EB" w14:textId="77777777" w:rsidR="007F3A8A" w:rsidRPr="00A0331A" w:rsidRDefault="007F3A8A" w:rsidP="007F3A8A">
      <w:pPr>
        <w:pStyle w:val="a3"/>
        <w:numPr>
          <w:ilvl w:val="1"/>
          <w:numId w:val="1"/>
        </w:numPr>
        <w:bidi w:val="0"/>
        <w:rPr>
          <w:b/>
          <w:bCs/>
        </w:rPr>
      </w:pPr>
      <w:r>
        <w:rPr>
          <w:b/>
          <w:bCs/>
        </w:rPr>
        <w:t>Actor</w:t>
      </w:r>
      <w:r w:rsidRPr="00156370">
        <w:rPr>
          <w:b/>
          <w:bCs/>
        </w:rPr>
        <w:t xml:space="preserve">: </w:t>
      </w:r>
      <w:r>
        <w:rPr>
          <w:b/>
          <w:bCs/>
        </w:rPr>
        <w:t>Store owner and seller</w:t>
      </w:r>
    </w:p>
    <w:p w14:paraId="7099A858" w14:textId="77777777" w:rsidR="007F3A8A" w:rsidRDefault="007F3A8A" w:rsidP="007F3A8A">
      <w:pPr>
        <w:pStyle w:val="a3"/>
        <w:numPr>
          <w:ilvl w:val="1"/>
          <w:numId w:val="1"/>
        </w:numPr>
        <w:bidi w:val="0"/>
        <w:rPr>
          <w:b/>
          <w:bCs/>
        </w:rPr>
      </w:pPr>
      <w:r>
        <w:rPr>
          <w:b/>
          <w:bCs/>
        </w:rPr>
        <w:t xml:space="preserve">Precondition: </w:t>
      </w:r>
    </w:p>
    <w:p w14:paraId="51DC242A" w14:textId="77777777" w:rsidR="007F3A8A" w:rsidRPr="00643424" w:rsidRDefault="007F3A8A" w:rsidP="007F3A8A">
      <w:pPr>
        <w:pStyle w:val="a3"/>
        <w:numPr>
          <w:ilvl w:val="2"/>
          <w:numId w:val="1"/>
        </w:numPr>
        <w:bidi w:val="0"/>
        <w:rPr>
          <w:b/>
          <w:bCs/>
        </w:rPr>
      </w:pPr>
      <w:r>
        <w:rPr>
          <w:b/>
          <w:bCs/>
        </w:rPr>
        <w:t>Store owner and seller</w:t>
      </w:r>
      <w:r>
        <w:t xml:space="preserve"> </w:t>
      </w:r>
      <w:r w:rsidRPr="00D63811">
        <w:t xml:space="preserve">is logged in to the </w:t>
      </w:r>
      <w:r w:rsidRPr="00643424">
        <w:rPr>
          <w:b/>
          <w:bCs/>
          <w:color w:val="FF0000"/>
        </w:rPr>
        <w:t>system</w:t>
      </w:r>
    </w:p>
    <w:p w14:paraId="05644431" w14:textId="77777777" w:rsidR="007F3A8A" w:rsidRPr="00A37649" w:rsidRDefault="007F3A8A" w:rsidP="007F3A8A">
      <w:pPr>
        <w:pStyle w:val="a3"/>
        <w:numPr>
          <w:ilvl w:val="2"/>
          <w:numId w:val="1"/>
        </w:numPr>
        <w:bidi w:val="0"/>
        <w:rPr>
          <w:b/>
          <w:bCs/>
        </w:rPr>
      </w:pPr>
      <w:r>
        <w:rPr>
          <w:b/>
          <w:bCs/>
        </w:rPr>
        <w:t>Store owner and seller</w:t>
      </w:r>
      <w:r>
        <w:t xml:space="preserve"> </w:t>
      </w:r>
      <w:r w:rsidRPr="008964A0">
        <w:t>is an owner of an existing store</w:t>
      </w:r>
    </w:p>
    <w:p w14:paraId="7298B29C" w14:textId="77777777" w:rsidR="007F3A8A" w:rsidRDefault="007F3A8A" w:rsidP="007F3A8A">
      <w:pPr>
        <w:pStyle w:val="a3"/>
        <w:numPr>
          <w:ilvl w:val="1"/>
          <w:numId w:val="1"/>
        </w:numPr>
        <w:bidi w:val="0"/>
        <w:rPr>
          <w:b/>
          <w:bCs/>
        </w:rPr>
      </w:pPr>
      <w:r>
        <w:rPr>
          <w:b/>
          <w:bCs/>
        </w:rPr>
        <w:t xml:space="preserve">Parameter: </w:t>
      </w:r>
      <w:r>
        <w:t>store id, product id and buying strategy</w:t>
      </w:r>
    </w:p>
    <w:p w14:paraId="67090E52" w14:textId="77777777" w:rsidR="007F3A8A" w:rsidRDefault="007F3A8A" w:rsidP="007F3A8A">
      <w:pPr>
        <w:pStyle w:val="a3"/>
        <w:numPr>
          <w:ilvl w:val="1"/>
          <w:numId w:val="1"/>
        </w:numPr>
        <w:bidi w:val="0"/>
        <w:rPr>
          <w:b/>
          <w:bCs/>
        </w:rPr>
      </w:pPr>
      <w:r>
        <w:rPr>
          <w:b/>
          <w:bCs/>
        </w:rPr>
        <w:t>Actions:</w:t>
      </w:r>
    </w:p>
    <w:p w14:paraId="61773F2C" w14:textId="05E7E9D6" w:rsidR="007F3A8A" w:rsidRDefault="007F3A8A" w:rsidP="007F3A8A">
      <w:pPr>
        <w:pStyle w:val="a3"/>
        <w:numPr>
          <w:ilvl w:val="2"/>
          <w:numId w:val="1"/>
        </w:numPr>
        <w:bidi w:val="0"/>
        <w:rPr>
          <w:b/>
          <w:bCs/>
        </w:rPr>
      </w:pPr>
      <w:r>
        <w:rPr>
          <w:b/>
          <w:bCs/>
        </w:rPr>
        <w:t xml:space="preserve">User asks to </w:t>
      </w:r>
      <w:r w:rsidR="008E52E3">
        <w:rPr>
          <w:b/>
          <w:bCs/>
        </w:rPr>
        <w:t>update</w:t>
      </w:r>
      <w:r>
        <w:rPr>
          <w:b/>
          <w:bCs/>
        </w:rPr>
        <w:t xml:space="preserve"> buying strategy to product</w:t>
      </w:r>
    </w:p>
    <w:p w14:paraId="36BF5D97" w14:textId="77777777" w:rsidR="007F3A8A" w:rsidRDefault="007F3A8A" w:rsidP="007F3A8A">
      <w:pPr>
        <w:pStyle w:val="a3"/>
        <w:numPr>
          <w:ilvl w:val="2"/>
          <w:numId w:val="1"/>
        </w:numPr>
        <w:bidi w:val="0"/>
        <w:rPr>
          <w:b/>
          <w:bCs/>
        </w:rPr>
      </w:pPr>
      <w:r>
        <w:rPr>
          <w:b/>
          <w:bCs/>
        </w:rPr>
        <w:t>System requests the store id, buying strategy and product id</w:t>
      </w:r>
    </w:p>
    <w:p w14:paraId="66764531" w14:textId="77777777" w:rsidR="007F3A8A" w:rsidRDefault="007F3A8A" w:rsidP="007F3A8A">
      <w:pPr>
        <w:pStyle w:val="a3"/>
        <w:numPr>
          <w:ilvl w:val="2"/>
          <w:numId w:val="1"/>
        </w:numPr>
        <w:bidi w:val="0"/>
        <w:rPr>
          <w:b/>
          <w:bCs/>
        </w:rPr>
      </w:pPr>
      <w:r>
        <w:rPr>
          <w:b/>
          <w:bCs/>
        </w:rPr>
        <w:t>User provides required information</w:t>
      </w:r>
    </w:p>
    <w:p w14:paraId="624952BF" w14:textId="164AAC43" w:rsidR="007F3A8A" w:rsidRDefault="007F3A8A" w:rsidP="007F3A8A">
      <w:pPr>
        <w:pStyle w:val="a3"/>
        <w:numPr>
          <w:ilvl w:val="2"/>
          <w:numId w:val="1"/>
        </w:numPr>
        <w:bidi w:val="0"/>
        <w:rPr>
          <w:b/>
          <w:bCs/>
        </w:rPr>
      </w:pPr>
      <w:r>
        <w:rPr>
          <w:b/>
          <w:bCs/>
        </w:rPr>
        <w:t>If store exists, buying strategy valid</w:t>
      </w:r>
      <w:r w:rsidR="008E52E3">
        <w:rPr>
          <w:b/>
          <w:bCs/>
        </w:rPr>
        <w:t xml:space="preserve"> and exists</w:t>
      </w:r>
      <w:r>
        <w:rPr>
          <w:b/>
          <w:bCs/>
        </w:rPr>
        <w:t xml:space="preserve"> and product exists in store</w:t>
      </w:r>
    </w:p>
    <w:p w14:paraId="5124B2D8" w14:textId="7CA19D27" w:rsidR="008E52E3" w:rsidRDefault="008E52E3" w:rsidP="008E52E3">
      <w:pPr>
        <w:pStyle w:val="a3"/>
        <w:numPr>
          <w:ilvl w:val="3"/>
          <w:numId w:val="1"/>
        </w:numPr>
        <w:bidi w:val="0"/>
        <w:rPr>
          <w:b/>
          <w:bCs/>
        </w:rPr>
      </w:pPr>
      <w:r>
        <w:rPr>
          <w:b/>
          <w:bCs/>
        </w:rPr>
        <w:t>System asks whether to delete or update</w:t>
      </w:r>
    </w:p>
    <w:p w14:paraId="30BAF469" w14:textId="77777777" w:rsidR="003A0C2E" w:rsidRDefault="008E52E3" w:rsidP="003A0C2E">
      <w:pPr>
        <w:pStyle w:val="a3"/>
        <w:numPr>
          <w:ilvl w:val="4"/>
          <w:numId w:val="1"/>
        </w:numPr>
        <w:bidi w:val="0"/>
        <w:rPr>
          <w:b/>
          <w:bCs/>
        </w:rPr>
      </w:pPr>
      <w:r>
        <w:rPr>
          <w:b/>
          <w:bCs/>
        </w:rPr>
        <w:t>If update</w:t>
      </w:r>
      <w:r w:rsidR="003A0C2E">
        <w:rPr>
          <w:b/>
          <w:bCs/>
        </w:rPr>
        <w:t>, System check if requested buying strategy exists in store's policy</w:t>
      </w:r>
    </w:p>
    <w:p w14:paraId="5F16CFB0" w14:textId="69DE903E" w:rsidR="008E52E3" w:rsidRPr="003A0C2E" w:rsidRDefault="003A0C2E" w:rsidP="003A0C2E">
      <w:pPr>
        <w:pStyle w:val="a3"/>
        <w:numPr>
          <w:ilvl w:val="5"/>
          <w:numId w:val="1"/>
        </w:numPr>
        <w:bidi w:val="0"/>
        <w:rPr>
          <w:b/>
          <w:bCs/>
        </w:rPr>
      </w:pPr>
      <w:r w:rsidRPr="003A0C2E">
        <w:rPr>
          <w:b/>
          <w:bCs/>
        </w:rPr>
        <w:t xml:space="preserve">If exits in policy- </w:t>
      </w:r>
      <w:r w:rsidR="008E52E3" w:rsidRPr="003A0C2E">
        <w:rPr>
          <w:b/>
          <w:bCs/>
        </w:rPr>
        <w:t>system update existing buying strategy of product in store</w:t>
      </w:r>
    </w:p>
    <w:p w14:paraId="31F86372" w14:textId="55CCB7F8" w:rsidR="007F3A8A" w:rsidRDefault="008E52E3" w:rsidP="008E52E3">
      <w:pPr>
        <w:pStyle w:val="a3"/>
        <w:numPr>
          <w:ilvl w:val="4"/>
          <w:numId w:val="1"/>
        </w:numPr>
        <w:bidi w:val="0"/>
        <w:rPr>
          <w:b/>
          <w:bCs/>
        </w:rPr>
      </w:pPr>
      <w:r>
        <w:rPr>
          <w:b/>
          <w:bCs/>
        </w:rPr>
        <w:t xml:space="preserve">If delete- </w:t>
      </w:r>
      <w:r w:rsidR="007F3A8A">
        <w:rPr>
          <w:b/>
          <w:bCs/>
        </w:rPr>
        <w:t xml:space="preserve">System </w:t>
      </w:r>
      <w:r>
        <w:rPr>
          <w:b/>
          <w:bCs/>
        </w:rPr>
        <w:t>removes</w:t>
      </w:r>
      <w:r w:rsidR="007F3A8A">
        <w:rPr>
          <w:b/>
          <w:bCs/>
        </w:rPr>
        <w:t xml:space="preserve"> buying strategy </w:t>
      </w:r>
      <w:r>
        <w:rPr>
          <w:b/>
          <w:bCs/>
        </w:rPr>
        <w:t>from product in store</w:t>
      </w:r>
    </w:p>
    <w:p w14:paraId="6F8892EC" w14:textId="77777777" w:rsidR="007F3A8A" w:rsidRPr="00D62502" w:rsidRDefault="007F3A8A" w:rsidP="007F3A8A">
      <w:pPr>
        <w:bidi w:val="0"/>
        <w:ind w:left="360"/>
      </w:pPr>
      <w:r w:rsidRPr="00A37649">
        <w:rPr>
          <w:b/>
          <w:bCs/>
        </w:rPr>
        <w:t>Acceptance Tests:</w:t>
      </w:r>
    </w:p>
    <w:p w14:paraId="657947B7" w14:textId="37D6AEE2" w:rsidR="007F3A8A" w:rsidRPr="00C163BE" w:rsidRDefault="007F3A8A" w:rsidP="007F3A8A">
      <w:pPr>
        <w:bidi w:val="0"/>
        <w:ind w:left="360"/>
      </w:pPr>
      <w:r>
        <w:lastRenderedPageBreak/>
        <w:t xml:space="preserve">1. </w:t>
      </w:r>
      <w:r w:rsidRPr="00A37649">
        <w:rPr>
          <w:b/>
          <w:bCs/>
        </w:rPr>
        <w:t>Action: Store owner and seller</w:t>
      </w:r>
      <w:r>
        <w:t xml:space="preserve"> is logged to the system and provides an identification of an existing store that he owns, buying strategy</w:t>
      </w:r>
      <w:r w:rsidR="008E52E3">
        <w:t xml:space="preserve"> that exist for the product in the store</w:t>
      </w:r>
      <w:r>
        <w:t xml:space="preserve"> and an id of a product exists in the store</w:t>
      </w:r>
    </w:p>
    <w:p w14:paraId="78C12B8B" w14:textId="03C21087" w:rsidR="007F3A8A" w:rsidRDefault="007F3A8A" w:rsidP="007F3A8A">
      <w:pPr>
        <w:bidi w:val="0"/>
        <w:ind w:left="360"/>
      </w:pPr>
      <w:r w:rsidRPr="00A37649">
        <w:rPr>
          <w:b/>
          <w:bCs/>
        </w:rPr>
        <w:t>Expected Result:</w:t>
      </w:r>
      <w:r>
        <w:t xml:space="preserve"> The system </w:t>
      </w:r>
      <w:r w:rsidR="008E52E3">
        <w:t>update</w:t>
      </w:r>
      <w:r>
        <w:t xml:space="preserve"> buying strategy to the product in the store</w:t>
      </w:r>
    </w:p>
    <w:p w14:paraId="25B05B33" w14:textId="77777777" w:rsidR="007F3A8A" w:rsidRPr="00C163BE" w:rsidRDefault="007F3A8A" w:rsidP="007F3A8A">
      <w:pPr>
        <w:bidi w:val="0"/>
        <w:ind w:left="360"/>
      </w:pPr>
      <w:r>
        <w:t xml:space="preserve">2. </w:t>
      </w:r>
      <w:r w:rsidRPr="00A37649">
        <w:rPr>
          <w:b/>
          <w:bCs/>
        </w:rPr>
        <w:t>Action: Store owner and seller</w:t>
      </w:r>
      <w:r>
        <w:t xml:space="preserve"> is logged to the system and provides identification of a store that doesn't exist</w:t>
      </w:r>
    </w:p>
    <w:p w14:paraId="79A775FC" w14:textId="77777777" w:rsidR="007F3A8A" w:rsidRDefault="007F3A8A" w:rsidP="007F3A8A">
      <w:pPr>
        <w:bidi w:val="0"/>
        <w:ind w:left="360"/>
      </w:pPr>
      <w:r w:rsidRPr="00A37649">
        <w:rPr>
          <w:b/>
          <w:bCs/>
        </w:rPr>
        <w:t>Expected Result:</w:t>
      </w:r>
      <w:r>
        <w:t xml:space="preserve"> </w:t>
      </w:r>
      <w:r w:rsidRPr="00A37649">
        <w:rPr>
          <w:b/>
          <w:bCs/>
        </w:rPr>
        <w:t>System</w:t>
      </w:r>
      <w:r>
        <w:t xml:space="preserve"> informs </w:t>
      </w:r>
      <w:r w:rsidRPr="00A37649">
        <w:rPr>
          <w:b/>
          <w:bCs/>
        </w:rPr>
        <w:t xml:space="preserve">Store owner and seller </w:t>
      </w:r>
      <w:r w:rsidRPr="00CC2670">
        <w:t xml:space="preserve">that the </w:t>
      </w:r>
      <w:r w:rsidRPr="00A37649">
        <w:rPr>
          <w:b/>
          <w:bCs/>
        </w:rPr>
        <w:t>store</w:t>
      </w:r>
      <w:r w:rsidRPr="00CC2670">
        <w:t xml:space="preserve"> doesn’t exist in his owned </w:t>
      </w:r>
      <w:r w:rsidRPr="00A37649">
        <w:rPr>
          <w:highlight w:val="cyan"/>
        </w:rPr>
        <w:t>store repository</w:t>
      </w:r>
    </w:p>
    <w:p w14:paraId="2866492C" w14:textId="77777777" w:rsidR="007F3A8A" w:rsidRPr="00C163BE" w:rsidRDefault="007F3A8A" w:rsidP="007F3A8A">
      <w:pPr>
        <w:bidi w:val="0"/>
        <w:ind w:left="360"/>
      </w:pPr>
      <w:r>
        <w:t xml:space="preserve">3. </w:t>
      </w:r>
      <w:r w:rsidRPr="00A37649">
        <w:rPr>
          <w:b/>
          <w:bCs/>
        </w:rPr>
        <w:t xml:space="preserve">Action: </w:t>
      </w:r>
      <w:r>
        <w:t xml:space="preserve">The </w:t>
      </w:r>
      <w:r w:rsidRPr="00A37649">
        <w:rPr>
          <w:b/>
          <w:bCs/>
        </w:rPr>
        <w:t xml:space="preserve">Store owner and seller </w:t>
      </w:r>
      <w:r>
        <w:t>is logged to the system and provides identification of a store that he doesn’t own</w:t>
      </w:r>
    </w:p>
    <w:p w14:paraId="7711E3F0" w14:textId="77777777" w:rsidR="007F3A8A" w:rsidRDefault="007F3A8A" w:rsidP="007F3A8A">
      <w:pPr>
        <w:bidi w:val="0"/>
        <w:ind w:left="360"/>
      </w:pPr>
      <w:r w:rsidRPr="00A37649">
        <w:rPr>
          <w:b/>
          <w:bCs/>
        </w:rPr>
        <w:t>Expected Result:</w:t>
      </w:r>
      <w:r>
        <w:t xml:space="preserve"> </w:t>
      </w:r>
      <w:r w:rsidRPr="00A37649">
        <w:rPr>
          <w:b/>
          <w:bCs/>
        </w:rPr>
        <w:t>System</w:t>
      </w:r>
      <w:r>
        <w:t xml:space="preserve"> informs </w:t>
      </w:r>
      <w:r w:rsidRPr="00A37649">
        <w:rPr>
          <w:b/>
          <w:bCs/>
        </w:rPr>
        <w:t xml:space="preserve">Store owner and seller </w:t>
      </w:r>
      <w:r w:rsidRPr="00CC2670">
        <w:t xml:space="preserve">that the </w:t>
      </w:r>
      <w:r w:rsidRPr="00A37649">
        <w:rPr>
          <w:b/>
          <w:bCs/>
        </w:rPr>
        <w:t>store</w:t>
      </w:r>
      <w:r w:rsidRPr="00CC2670">
        <w:t xml:space="preserve"> doesn’t exist in his owned </w:t>
      </w:r>
      <w:r w:rsidRPr="00A37649">
        <w:rPr>
          <w:highlight w:val="cyan"/>
        </w:rPr>
        <w:t>store repository</w:t>
      </w:r>
    </w:p>
    <w:p w14:paraId="04626EEB" w14:textId="77777777" w:rsidR="007F3A8A" w:rsidRPr="00C163BE" w:rsidRDefault="007F3A8A" w:rsidP="007F3A8A">
      <w:pPr>
        <w:bidi w:val="0"/>
        <w:ind w:left="360"/>
      </w:pPr>
      <w:r>
        <w:t xml:space="preserve">4. </w:t>
      </w:r>
      <w:r w:rsidRPr="00A37649">
        <w:rPr>
          <w:b/>
          <w:bCs/>
        </w:rPr>
        <w:t xml:space="preserve">Action: </w:t>
      </w:r>
      <w:r>
        <w:t xml:space="preserve">The </w:t>
      </w:r>
      <w:r w:rsidRPr="00A37649">
        <w:rPr>
          <w:b/>
          <w:bCs/>
        </w:rPr>
        <w:t xml:space="preserve">Store owner and seller </w:t>
      </w:r>
      <w:r>
        <w:t xml:space="preserve">is logged to the system and provides identification of a store he owns and an unknown </w:t>
      </w:r>
      <w:r>
        <w:rPr>
          <w:b/>
          <w:bCs/>
        </w:rPr>
        <w:t>buying strategy</w:t>
      </w:r>
    </w:p>
    <w:p w14:paraId="4F45E33E" w14:textId="77777777" w:rsidR="007F3A8A" w:rsidRDefault="007F3A8A" w:rsidP="007F3A8A">
      <w:pPr>
        <w:bidi w:val="0"/>
        <w:ind w:left="360"/>
      </w:pPr>
      <w:r w:rsidRPr="00A37649">
        <w:rPr>
          <w:b/>
          <w:bCs/>
        </w:rPr>
        <w:t>Expected Result:</w:t>
      </w:r>
      <w:r>
        <w:t xml:space="preserve"> System informs the </w:t>
      </w:r>
      <w:r w:rsidRPr="00A37649">
        <w:rPr>
          <w:b/>
          <w:bCs/>
        </w:rPr>
        <w:t xml:space="preserve">Store owner and seller </w:t>
      </w:r>
      <w:r w:rsidRPr="00D62502">
        <w:t xml:space="preserve">that </w:t>
      </w:r>
      <w:r>
        <w:t xml:space="preserve">the </w:t>
      </w:r>
      <w:r>
        <w:rPr>
          <w:b/>
          <w:bCs/>
        </w:rPr>
        <w:t>buying strategy</w:t>
      </w:r>
      <w:r>
        <w:t xml:space="preserve"> is unknown</w:t>
      </w:r>
    </w:p>
    <w:p w14:paraId="472BB25E" w14:textId="77777777" w:rsidR="007F3A8A" w:rsidRPr="00C163BE" w:rsidRDefault="007F3A8A" w:rsidP="007F3A8A">
      <w:pPr>
        <w:bidi w:val="0"/>
        <w:ind w:left="360"/>
      </w:pPr>
      <w:r>
        <w:t xml:space="preserve">5. </w:t>
      </w:r>
      <w:r w:rsidRPr="00A37649">
        <w:rPr>
          <w:b/>
          <w:bCs/>
        </w:rPr>
        <w:t xml:space="preserve">Action: </w:t>
      </w:r>
      <w:r>
        <w:t xml:space="preserve">The </w:t>
      </w:r>
      <w:r w:rsidRPr="00A37649">
        <w:rPr>
          <w:b/>
          <w:bCs/>
        </w:rPr>
        <w:t xml:space="preserve">Store owner and seller </w:t>
      </w:r>
      <w:r>
        <w:t>is not logged to the system</w:t>
      </w:r>
    </w:p>
    <w:p w14:paraId="726688C0" w14:textId="77777777" w:rsidR="007F3A8A" w:rsidRDefault="007F3A8A" w:rsidP="007F3A8A">
      <w:pPr>
        <w:bidi w:val="0"/>
        <w:ind w:left="360"/>
      </w:pPr>
      <w:r w:rsidRPr="00A37649">
        <w:rPr>
          <w:b/>
          <w:bCs/>
        </w:rPr>
        <w:t>Expected Result:</w:t>
      </w:r>
      <w:r>
        <w:t xml:space="preserve"> Message indicates that managing stock is only allowed to logged in existing members </w:t>
      </w:r>
    </w:p>
    <w:p w14:paraId="62992E53" w14:textId="77777777" w:rsidR="007F3A8A" w:rsidRDefault="007F3A8A" w:rsidP="007F3A8A">
      <w:pPr>
        <w:bidi w:val="0"/>
        <w:ind w:left="360"/>
        <w:rPr>
          <w:b/>
          <w:bCs/>
        </w:rPr>
      </w:pPr>
      <w:r>
        <w:t xml:space="preserve">6. </w:t>
      </w:r>
      <w:r w:rsidRPr="00A37649">
        <w:rPr>
          <w:b/>
          <w:bCs/>
        </w:rPr>
        <w:t xml:space="preserve">Action: </w:t>
      </w:r>
      <w:r>
        <w:t xml:space="preserve">The </w:t>
      </w:r>
      <w:r w:rsidRPr="00A37649">
        <w:rPr>
          <w:b/>
          <w:bCs/>
        </w:rPr>
        <w:t xml:space="preserve">Store owner and seller </w:t>
      </w:r>
      <w:r>
        <w:t>is logged to the system and provides identification of a store he owns and a known buying strategy and a product id that doesn’t exist in store</w:t>
      </w:r>
      <w:r w:rsidRPr="00A37649">
        <w:rPr>
          <w:b/>
          <w:bCs/>
        </w:rPr>
        <w:t xml:space="preserve"> </w:t>
      </w:r>
    </w:p>
    <w:p w14:paraId="29931AAB" w14:textId="37730CF8" w:rsidR="007F3A8A" w:rsidRDefault="007F3A8A" w:rsidP="007F3A8A">
      <w:pPr>
        <w:bidi w:val="0"/>
        <w:ind w:left="360"/>
      </w:pPr>
      <w:r w:rsidRPr="00A37649">
        <w:rPr>
          <w:b/>
          <w:bCs/>
        </w:rPr>
        <w:t>Expected Result:</w:t>
      </w:r>
      <w:r>
        <w:t xml:space="preserve"> Message indicates that managing product doesn't exist in store</w:t>
      </w:r>
    </w:p>
    <w:p w14:paraId="56F27A81" w14:textId="77777777" w:rsidR="003A0C2E" w:rsidRDefault="003A0C2E" w:rsidP="003A0C2E">
      <w:pPr>
        <w:bidi w:val="0"/>
        <w:ind w:left="360"/>
        <w:rPr>
          <w:b/>
          <w:bCs/>
        </w:rPr>
      </w:pPr>
      <w:r>
        <w:t xml:space="preserve">7. </w:t>
      </w:r>
      <w:r w:rsidRPr="00A37649">
        <w:rPr>
          <w:b/>
          <w:bCs/>
        </w:rPr>
        <w:t xml:space="preserve">Action: </w:t>
      </w:r>
      <w:r>
        <w:t xml:space="preserve">The </w:t>
      </w:r>
      <w:r w:rsidRPr="00A37649">
        <w:rPr>
          <w:b/>
          <w:bCs/>
        </w:rPr>
        <w:t xml:space="preserve">Store owner and seller </w:t>
      </w:r>
      <w:r>
        <w:t>is logged to the system and provides identification of a store he owns and a known buying strategy that doesn't exist in store's policy and a product id that exists in store</w:t>
      </w:r>
    </w:p>
    <w:p w14:paraId="2F527B3C" w14:textId="77777777" w:rsidR="003A0C2E" w:rsidRDefault="003A0C2E" w:rsidP="003A0C2E">
      <w:pPr>
        <w:bidi w:val="0"/>
        <w:ind w:left="360"/>
      </w:pPr>
      <w:r w:rsidRPr="00A37649">
        <w:rPr>
          <w:b/>
          <w:bCs/>
        </w:rPr>
        <w:t>Expected Result:</w:t>
      </w:r>
      <w:r>
        <w:t xml:space="preserve"> Message indicates that strategy isn't allowed in store</w:t>
      </w:r>
    </w:p>
    <w:p w14:paraId="53C5664D" w14:textId="77777777" w:rsidR="003A0C2E" w:rsidRDefault="003A0C2E" w:rsidP="003A0C2E">
      <w:pPr>
        <w:bidi w:val="0"/>
        <w:ind w:left="360"/>
      </w:pPr>
    </w:p>
    <w:p w14:paraId="6DABF5A2" w14:textId="77777777" w:rsidR="007F3A8A" w:rsidRPr="007F3A8A" w:rsidRDefault="007F3A8A" w:rsidP="007F3A8A">
      <w:pPr>
        <w:bidi w:val="0"/>
        <w:rPr>
          <w:b/>
          <w:bCs/>
        </w:rPr>
      </w:pPr>
    </w:p>
    <w:p w14:paraId="4D07B5CD" w14:textId="4700C2B7" w:rsidR="009E692E" w:rsidRDefault="009E692E" w:rsidP="009E692E">
      <w:pPr>
        <w:pStyle w:val="a3"/>
        <w:numPr>
          <w:ilvl w:val="0"/>
          <w:numId w:val="1"/>
        </w:numPr>
        <w:bidi w:val="0"/>
        <w:rPr>
          <w:b/>
          <w:bCs/>
        </w:rPr>
      </w:pPr>
      <w:commentRangeStart w:id="20"/>
      <w:r>
        <w:t>Use</w:t>
      </w:r>
      <w:commentRangeEnd w:id="20"/>
      <w:r>
        <w:rPr>
          <w:rStyle w:val="a7"/>
        </w:rPr>
        <w:commentReference w:id="20"/>
      </w:r>
      <w:r>
        <w:t xml:space="preserve"> case:</w:t>
      </w:r>
      <w:r>
        <w:rPr>
          <w:b/>
          <w:bCs/>
        </w:rPr>
        <w:t xml:space="preserve"> View product's buying strategies</w:t>
      </w:r>
    </w:p>
    <w:p w14:paraId="3F16F501" w14:textId="77777777" w:rsidR="008E52E3" w:rsidRPr="00A0331A" w:rsidRDefault="008E52E3" w:rsidP="008E52E3">
      <w:pPr>
        <w:pStyle w:val="a3"/>
        <w:numPr>
          <w:ilvl w:val="1"/>
          <w:numId w:val="1"/>
        </w:numPr>
        <w:bidi w:val="0"/>
        <w:rPr>
          <w:b/>
          <w:bCs/>
        </w:rPr>
      </w:pPr>
      <w:r>
        <w:rPr>
          <w:b/>
          <w:bCs/>
        </w:rPr>
        <w:t>Actor</w:t>
      </w:r>
      <w:r w:rsidRPr="00156370">
        <w:rPr>
          <w:b/>
          <w:bCs/>
        </w:rPr>
        <w:t xml:space="preserve">: </w:t>
      </w:r>
      <w:r>
        <w:rPr>
          <w:b/>
          <w:bCs/>
        </w:rPr>
        <w:t>Store owner and seller</w:t>
      </w:r>
    </w:p>
    <w:p w14:paraId="6EC1FA9B" w14:textId="77777777" w:rsidR="008E52E3" w:rsidRDefault="008E52E3" w:rsidP="008E52E3">
      <w:pPr>
        <w:pStyle w:val="a3"/>
        <w:numPr>
          <w:ilvl w:val="1"/>
          <w:numId w:val="1"/>
        </w:numPr>
        <w:bidi w:val="0"/>
        <w:rPr>
          <w:b/>
          <w:bCs/>
        </w:rPr>
      </w:pPr>
      <w:r>
        <w:rPr>
          <w:b/>
          <w:bCs/>
        </w:rPr>
        <w:t xml:space="preserve">Precondition: </w:t>
      </w:r>
    </w:p>
    <w:p w14:paraId="22B804F2" w14:textId="77777777" w:rsidR="008E52E3" w:rsidRPr="00643424" w:rsidRDefault="008E52E3" w:rsidP="008E52E3">
      <w:pPr>
        <w:pStyle w:val="a3"/>
        <w:numPr>
          <w:ilvl w:val="2"/>
          <w:numId w:val="1"/>
        </w:numPr>
        <w:bidi w:val="0"/>
        <w:rPr>
          <w:b/>
          <w:bCs/>
        </w:rPr>
      </w:pPr>
      <w:r>
        <w:rPr>
          <w:b/>
          <w:bCs/>
        </w:rPr>
        <w:t>Store owner and seller</w:t>
      </w:r>
      <w:r>
        <w:t xml:space="preserve"> </w:t>
      </w:r>
      <w:r w:rsidRPr="00D63811">
        <w:t xml:space="preserve">is logged in to the </w:t>
      </w:r>
      <w:r w:rsidRPr="00643424">
        <w:rPr>
          <w:b/>
          <w:bCs/>
          <w:color w:val="FF0000"/>
        </w:rPr>
        <w:t>system</w:t>
      </w:r>
    </w:p>
    <w:p w14:paraId="08A27C7A" w14:textId="77777777" w:rsidR="008E52E3" w:rsidRPr="00A37649" w:rsidRDefault="008E52E3" w:rsidP="008E52E3">
      <w:pPr>
        <w:pStyle w:val="a3"/>
        <w:numPr>
          <w:ilvl w:val="2"/>
          <w:numId w:val="1"/>
        </w:numPr>
        <w:bidi w:val="0"/>
        <w:rPr>
          <w:b/>
          <w:bCs/>
        </w:rPr>
      </w:pPr>
      <w:r>
        <w:rPr>
          <w:b/>
          <w:bCs/>
        </w:rPr>
        <w:t>Store owner and seller</w:t>
      </w:r>
      <w:r>
        <w:t xml:space="preserve"> </w:t>
      </w:r>
      <w:r w:rsidRPr="008964A0">
        <w:t>is an owner of an existing store</w:t>
      </w:r>
    </w:p>
    <w:p w14:paraId="5C8E0F83" w14:textId="68B58E6A" w:rsidR="008E52E3" w:rsidRDefault="008E52E3" w:rsidP="008E52E3">
      <w:pPr>
        <w:pStyle w:val="a3"/>
        <w:numPr>
          <w:ilvl w:val="1"/>
          <w:numId w:val="1"/>
        </w:numPr>
        <w:bidi w:val="0"/>
        <w:rPr>
          <w:b/>
          <w:bCs/>
        </w:rPr>
      </w:pPr>
      <w:r>
        <w:rPr>
          <w:b/>
          <w:bCs/>
        </w:rPr>
        <w:t xml:space="preserve">Parameter: </w:t>
      </w:r>
      <w:r>
        <w:t>store id, product id</w:t>
      </w:r>
    </w:p>
    <w:p w14:paraId="50F60176" w14:textId="77777777" w:rsidR="008E52E3" w:rsidRDefault="008E52E3" w:rsidP="008E52E3">
      <w:pPr>
        <w:pStyle w:val="a3"/>
        <w:numPr>
          <w:ilvl w:val="1"/>
          <w:numId w:val="1"/>
        </w:numPr>
        <w:bidi w:val="0"/>
        <w:rPr>
          <w:b/>
          <w:bCs/>
        </w:rPr>
      </w:pPr>
      <w:r>
        <w:rPr>
          <w:b/>
          <w:bCs/>
        </w:rPr>
        <w:t>Actions:</w:t>
      </w:r>
    </w:p>
    <w:p w14:paraId="08A2E2CA" w14:textId="6D6AA30B" w:rsidR="008E52E3" w:rsidRDefault="008E52E3" w:rsidP="008E52E3">
      <w:pPr>
        <w:pStyle w:val="a3"/>
        <w:numPr>
          <w:ilvl w:val="2"/>
          <w:numId w:val="1"/>
        </w:numPr>
        <w:bidi w:val="0"/>
        <w:rPr>
          <w:b/>
          <w:bCs/>
        </w:rPr>
      </w:pPr>
      <w:r>
        <w:rPr>
          <w:b/>
          <w:bCs/>
        </w:rPr>
        <w:t>User asks to view buying strategy of product in store</w:t>
      </w:r>
    </w:p>
    <w:p w14:paraId="6BE30778" w14:textId="2EFDBEA1" w:rsidR="008E52E3" w:rsidRDefault="008E52E3" w:rsidP="008E52E3">
      <w:pPr>
        <w:pStyle w:val="a3"/>
        <w:numPr>
          <w:ilvl w:val="2"/>
          <w:numId w:val="1"/>
        </w:numPr>
        <w:bidi w:val="0"/>
        <w:rPr>
          <w:b/>
          <w:bCs/>
        </w:rPr>
      </w:pPr>
      <w:r>
        <w:rPr>
          <w:b/>
          <w:bCs/>
        </w:rPr>
        <w:t>System requests the store id and product id</w:t>
      </w:r>
    </w:p>
    <w:p w14:paraId="7FA2673F" w14:textId="77777777" w:rsidR="008E52E3" w:rsidRDefault="008E52E3" w:rsidP="008E52E3">
      <w:pPr>
        <w:pStyle w:val="a3"/>
        <w:numPr>
          <w:ilvl w:val="2"/>
          <w:numId w:val="1"/>
        </w:numPr>
        <w:bidi w:val="0"/>
        <w:rPr>
          <w:b/>
          <w:bCs/>
        </w:rPr>
      </w:pPr>
      <w:r>
        <w:rPr>
          <w:b/>
          <w:bCs/>
        </w:rPr>
        <w:t>User provides required information</w:t>
      </w:r>
    </w:p>
    <w:p w14:paraId="145FE861" w14:textId="5786F40A" w:rsidR="008E52E3" w:rsidRDefault="008E52E3" w:rsidP="008E52E3">
      <w:pPr>
        <w:pStyle w:val="a3"/>
        <w:numPr>
          <w:ilvl w:val="2"/>
          <w:numId w:val="1"/>
        </w:numPr>
        <w:bidi w:val="0"/>
        <w:rPr>
          <w:b/>
          <w:bCs/>
        </w:rPr>
      </w:pPr>
      <w:r>
        <w:rPr>
          <w:b/>
          <w:bCs/>
        </w:rPr>
        <w:lastRenderedPageBreak/>
        <w:t>If store exists and product exists in store</w:t>
      </w:r>
    </w:p>
    <w:p w14:paraId="261D4B32" w14:textId="782386A2" w:rsidR="008E52E3" w:rsidRDefault="008E52E3" w:rsidP="008E52E3">
      <w:pPr>
        <w:pStyle w:val="a3"/>
        <w:numPr>
          <w:ilvl w:val="4"/>
          <w:numId w:val="1"/>
        </w:numPr>
        <w:bidi w:val="0"/>
        <w:rPr>
          <w:b/>
          <w:bCs/>
        </w:rPr>
      </w:pPr>
      <w:r>
        <w:rPr>
          <w:b/>
          <w:bCs/>
        </w:rPr>
        <w:t>System provides all exiting buying strategies of the product in the store</w:t>
      </w:r>
    </w:p>
    <w:p w14:paraId="4CDA8731" w14:textId="77777777" w:rsidR="008E52E3" w:rsidRPr="00D62502" w:rsidRDefault="008E52E3" w:rsidP="008E52E3">
      <w:pPr>
        <w:bidi w:val="0"/>
        <w:ind w:left="360"/>
      </w:pPr>
      <w:r w:rsidRPr="00A37649">
        <w:rPr>
          <w:b/>
          <w:bCs/>
        </w:rPr>
        <w:t>Acceptance Tests:</w:t>
      </w:r>
    </w:p>
    <w:p w14:paraId="76814E52" w14:textId="5990FDFF" w:rsidR="008E52E3" w:rsidRPr="00C163BE" w:rsidRDefault="008E52E3" w:rsidP="008E52E3">
      <w:pPr>
        <w:bidi w:val="0"/>
        <w:ind w:left="360"/>
      </w:pPr>
      <w:r>
        <w:t xml:space="preserve">1. </w:t>
      </w:r>
      <w:r w:rsidRPr="00A37649">
        <w:rPr>
          <w:b/>
          <w:bCs/>
        </w:rPr>
        <w:t>Action: Store owner and seller</w:t>
      </w:r>
      <w:r>
        <w:t xml:space="preserve"> is logged to the system and provides an identification of an existing store that he owns and an id of a product exists in the store</w:t>
      </w:r>
    </w:p>
    <w:p w14:paraId="59A692BA" w14:textId="76F2BB20" w:rsidR="008E52E3" w:rsidRDefault="008E52E3" w:rsidP="008E52E3">
      <w:pPr>
        <w:bidi w:val="0"/>
        <w:ind w:left="360"/>
      </w:pPr>
      <w:r w:rsidRPr="00A37649">
        <w:rPr>
          <w:b/>
          <w:bCs/>
        </w:rPr>
        <w:t>Expected Result:</w:t>
      </w:r>
      <w:r>
        <w:t xml:space="preserve"> The system provides all existing buying strategies of the product in the store</w:t>
      </w:r>
    </w:p>
    <w:p w14:paraId="6657DBFC" w14:textId="77777777" w:rsidR="008E52E3" w:rsidRPr="00C163BE" w:rsidRDefault="008E52E3" w:rsidP="008E52E3">
      <w:pPr>
        <w:bidi w:val="0"/>
        <w:ind w:left="360"/>
      </w:pPr>
      <w:r>
        <w:t xml:space="preserve">2. </w:t>
      </w:r>
      <w:r w:rsidRPr="00A37649">
        <w:rPr>
          <w:b/>
          <w:bCs/>
        </w:rPr>
        <w:t>Action: Store owner and seller</w:t>
      </w:r>
      <w:r>
        <w:t xml:space="preserve"> is logged to the system and provides identification of a store that doesn't exist</w:t>
      </w:r>
    </w:p>
    <w:p w14:paraId="539F3A66" w14:textId="77777777" w:rsidR="008E52E3" w:rsidRDefault="008E52E3" w:rsidP="008E52E3">
      <w:pPr>
        <w:bidi w:val="0"/>
        <w:ind w:left="360"/>
      </w:pPr>
      <w:r w:rsidRPr="00A37649">
        <w:rPr>
          <w:b/>
          <w:bCs/>
        </w:rPr>
        <w:t>Expected Result:</w:t>
      </w:r>
      <w:r>
        <w:t xml:space="preserve"> </w:t>
      </w:r>
      <w:r w:rsidRPr="00A37649">
        <w:rPr>
          <w:b/>
          <w:bCs/>
        </w:rPr>
        <w:t>System</w:t>
      </w:r>
      <w:r>
        <w:t xml:space="preserve"> informs </w:t>
      </w:r>
      <w:r w:rsidRPr="00A37649">
        <w:rPr>
          <w:b/>
          <w:bCs/>
        </w:rPr>
        <w:t xml:space="preserve">Store owner and seller </w:t>
      </w:r>
      <w:r w:rsidRPr="00CC2670">
        <w:t xml:space="preserve">that the </w:t>
      </w:r>
      <w:r w:rsidRPr="00A37649">
        <w:rPr>
          <w:b/>
          <w:bCs/>
        </w:rPr>
        <w:t>store</w:t>
      </w:r>
      <w:r w:rsidRPr="00CC2670">
        <w:t xml:space="preserve"> doesn’t exist in his owned </w:t>
      </w:r>
      <w:r w:rsidRPr="00A37649">
        <w:rPr>
          <w:highlight w:val="cyan"/>
        </w:rPr>
        <w:t>store repository</w:t>
      </w:r>
    </w:p>
    <w:p w14:paraId="1E902B75" w14:textId="77777777" w:rsidR="008E52E3" w:rsidRPr="00C163BE" w:rsidRDefault="008E52E3" w:rsidP="008E52E3">
      <w:pPr>
        <w:bidi w:val="0"/>
        <w:ind w:left="360"/>
      </w:pPr>
      <w:r>
        <w:t xml:space="preserve">3. </w:t>
      </w:r>
      <w:r w:rsidRPr="00A37649">
        <w:rPr>
          <w:b/>
          <w:bCs/>
        </w:rPr>
        <w:t xml:space="preserve">Action: </w:t>
      </w:r>
      <w:r>
        <w:t xml:space="preserve">The </w:t>
      </w:r>
      <w:r w:rsidRPr="00A37649">
        <w:rPr>
          <w:b/>
          <w:bCs/>
        </w:rPr>
        <w:t xml:space="preserve">Store owner and seller </w:t>
      </w:r>
      <w:r>
        <w:t>is logged to the system and provides identification of a store that he doesn’t own</w:t>
      </w:r>
    </w:p>
    <w:p w14:paraId="1BDFD729" w14:textId="77777777" w:rsidR="008E52E3" w:rsidRDefault="008E52E3" w:rsidP="008E52E3">
      <w:pPr>
        <w:bidi w:val="0"/>
        <w:ind w:left="360"/>
      </w:pPr>
      <w:r w:rsidRPr="00A37649">
        <w:rPr>
          <w:b/>
          <w:bCs/>
        </w:rPr>
        <w:t>Expected Result:</w:t>
      </w:r>
      <w:r>
        <w:t xml:space="preserve"> </w:t>
      </w:r>
      <w:r w:rsidRPr="00A37649">
        <w:rPr>
          <w:b/>
          <w:bCs/>
        </w:rPr>
        <w:t>System</w:t>
      </w:r>
      <w:r>
        <w:t xml:space="preserve"> informs </w:t>
      </w:r>
      <w:r w:rsidRPr="00A37649">
        <w:rPr>
          <w:b/>
          <w:bCs/>
        </w:rPr>
        <w:t xml:space="preserve">Store owner and seller </w:t>
      </w:r>
      <w:r w:rsidRPr="00CC2670">
        <w:t xml:space="preserve">that the </w:t>
      </w:r>
      <w:r w:rsidRPr="00A37649">
        <w:rPr>
          <w:b/>
          <w:bCs/>
        </w:rPr>
        <w:t>store</w:t>
      </w:r>
      <w:r w:rsidRPr="00CC2670">
        <w:t xml:space="preserve"> doesn’t exist in his owned </w:t>
      </w:r>
      <w:r w:rsidRPr="00A37649">
        <w:rPr>
          <w:highlight w:val="cyan"/>
        </w:rPr>
        <w:t>store repository</w:t>
      </w:r>
    </w:p>
    <w:p w14:paraId="754E0773" w14:textId="3EE1D94D" w:rsidR="008E52E3" w:rsidRPr="00C163BE" w:rsidRDefault="008E52E3" w:rsidP="008E52E3">
      <w:pPr>
        <w:bidi w:val="0"/>
        <w:ind w:left="360"/>
      </w:pPr>
      <w:r>
        <w:t xml:space="preserve">4. </w:t>
      </w:r>
      <w:r w:rsidRPr="00A37649">
        <w:rPr>
          <w:b/>
          <w:bCs/>
        </w:rPr>
        <w:t xml:space="preserve">Action: </w:t>
      </w:r>
      <w:r>
        <w:t xml:space="preserve">The </w:t>
      </w:r>
      <w:r w:rsidRPr="00A37649">
        <w:rPr>
          <w:b/>
          <w:bCs/>
        </w:rPr>
        <w:t xml:space="preserve">Store owner and seller </w:t>
      </w:r>
      <w:r>
        <w:t>is logged to the system and provides identification of a store he owns and a product id that doesn’t exist in the store</w:t>
      </w:r>
    </w:p>
    <w:p w14:paraId="4D80B286" w14:textId="0FEDE2E1" w:rsidR="008E52E3" w:rsidRDefault="008E52E3" w:rsidP="008E52E3">
      <w:pPr>
        <w:bidi w:val="0"/>
        <w:ind w:left="360"/>
      </w:pPr>
      <w:r w:rsidRPr="00A37649">
        <w:rPr>
          <w:b/>
          <w:bCs/>
        </w:rPr>
        <w:t>Expected Result:</w:t>
      </w:r>
      <w:r>
        <w:t xml:space="preserve"> System informs the </w:t>
      </w:r>
      <w:r w:rsidRPr="00A37649">
        <w:rPr>
          <w:b/>
          <w:bCs/>
        </w:rPr>
        <w:t xml:space="preserve">Store owner and seller </w:t>
      </w:r>
      <w:r w:rsidRPr="00D62502">
        <w:t xml:space="preserve">that </w:t>
      </w:r>
      <w:r>
        <w:t xml:space="preserve">the </w:t>
      </w:r>
      <w:r>
        <w:rPr>
          <w:b/>
          <w:bCs/>
        </w:rPr>
        <w:t>product doesn’t exist in the store</w:t>
      </w:r>
    </w:p>
    <w:p w14:paraId="5D4DA04F" w14:textId="77777777" w:rsidR="008E52E3" w:rsidRPr="00C163BE" w:rsidRDefault="008E52E3" w:rsidP="008E52E3">
      <w:pPr>
        <w:bidi w:val="0"/>
        <w:ind w:left="360"/>
      </w:pPr>
      <w:r>
        <w:t xml:space="preserve">5. </w:t>
      </w:r>
      <w:r w:rsidRPr="00A37649">
        <w:rPr>
          <w:b/>
          <w:bCs/>
        </w:rPr>
        <w:t xml:space="preserve">Action: </w:t>
      </w:r>
      <w:r>
        <w:t xml:space="preserve">The </w:t>
      </w:r>
      <w:r w:rsidRPr="00A37649">
        <w:rPr>
          <w:b/>
          <w:bCs/>
        </w:rPr>
        <w:t xml:space="preserve">Store owner and seller </w:t>
      </w:r>
      <w:r>
        <w:t>is not logged to the system</w:t>
      </w:r>
    </w:p>
    <w:p w14:paraId="060BEA8B" w14:textId="77777777" w:rsidR="008E52E3" w:rsidRDefault="008E52E3" w:rsidP="008E52E3">
      <w:pPr>
        <w:bidi w:val="0"/>
        <w:ind w:left="360"/>
      </w:pPr>
      <w:r w:rsidRPr="00A37649">
        <w:rPr>
          <w:b/>
          <w:bCs/>
        </w:rPr>
        <w:t>Expected Result:</w:t>
      </w:r>
      <w:r>
        <w:t xml:space="preserve"> Message indicates that managing stock is only allowed to logged in existing members </w:t>
      </w:r>
    </w:p>
    <w:p w14:paraId="3B92F1B1" w14:textId="0182D4A9" w:rsidR="009E692E" w:rsidRDefault="009E692E" w:rsidP="009E692E">
      <w:pPr>
        <w:pStyle w:val="a3"/>
        <w:numPr>
          <w:ilvl w:val="0"/>
          <w:numId w:val="1"/>
        </w:numPr>
        <w:bidi w:val="0"/>
        <w:rPr>
          <w:b/>
          <w:bCs/>
        </w:rPr>
      </w:pPr>
      <w:r>
        <w:rPr>
          <w:b/>
          <w:bCs/>
        </w:rPr>
        <w:t>Use case: Add discount to product</w:t>
      </w:r>
    </w:p>
    <w:p w14:paraId="2422D5DC" w14:textId="77777777" w:rsidR="008E52E3" w:rsidRPr="00A0331A" w:rsidRDefault="008E52E3" w:rsidP="008E52E3">
      <w:pPr>
        <w:pStyle w:val="a3"/>
        <w:numPr>
          <w:ilvl w:val="1"/>
          <w:numId w:val="1"/>
        </w:numPr>
        <w:bidi w:val="0"/>
        <w:rPr>
          <w:b/>
          <w:bCs/>
        </w:rPr>
      </w:pPr>
      <w:r>
        <w:rPr>
          <w:b/>
          <w:bCs/>
        </w:rPr>
        <w:t>Actor</w:t>
      </w:r>
      <w:r w:rsidRPr="00156370">
        <w:rPr>
          <w:b/>
          <w:bCs/>
        </w:rPr>
        <w:t xml:space="preserve">: </w:t>
      </w:r>
      <w:r>
        <w:rPr>
          <w:b/>
          <w:bCs/>
        </w:rPr>
        <w:t>Store owner and seller</w:t>
      </w:r>
    </w:p>
    <w:p w14:paraId="67732ABE" w14:textId="77777777" w:rsidR="008E52E3" w:rsidRDefault="008E52E3" w:rsidP="008E52E3">
      <w:pPr>
        <w:pStyle w:val="a3"/>
        <w:numPr>
          <w:ilvl w:val="1"/>
          <w:numId w:val="1"/>
        </w:numPr>
        <w:bidi w:val="0"/>
        <w:rPr>
          <w:b/>
          <w:bCs/>
        </w:rPr>
      </w:pPr>
      <w:r>
        <w:rPr>
          <w:b/>
          <w:bCs/>
        </w:rPr>
        <w:t xml:space="preserve">Precondition: </w:t>
      </w:r>
    </w:p>
    <w:p w14:paraId="483BA259" w14:textId="77777777" w:rsidR="008E52E3" w:rsidRPr="00643424" w:rsidRDefault="008E52E3" w:rsidP="008E52E3">
      <w:pPr>
        <w:pStyle w:val="a3"/>
        <w:numPr>
          <w:ilvl w:val="2"/>
          <w:numId w:val="1"/>
        </w:numPr>
        <w:bidi w:val="0"/>
        <w:rPr>
          <w:b/>
          <w:bCs/>
        </w:rPr>
      </w:pPr>
      <w:r>
        <w:rPr>
          <w:b/>
          <w:bCs/>
        </w:rPr>
        <w:t>Store owner and seller</w:t>
      </w:r>
      <w:r>
        <w:t xml:space="preserve"> </w:t>
      </w:r>
      <w:r w:rsidRPr="00D63811">
        <w:t xml:space="preserve">is logged in to the </w:t>
      </w:r>
      <w:r w:rsidRPr="00643424">
        <w:rPr>
          <w:b/>
          <w:bCs/>
          <w:color w:val="FF0000"/>
        </w:rPr>
        <w:t>system</w:t>
      </w:r>
    </w:p>
    <w:p w14:paraId="32D01CAE" w14:textId="77777777" w:rsidR="008E52E3" w:rsidRPr="00A37649" w:rsidRDefault="008E52E3" w:rsidP="008E52E3">
      <w:pPr>
        <w:pStyle w:val="a3"/>
        <w:numPr>
          <w:ilvl w:val="2"/>
          <w:numId w:val="1"/>
        </w:numPr>
        <w:bidi w:val="0"/>
        <w:rPr>
          <w:b/>
          <w:bCs/>
        </w:rPr>
      </w:pPr>
      <w:r>
        <w:rPr>
          <w:b/>
          <w:bCs/>
        </w:rPr>
        <w:t>Store owner and seller</w:t>
      </w:r>
      <w:r>
        <w:t xml:space="preserve"> </w:t>
      </w:r>
      <w:r w:rsidRPr="008964A0">
        <w:t>is an owner of an existing store</w:t>
      </w:r>
    </w:p>
    <w:p w14:paraId="74E90BB6" w14:textId="625EE68C" w:rsidR="008E52E3" w:rsidRDefault="008E52E3" w:rsidP="008E52E3">
      <w:pPr>
        <w:pStyle w:val="a3"/>
        <w:numPr>
          <w:ilvl w:val="1"/>
          <w:numId w:val="1"/>
        </w:numPr>
        <w:bidi w:val="0"/>
        <w:rPr>
          <w:b/>
          <w:bCs/>
        </w:rPr>
      </w:pPr>
      <w:r>
        <w:rPr>
          <w:b/>
          <w:bCs/>
        </w:rPr>
        <w:t xml:space="preserve">Parameter: </w:t>
      </w:r>
      <w:r>
        <w:t>store id, product id and discount</w:t>
      </w:r>
    </w:p>
    <w:p w14:paraId="2B73306B" w14:textId="77777777" w:rsidR="008E52E3" w:rsidRDefault="008E52E3" w:rsidP="008E52E3">
      <w:pPr>
        <w:pStyle w:val="a3"/>
        <w:numPr>
          <w:ilvl w:val="1"/>
          <w:numId w:val="1"/>
        </w:numPr>
        <w:bidi w:val="0"/>
        <w:rPr>
          <w:b/>
          <w:bCs/>
        </w:rPr>
      </w:pPr>
      <w:r>
        <w:rPr>
          <w:b/>
          <w:bCs/>
        </w:rPr>
        <w:t>Actions:</w:t>
      </w:r>
    </w:p>
    <w:p w14:paraId="7D15308A" w14:textId="2F347D93" w:rsidR="008E52E3" w:rsidRDefault="008E52E3" w:rsidP="008E52E3">
      <w:pPr>
        <w:pStyle w:val="a3"/>
        <w:numPr>
          <w:ilvl w:val="2"/>
          <w:numId w:val="1"/>
        </w:numPr>
        <w:bidi w:val="0"/>
        <w:rPr>
          <w:b/>
          <w:bCs/>
        </w:rPr>
      </w:pPr>
      <w:r>
        <w:rPr>
          <w:b/>
          <w:bCs/>
        </w:rPr>
        <w:t xml:space="preserve">User asks to </w:t>
      </w:r>
      <w:r w:rsidR="003A0C2E">
        <w:rPr>
          <w:b/>
          <w:bCs/>
        </w:rPr>
        <w:t>add</w:t>
      </w:r>
      <w:r>
        <w:rPr>
          <w:b/>
          <w:bCs/>
        </w:rPr>
        <w:t xml:space="preserve"> discounts to product</w:t>
      </w:r>
    </w:p>
    <w:p w14:paraId="30F41CC3" w14:textId="53382094" w:rsidR="008E52E3" w:rsidRDefault="008E52E3" w:rsidP="008E52E3">
      <w:pPr>
        <w:pStyle w:val="a3"/>
        <w:numPr>
          <w:ilvl w:val="2"/>
          <w:numId w:val="1"/>
        </w:numPr>
        <w:bidi w:val="0"/>
        <w:rPr>
          <w:b/>
          <w:bCs/>
        </w:rPr>
      </w:pPr>
      <w:r>
        <w:rPr>
          <w:b/>
          <w:bCs/>
        </w:rPr>
        <w:t>System requests the store id, discount type and discount details and product id</w:t>
      </w:r>
    </w:p>
    <w:p w14:paraId="20003DC8" w14:textId="77777777" w:rsidR="008E52E3" w:rsidRDefault="008E52E3" w:rsidP="008E52E3">
      <w:pPr>
        <w:pStyle w:val="a3"/>
        <w:numPr>
          <w:ilvl w:val="2"/>
          <w:numId w:val="1"/>
        </w:numPr>
        <w:bidi w:val="0"/>
        <w:rPr>
          <w:b/>
          <w:bCs/>
        </w:rPr>
      </w:pPr>
      <w:r>
        <w:rPr>
          <w:b/>
          <w:bCs/>
        </w:rPr>
        <w:t>User provides required information</w:t>
      </w:r>
    </w:p>
    <w:p w14:paraId="444EEC6F" w14:textId="163EE571" w:rsidR="008E52E3" w:rsidRDefault="008E52E3" w:rsidP="008E52E3">
      <w:pPr>
        <w:pStyle w:val="a3"/>
        <w:numPr>
          <w:ilvl w:val="2"/>
          <w:numId w:val="1"/>
        </w:numPr>
        <w:bidi w:val="0"/>
        <w:rPr>
          <w:b/>
          <w:bCs/>
        </w:rPr>
      </w:pPr>
      <w:r>
        <w:rPr>
          <w:b/>
          <w:bCs/>
        </w:rPr>
        <w:t>If store exists, discount type and details valid and exists and product exists in store</w:t>
      </w:r>
    </w:p>
    <w:p w14:paraId="7ED84C2E" w14:textId="03817F4D" w:rsidR="003A0C2E" w:rsidRDefault="003A0C2E" w:rsidP="008E52E3">
      <w:pPr>
        <w:pStyle w:val="a3"/>
        <w:numPr>
          <w:ilvl w:val="3"/>
          <w:numId w:val="1"/>
        </w:numPr>
        <w:bidi w:val="0"/>
        <w:rPr>
          <w:b/>
          <w:bCs/>
        </w:rPr>
      </w:pPr>
      <w:r>
        <w:rPr>
          <w:b/>
          <w:bCs/>
        </w:rPr>
        <w:t>System checks if discount is valid in store's policy</w:t>
      </w:r>
    </w:p>
    <w:p w14:paraId="06F56454" w14:textId="4CC83B2C" w:rsidR="008E52E3" w:rsidRDefault="003A0C2E" w:rsidP="003A0C2E">
      <w:pPr>
        <w:pStyle w:val="a3"/>
        <w:numPr>
          <w:ilvl w:val="3"/>
          <w:numId w:val="1"/>
        </w:numPr>
        <w:bidi w:val="0"/>
        <w:rPr>
          <w:b/>
          <w:bCs/>
        </w:rPr>
      </w:pPr>
      <w:r>
        <w:rPr>
          <w:b/>
          <w:bCs/>
        </w:rPr>
        <w:t xml:space="preserve">If valid- </w:t>
      </w:r>
      <w:r w:rsidR="008E52E3">
        <w:rPr>
          <w:b/>
          <w:bCs/>
        </w:rPr>
        <w:t>System adds discount to product in store</w:t>
      </w:r>
    </w:p>
    <w:p w14:paraId="0F16A137" w14:textId="77777777" w:rsidR="008E52E3" w:rsidRPr="00D62502" w:rsidRDefault="008E52E3" w:rsidP="008E52E3">
      <w:pPr>
        <w:bidi w:val="0"/>
        <w:ind w:left="360"/>
      </w:pPr>
      <w:r w:rsidRPr="00A37649">
        <w:rPr>
          <w:b/>
          <w:bCs/>
        </w:rPr>
        <w:t>Acceptance Tests:</w:t>
      </w:r>
    </w:p>
    <w:p w14:paraId="72338562" w14:textId="1E70E6BB" w:rsidR="008E52E3" w:rsidRPr="00C163BE" w:rsidRDefault="008E52E3" w:rsidP="008E52E3">
      <w:pPr>
        <w:bidi w:val="0"/>
        <w:ind w:left="360"/>
      </w:pPr>
      <w:r>
        <w:lastRenderedPageBreak/>
        <w:t xml:space="preserve">1. </w:t>
      </w:r>
      <w:r w:rsidRPr="00A37649">
        <w:rPr>
          <w:b/>
          <w:bCs/>
        </w:rPr>
        <w:t>Action: Store owner and seller</w:t>
      </w:r>
      <w:r>
        <w:t xml:space="preserve"> is logged to the system and provides an identification of an existing store that he owns, valid discount type and details </w:t>
      </w:r>
      <w:r w:rsidR="003A0C2E">
        <w:t xml:space="preserve">that valid with system in general and with store's policy, </w:t>
      </w:r>
      <w:r>
        <w:t>and an id of a product exists in the store</w:t>
      </w:r>
    </w:p>
    <w:p w14:paraId="3D90E89A" w14:textId="7A67E633" w:rsidR="008E52E3" w:rsidRDefault="008E52E3" w:rsidP="008E52E3">
      <w:pPr>
        <w:bidi w:val="0"/>
        <w:ind w:left="360"/>
      </w:pPr>
      <w:r w:rsidRPr="00A37649">
        <w:rPr>
          <w:b/>
          <w:bCs/>
        </w:rPr>
        <w:t>Expected Result:</w:t>
      </w:r>
      <w:r>
        <w:t xml:space="preserve"> The system adds the discount to the product int the store</w:t>
      </w:r>
    </w:p>
    <w:p w14:paraId="7B383A47" w14:textId="77777777" w:rsidR="008E52E3" w:rsidRPr="00C163BE" w:rsidRDefault="008E52E3" w:rsidP="008E52E3">
      <w:pPr>
        <w:bidi w:val="0"/>
        <w:ind w:left="360"/>
      </w:pPr>
      <w:r>
        <w:t xml:space="preserve">2. </w:t>
      </w:r>
      <w:r w:rsidRPr="00A37649">
        <w:rPr>
          <w:b/>
          <w:bCs/>
        </w:rPr>
        <w:t>Action: Store owner and seller</w:t>
      </w:r>
      <w:r>
        <w:t xml:space="preserve"> is logged to the system and provides identification of a store that doesn't exist</w:t>
      </w:r>
    </w:p>
    <w:p w14:paraId="3720A9EF" w14:textId="77777777" w:rsidR="008E52E3" w:rsidRDefault="008E52E3" w:rsidP="008E52E3">
      <w:pPr>
        <w:bidi w:val="0"/>
        <w:ind w:left="360"/>
      </w:pPr>
      <w:r w:rsidRPr="00A37649">
        <w:rPr>
          <w:b/>
          <w:bCs/>
        </w:rPr>
        <w:t>Expected Result:</w:t>
      </w:r>
      <w:r>
        <w:t xml:space="preserve"> </w:t>
      </w:r>
      <w:r w:rsidRPr="00A37649">
        <w:rPr>
          <w:b/>
          <w:bCs/>
        </w:rPr>
        <w:t>System</w:t>
      </w:r>
      <w:r>
        <w:t xml:space="preserve"> informs </w:t>
      </w:r>
      <w:r w:rsidRPr="00A37649">
        <w:rPr>
          <w:b/>
          <w:bCs/>
        </w:rPr>
        <w:t xml:space="preserve">Store owner and seller </w:t>
      </w:r>
      <w:r w:rsidRPr="00CC2670">
        <w:t xml:space="preserve">that the </w:t>
      </w:r>
      <w:r w:rsidRPr="00A37649">
        <w:rPr>
          <w:b/>
          <w:bCs/>
        </w:rPr>
        <w:t>store</w:t>
      </w:r>
      <w:r w:rsidRPr="00CC2670">
        <w:t xml:space="preserve"> doesn’t exist in his owned </w:t>
      </w:r>
      <w:r w:rsidRPr="00A37649">
        <w:rPr>
          <w:highlight w:val="cyan"/>
        </w:rPr>
        <w:t>store repository</w:t>
      </w:r>
    </w:p>
    <w:p w14:paraId="7B23FE47" w14:textId="77777777" w:rsidR="008E52E3" w:rsidRPr="00C163BE" w:rsidRDefault="008E52E3" w:rsidP="008E52E3">
      <w:pPr>
        <w:bidi w:val="0"/>
        <w:ind w:left="360"/>
      </w:pPr>
      <w:r>
        <w:t xml:space="preserve">3. </w:t>
      </w:r>
      <w:r w:rsidRPr="00A37649">
        <w:rPr>
          <w:b/>
          <w:bCs/>
        </w:rPr>
        <w:t xml:space="preserve">Action: </w:t>
      </w:r>
      <w:r>
        <w:t xml:space="preserve">The </w:t>
      </w:r>
      <w:r w:rsidRPr="00A37649">
        <w:rPr>
          <w:b/>
          <w:bCs/>
        </w:rPr>
        <w:t xml:space="preserve">Store owner and seller </w:t>
      </w:r>
      <w:r>
        <w:t>is logged to the system and provides identification of a store that he doesn’t own</w:t>
      </w:r>
    </w:p>
    <w:p w14:paraId="2EDEDC6F" w14:textId="77777777" w:rsidR="008E52E3" w:rsidRDefault="008E52E3" w:rsidP="008E52E3">
      <w:pPr>
        <w:bidi w:val="0"/>
        <w:ind w:left="360"/>
      </w:pPr>
      <w:r w:rsidRPr="00A37649">
        <w:rPr>
          <w:b/>
          <w:bCs/>
        </w:rPr>
        <w:t>Expected Result:</w:t>
      </w:r>
      <w:r>
        <w:t xml:space="preserve"> </w:t>
      </w:r>
      <w:r w:rsidRPr="00A37649">
        <w:rPr>
          <w:b/>
          <w:bCs/>
        </w:rPr>
        <w:t>System</w:t>
      </w:r>
      <w:r>
        <w:t xml:space="preserve"> informs </w:t>
      </w:r>
      <w:r w:rsidRPr="00A37649">
        <w:rPr>
          <w:b/>
          <w:bCs/>
        </w:rPr>
        <w:t xml:space="preserve">Store owner and seller </w:t>
      </w:r>
      <w:r w:rsidRPr="00CC2670">
        <w:t xml:space="preserve">that the </w:t>
      </w:r>
      <w:r w:rsidRPr="00A37649">
        <w:rPr>
          <w:b/>
          <w:bCs/>
        </w:rPr>
        <w:t>store</w:t>
      </w:r>
      <w:r w:rsidRPr="00CC2670">
        <w:t xml:space="preserve"> doesn’t exist in his owned </w:t>
      </w:r>
      <w:r w:rsidRPr="00A37649">
        <w:rPr>
          <w:highlight w:val="cyan"/>
        </w:rPr>
        <w:t>store repository</w:t>
      </w:r>
    </w:p>
    <w:p w14:paraId="36BB64DE" w14:textId="795B6853" w:rsidR="008E52E3" w:rsidRPr="00C163BE" w:rsidRDefault="008E52E3" w:rsidP="008E52E3">
      <w:pPr>
        <w:bidi w:val="0"/>
        <w:ind w:left="360"/>
      </w:pPr>
      <w:r>
        <w:t xml:space="preserve">4. </w:t>
      </w:r>
      <w:r w:rsidRPr="00A37649">
        <w:rPr>
          <w:b/>
          <w:bCs/>
        </w:rPr>
        <w:t xml:space="preserve">Action: </w:t>
      </w:r>
      <w:r>
        <w:t xml:space="preserve">The </w:t>
      </w:r>
      <w:r w:rsidRPr="00A37649">
        <w:rPr>
          <w:b/>
          <w:bCs/>
        </w:rPr>
        <w:t xml:space="preserve">Store owner and seller </w:t>
      </w:r>
      <w:r>
        <w:t xml:space="preserve">is logged to the system and provides identification of a store he owns and an unknown </w:t>
      </w:r>
      <w:r>
        <w:rPr>
          <w:b/>
          <w:bCs/>
        </w:rPr>
        <w:t>discount type</w:t>
      </w:r>
    </w:p>
    <w:p w14:paraId="4E196A9F" w14:textId="498918AF" w:rsidR="008E52E3" w:rsidRDefault="008E52E3" w:rsidP="008E52E3">
      <w:pPr>
        <w:bidi w:val="0"/>
        <w:ind w:left="360"/>
      </w:pPr>
      <w:r w:rsidRPr="00A37649">
        <w:rPr>
          <w:b/>
          <w:bCs/>
        </w:rPr>
        <w:t>Expected Result:</w:t>
      </w:r>
      <w:r>
        <w:t xml:space="preserve"> System informs the </w:t>
      </w:r>
      <w:r w:rsidRPr="00A37649">
        <w:rPr>
          <w:b/>
          <w:bCs/>
        </w:rPr>
        <w:t xml:space="preserve">Store owner and seller </w:t>
      </w:r>
      <w:r w:rsidRPr="00D62502">
        <w:t xml:space="preserve">that </w:t>
      </w:r>
      <w:r>
        <w:t xml:space="preserve">the </w:t>
      </w:r>
      <w:r w:rsidR="003A0C2E">
        <w:rPr>
          <w:b/>
          <w:bCs/>
        </w:rPr>
        <w:t>discount type</w:t>
      </w:r>
      <w:r>
        <w:t xml:space="preserve"> is unknown</w:t>
      </w:r>
    </w:p>
    <w:p w14:paraId="401C24A9" w14:textId="77777777" w:rsidR="008E52E3" w:rsidRPr="00C163BE" w:rsidRDefault="008E52E3" w:rsidP="008E52E3">
      <w:pPr>
        <w:bidi w:val="0"/>
        <w:ind w:left="360"/>
      </w:pPr>
      <w:r>
        <w:t xml:space="preserve">5. </w:t>
      </w:r>
      <w:r w:rsidRPr="00A37649">
        <w:rPr>
          <w:b/>
          <w:bCs/>
        </w:rPr>
        <w:t xml:space="preserve">Action: </w:t>
      </w:r>
      <w:r>
        <w:t xml:space="preserve">The </w:t>
      </w:r>
      <w:r w:rsidRPr="00A37649">
        <w:rPr>
          <w:b/>
          <w:bCs/>
        </w:rPr>
        <w:t xml:space="preserve">Store owner and seller </w:t>
      </w:r>
      <w:r>
        <w:t>is not logged to the system</w:t>
      </w:r>
    </w:p>
    <w:p w14:paraId="12B74B80" w14:textId="77777777" w:rsidR="008E52E3" w:rsidRDefault="008E52E3" w:rsidP="008E52E3">
      <w:pPr>
        <w:bidi w:val="0"/>
        <w:ind w:left="360"/>
      </w:pPr>
      <w:r w:rsidRPr="00A37649">
        <w:rPr>
          <w:b/>
          <w:bCs/>
        </w:rPr>
        <w:t>Expected Result:</w:t>
      </w:r>
      <w:r>
        <w:t xml:space="preserve"> Message indicates that managing stock is only allowed to logged in existing members </w:t>
      </w:r>
    </w:p>
    <w:p w14:paraId="1CD83AC1" w14:textId="69EAED68" w:rsidR="008E52E3" w:rsidRDefault="008E52E3" w:rsidP="008E52E3">
      <w:pPr>
        <w:bidi w:val="0"/>
        <w:ind w:left="360"/>
        <w:rPr>
          <w:b/>
          <w:bCs/>
        </w:rPr>
      </w:pPr>
      <w:r>
        <w:t xml:space="preserve">6. </w:t>
      </w:r>
      <w:r w:rsidRPr="00A37649">
        <w:rPr>
          <w:b/>
          <w:bCs/>
        </w:rPr>
        <w:t xml:space="preserve">Action: </w:t>
      </w:r>
      <w:r>
        <w:t xml:space="preserve">The </w:t>
      </w:r>
      <w:r w:rsidRPr="00A37649">
        <w:rPr>
          <w:b/>
          <w:bCs/>
        </w:rPr>
        <w:t xml:space="preserve">Store owner and seller </w:t>
      </w:r>
      <w:r>
        <w:t xml:space="preserve">is logged to the system and provides identification of a store he owns and a </w:t>
      </w:r>
      <w:r w:rsidR="003A0C2E">
        <w:t>valid discount</w:t>
      </w:r>
      <w:r>
        <w:t xml:space="preserve"> and a product id that doesn’t exist in store</w:t>
      </w:r>
      <w:r w:rsidRPr="00A37649">
        <w:rPr>
          <w:b/>
          <w:bCs/>
        </w:rPr>
        <w:t xml:space="preserve"> </w:t>
      </w:r>
    </w:p>
    <w:p w14:paraId="2E52BC01" w14:textId="77777777" w:rsidR="008E52E3" w:rsidRDefault="008E52E3" w:rsidP="008E52E3">
      <w:pPr>
        <w:bidi w:val="0"/>
        <w:ind w:left="360"/>
      </w:pPr>
      <w:r w:rsidRPr="00A37649">
        <w:rPr>
          <w:b/>
          <w:bCs/>
        </w:rPr>
        <w:t>Expected Result:</w:t>
      </w:r>
      <w:r>
        <w:t xml:space="preserve"> Message indicates that managing product doesn't exist in store</w:t>
      </w:r>
    </w:p>
    <w:p w14:paraId="30804E41" w14:textId="316E9AA3" w:rsidR="003A0C2E" w:rsidRDefault="003A0C2E" w:rsidP="003A0C2E">
      <w:pPr>
        <w:bidi w:val="0"/>
        <w:ind w:left="360"/>
        <w:rPr>
          <w:b/>
          <w:bCs/>
        </w:rPr>
      </w:pPr>
      <w:r>
        <w:t xml:space="preserve">7. </w:t>
      </w:r>
      <w:r w:rsidRPr="00A37649">
        <w:rPr>
          <w:b/>
          <w:bCs/>
        </w:rPr>
        <w:t xml:space="preserve">Action: </w:t>
      </w:r>
      <w:r>
        <w:t xml:space="preserve">The </w:t>
      </w:r>
      <w:r w:rsidRPr="00A37649">
        <w:rPr>
          <w:b/>
          <w:bCs/>
        </w:rPr>
        <w:t xml:space="preserve">Store owner and seller </w:t>
      </w:r>
      <w:r>
        <w:t>is logged to the system and provides identification of a store he owns and a valid discount that is not valid with store policy, and a product id that exists in store</w:t>
      </w:r>
    </w:p>
    <w:p w14:paraId="4546EFC6" w14:textId="1C0CA082" w:rsidR="003A0C2E" w:rsidRDefault="003A0C2E" w:rsidP="003A0C2E">
      <w:pPr>
        <w:bidi w:val="0"/>
        <w:ind w:left="360"/>
      </w:pPr>
      <w:r w:rsidRPr="00A37649">
        <w:rPr>
          <w:b/>
          <w:bCs/>
        </w:rPr>
        <w:t>Expected Result:</w:t>
      </w:r>
      <w:r>
        <w:t xml:space="preserve"> Message indicates that discount isn't allowed in store</w:t>
      </w:r>
    </w:p>
    <w:p w14:paraId="13250268" w14:textId="77777777" w:rsidR="008E52E3" w:rsidRPr="008E52E3" w:rsidRDefault="008E52E3" w:rsidP="008E52E3">
      <w:pPr>
        <w:bidi w:val="0"/>
        <w:ind w:left="360"/>
        <w:rPr>
          <w:b/>
          <w:bCs/>
        </w:rPr>
      </w:pPr>
    </w:p>
    <w:p w14:paraId="16897620" w14:textId="37034D8D" w:rsidR="009E692E" w:rsidRDefault="009E692E" w:rsidP="009E692E">
      <w:pPr>
        <w:pStyle w:val="a3"/>
        <w:numPr>
          <w:ilvl w:val="0"/>
          <w:numId w:val="1"/>
        </w:numPr>
        <w:bidi w:val="0"/>
        <w:rPr>
          <w:b/>
          <w:bCs/>
        </w:rPr>
      </w:pPr>
      <w:r>
        <w:rPr>
          <w:b/>
          <w:bCs/>
        </w:rPr>
        <w:t>Use case: Update product's discount</w:t>
      </w:r>
    </w:p>
    <w:p w14:paraId="4B86D0E3" w14:textId="77777777" w:rsidR="003A0C2E" w:rsidRPr="00A0331A" w:rsidRDefault="003A0C2E" w:rsidP="003A0C2E">
      <w:pPr>
        <w:pStyle w:val="a3"/>
        <w:numPr>
          <w:ilvl w:val="1"/>
          <w:numId w:val="1"/>
        </w:numPr>
        <w:bidi w:val="0"/>
        <w:rPr>
          <w:b/>
          <w:bCs/>
        </w:rPr>
      </w:pPr>
      <w:r>
        <w:rPr>
          <w:b/>
          <w:bCs/>
        </w:rPr>
        <w:t>Actor</w:t>
      </w:r>
      <w:r w:rsidRPr="00156370">
        <w:rPr>
          <w:b/>
          <w:bCs/>
        </w:rPr>
        <w:t xml:space="preserve">: </w:t>
      </w:r>
      <w:r>
        <w:rPr>
          <w:b/>
          <w:bCs/>
        </w:rPr>
        <w:t>Store owner and seller</w:t>
      </w:r>
    </w:p>
    <w:p w14:paraId="0E086C22" w14:textId="77777777" w:rsidR="003A0C2E" w:rsidRDefault="003A0C2E" w:rsidP="003A0C2E">
      <w:pPr>
        <w:pStyle w:val="a3"/>
        <w:numPr>
          <w:ilvl w:val="1"/>
          <w:numId w:val="1"/>
        </w:numPr>
        <w:bidi w:val="0"/>
        <w:rPr>
          <w:b/>
          <w:bCs/>
        </w:rPr>
      </w:pPr>
      <w:r>
        <w:rPr>
          <w:b/>
          <w:bCs/>
        </w:rPr>
        <w:t xml:space="preserve">Precondition: </w:t>
      </w:r>
    </w:p>
    <w:p w14:paraId="74291BC1" w14:textId="77777777" w:rsidR="003A0C2E" w:rsidRPr="00643424" w:rsidRDefault="003A0C2E" w:rsidP="003A0C2E">
      <w:pPr>
        <w:pStyle w:val="a3"/>
        <w:numPr>
          <w:ilvl w:val="2"/>
          <w:numId w:val="1"/>
        </w:numPr>
        <w:bidi w:val="0"/>
        <w:rPr>
          <w:b/>
          <w:bCs/>
        </w:rPr>
      </w:pPr>
      <w:r>
        <w:rPr>
          <w:b/>
          <w:bCs/>
        </w:rPr>
        <w:t>Store owner and seller</w:t>
      </w:r>
      <w:r>
        <w:t xml:space="preserve"> </w:t>
      </w:r>
      <w:r w:rsidRPr="00D63811">
        <w:t xml:space="preserve">is logged in to the </w:t>
      </w:r>
      <w:r w:rsidRPr="00643424">
        <w:rPr>
          <w:b/>
          <w:bCs/>
          <w:color w:val="FF0000"/>
        </w:rPr>
        <w:t>system</w:t>
      </w:r>
    </w:p>
    <w:p w14:paraId="681ABF49" w14:textId="77777777" w:rsidR="003A0C2E" w:rsidRPr="00A37649" w:rsidRDefault="003A0C2E" w:rsidP="003A0C2E">
      <w:pPr>
        <w:pStyle w:val="a3"/>
        <w:numPr>
          <w:ilvl w:val="2"/>
          <w:numId w:val="1"/>
        </w:numPr>
        <w:bidi w:val="0"/>
        <w:rPr>
          <w:b/>
          <w:bCs/>
        </w:rPr>
      </w:pPr>
      <w:r>
        <w:rPr>
          <w:b/>
          <w:bCs/>
        </w:rPr>
        <w:t>Store owner and seller</w:t>
      </w:r>
      <w:r>
        <w:t xml:space="preserve"> </w:t>
      </w:r>
      <w:r w:rsidRPr="008964A0">
        <w:t>is an owner of an existing store</w:t>
      </w:r>
    </w:p>
    <w:p w14:paraId="65293D3E" w14:textId="77777777" w:rsidR="003A0C2E" w:rsidRDefault="003A0C2E" w:rsidP="003A0C2E">
      <w:pPr>
        <w:pStyle w:val="a3"/>
        <w:numPr>
          <w:ilvl w:val="1"/>
          <w:numId w:val="1"/>
        </w:numPr>
        <w:bidi w:val="0"/>
        <w:rPr>
          <w:b/>
          <w:bCs/>
        </w:rPr>
      </w:pPr>
      <w:r>
        <w:rPr>
          <w:b/>
          <w:bCs/>
        </w:rPr>
        <w:t xml:space="preserve">Parameter: </w:t>
      </w:r>
      <w:r>
        <w:t>store id, product id and discount</w:t>
      </w:r>
    </w:p>
    <w:p w14:paraId="7A1F58AC" w14:textId="77777777" w:rsidR="003A0C2E" w:rsidRDefault="003A0C2E" w:rsidP="003A0C2E">
      <w:pPr>
        <w:pStyle w:val="a3"/>
        <w:numPr>
          <w:ilvl w:val="1"/>
          <w:numId w:val="1"/>
        </w:numPr>
        <w:bidi w:val="0"/>
        <w:rPr>
          <w:b/>
          <w:bCs/>
        </w:rPr>
      </w:pPr>
      <w:r>
        <w:rPr>
          <w:b/>
          <w:bCs/>
        </w:rPr>
        <w:t>Actions:</w:t>
      </w:r>
    </w:p>
    <w:p w14:paraId="1F99C6EE" w14:textId="77777777" w:rsidR="003A0C2E" w:rsidRDefault="003A0C2E" w:rsidP="003A0C2E">
      <w:pPr>
        <w:pStyle w:val="a3"/>
        <w:numPr>
          <w:ilvl w:val="2"/>
          <w:numId w:val="1"/>
        </w:numPr>
        <w:bidi w:val="0"/>
        <w:rPr>
          <w:b/>
          <w:bCs/>
        </w:rPr>
      </w:pPr>
      <w:r>
        <w:rPr>
          <w:b/>
          <w:bCs/>
        </w:rPr>
        <w:t>User asks to update discounts to product</w:t>
      </w:r>
    </w:p>
    <w:p w14:paraId="69716975" w14:textId="77777777" w:rsidR="003A0C2E" w:rsidRDefault="003A0C2E" w:rsidP="003A0C2E">
      <w:pPr>
        <w:pStyle w:val="a3"/>
        <w:numPr>
          <w:ilvl w:val="2"/>
          <w:numId w:val="1"/>
        </w:numPr>
        <w:bidi w:val="0"/>
        <w:rPr>
          <w:b/>
          <w:bCs/>
        </w:rPr>
      </w:pPr>
      <w:r>
        <w:rPr>
          <w:b/>
          <w:bCs/>
        </w:rPr>
        <w:t>System requests the store id, discount type and discount details and product id</w:t>
      </w:r>
    </w:p>
    <w:p w14:paraId="3EE794E8" w14:textId="77777777" w:rsidR="003A0C2E" w:rsidRDefault="003A0C2E" w:rsidP="003A0C2E">
      <w:pPr>
        <w:pStyle w:val="a3"/>
        <w:numPr>
          <w:ilvl w:val="2"/>
          <w:numId w:val="1"/>
        </w:numPr>
        <w:bidi w:val="0"/>
        <w:rPr>
          <w:b/>
          <w:bCs/>
        </w:rPr>
      </w:pPr>
      <w:r>
        <w:rPr>
          <w:b/>
          <w:bCs/>
        </w:rPr>
        <w:t>User provides required information</w:t>
      </w:r>
    </w:p>
    <w:p w14:paraId="5548553B" w14:textId="77777777" w:rsidR="003A0C2E" w:rsidRDefault="003A0C2E" w:rsidP="003A0C2E">
      <w:pPr>
        <w:pStyle w:val="a3"/>
        <w:numPr>
          <w:ilvl w:val="2"/>
          <w:numId w:val="1"/>
        </w:numPr>
        <w:bidi w:val="0"/>
        <w:rPr>
          <w:b/>
          <w:bCs/>
        </w:rPr>
      </w:pPr>
      <w:r>
        <w:rPr>
          <w:b/>
          <w:bCs/>
        </w:rPr>
        <w:lastRenderedPageBreak/>
        <w:t>If store exists, discount type and details valid and exists and product exists in store</w:t>
      </w:r>
    </w:p>
    <w:p w14:paraId="52FAA72D" w14:textId="77777777" w:rsidR="003A0C2E" w:rsidRDefault="003A0C2E" w:rsidP="003A0C2E">
      <w:pPr>
        <w:pStyle w:val="a3"/>
        <w:numPr>
          <w:ilvl w:val="3"/>
          <w:numId w:val="1"/>
        </w:numPr>
        <w:bidi w:val="0"/>
        <w:rPr>
          <w:b/>
          <w:bCs/>
        </w:rPr>
      </w:pPr>
      <w:r>
        <w:rPr>
          <w:b/>
          <w:bCs/>
        </w:rPr>
        <w:t>System checks if discount is valid in store's policy</w:t>
      </w:r>
    </w:p>
    <w:p w14:paraId="74EC5504" w14:textId="77777777" w:rsidR="003A0C2E" w:rsidRDefault="003A0C2E" w:rsidP="003A0C2E">
      <w:pPr>
        <w:pStyle w:val="a3"/>
        <w:numPr>
          <w:ilvl w:val="3"/>
          <w:numId w:val="1"/>
        </w:numPr>
        <w:bidi w:val="0"/>
        <w:rPr>
          <w:b/>
          <w:bCs/>
        </w:rPr>
      </w:pPr>
      <w:r>
        <w:rPr>
          <w:b/>
          <w:bCs/>
        </w:rPr>
        <w:t>If valid- System adds discount to product in store</w:t>
      </w:r>
    </w:p>
    <w:p w14:paraId="29867B55" w14:textId="77777777" w:rsidR="003A0C2E" w:rsidRPr="00D62502" w:rsidRDefault="003A0C2E" w:rsidP="003A0C2E">
      <w:pPr>
        <w:bidi w:val="0"/>
        <w:ind w:left="360"/>
      </w:pPr>
      <w:r w:rsidRPr="00A37649">
        <w:rPr>
          <w:b/>
          <w:bCs/>
        </w:rPr>
        <w:t>Acceptance Tests:</w:t>
      </w:r>
    </w:p>
    <w:p w14:paraId="27362F8A" w14:textId="77777777" w:rsidR="003A0C2E" w:rsidRPr="00C163BE" w:rsidRDefault="003A0C2E" w:rsidP="003A0C2E">
      <w:pPr>
        <w:bidi w:val="0"/>
        <w:ind w:left="360"/>
      </w:pPr>
      <w:r>
        <w:t xml:space="preserve">1. </w:t>
      </w:r>
      <w:r w:rsidRPr="00A37649">
        <w:rPr>
          <w:b/>
          <w:bCs/>
        </w:rPr>
        <w:t>Action: Store owner and seller</w:t>
      </w:r>
      <w:r>
        <w:t xml:space="preserve"> is logged to the system and provides an identification of an existing store that he owns, valid discount type and details that valid with system in general and with store's policy, and an id of a product exists in the store</w:t>
      </w:r>
    </w:p>
    <w:p w14:paraId="64CA9BCB" w14:textId="77777777" w:rsidR="003A0C2E" w:rsidRDefault="003A0C2E" w:rsidP="003A0C2E">
      <w:pPr>
        <w:bidi w:val="0"/>
        <w:ind w:left="360"/>
      </w:pPr>
      <w:r w:rsidRPr="00A37649">
        <w:rPr>
          <w:b/>
          <w:bCs/>
        </w:rPr>
        <w:t>Expected Result:</w:t>
      </w:r>
      <w:r>
        <w:t xml:space="preserve"> The system adds the discount to the product int the store</w:t>
      </w:r>
    </w:p>
    <w:p w14:paraId="4BC7B2B5" w14:textId="77777777" w:rsidR="003A0C2E" w:rsidRPr="00C163BE" w:rsidRDefault="003A0C2E" w:rsidP="003A0C2E">
      <w:pPr>
        <w:bidi w:val="0"/>
        <w:ind w:left="360"/>
      </w:pPr>
      <w:r>
        <w:t xml:space="preserve">2. </w:t>
      </w:r>
      <w:r w:rsidRPr="00A37649">
        <w:rPr>
          <w:b/>
          <w:bCs/>
        </w:rPr>
        <w:t>Action: Store owner and seller</w:t>
      </w:r>
      <w:r>
        <w:t xml:space="preserve"> is logged to the system and provides identification of a store that doesn't exist</w:t>
      </w:r>
    </w:p>
    <w:p w14:paraId="471F9C2D" w14:textId="77777777" w:rsidR="003A0C2E" w:rsidRDefault="003A0C2E" w:rsidP="003A0C2E">
      <w:pPr>
        <w:bidi w:val="0"/>
        <w:ind w:left="360"/>
      </w:pPr>
      <w:r w:rsidRPr="00A37649">
        <w:rPr>
          <w:b/>
          <w:bCs/>
        </w:rPr>
        <w:t>Expected Result:</w:t>
      </w:r>
      <w:r>
        <w:t xml:space="preserve"> </w:t>
      </w:r>
      <w:r w:rsidRPr="00A37649">
        <w:rPr>
          <w:b/>
          <w:bCs/>
        </w:rPr>
        <w:t>System</w:t>
      </w:r>
      <w:r>
        <w:t xml:space="preserve"> informs </w:t>
      </w:r>
      <w:r w:rsidRPr="00A37649">
        <w:rPr>
          <w:b/>
          <w:bCs/>
        </w:rPr>
        <w:t xml:space="preserve">Store owner and seller </w:t>
      </w:r>
      <w:r w:rsidRPr="00CC2670">
        <w:t xml:space="preserve">that the </w:t>
      </w:r>
      <w:r w:rsidRPr="00A37649">
        <w:rPr>
          <w:b/>
          <w:bCs/>
        </w:rPr>
        <w:t>store</w:t>
      </w:r>
      <w:r w:rsidRPr="00CC2670">
        <w:t xml:space="preserve"> doesn’t exist in his owned </w:t>
      </w:r>
      <w:r w:rsidRPr="00A37649">
        <w:rPr>
          <w:highlight w:val="cyan"/>
        </w:rPr>
        <w:t>store repository</w:t>
      </w:r>
    </w:p>
    <w:p w14:paraId="22B73CB2" w14:textId="77777777" w:rsidR="003A0C2E" w:rsidRPr="00C163BE" w:rsidRDefault="003A0C2E" w:rsidP="003A0C2E">
      <w:pPr>
        <w:bidi w:val="0"/>
        <w:ind w:left="360"/>
      </w:pPr>
      <w:r>
        <w:t xml:space="preserve">3. </w:t>
      </w:r>
      <w:r w:rsidRPr="00A37649">
        <w:rPr>
          <w:b/>
          <w:bCs/>
        </w:rPr>
        <w:t xml:space="preserve">Action: </w:t>
      </w:r>
      <w:r>
        <w:t xml:space="preserve">The </w:t>
      </w:r>
      <w:r w:rsidRPr="00A37649">
        <w:rPr>
          <w:b/>
          <w:bCs/>
        </w:rPr>
        <w:t xml:space="preserve">Store owner and seller </w:t>
      </w:r>
      <w:r>
        <w:t>is logged to the system and provides identification of a store that he doesn’t own</w:t>
      </w:r>
    </w:p>
    <w:p w14:paraId="6AA0440A" w14:textId="77777777" w:rsidR="003A0C2E" w:rsidRDefault="003A0C2E" w:rsidP="003A0C2E">
      <w:pPr>
        <w:bidi w:val="0"/>
        <w:ind w:left="360"/>
      </w:pPr>
      <w:r w:rsidRPr="00A37649">
        <w:rPr>
          <w:b/>
          <w:bCs/>
        </w:rPr>
        <w:t>Expected Result:</w:t>
      </w:r>
      <w:r>
        <w:t xml:space="preserve"> </w:t>
      </w:r>
      <w:r w:rsidRPr="00A37649">
        <w:rPr>
          <w:b/>
          <w:bCs/>
        </w:rPr>
        <w:t>System</w:t>
      </w:r>
      <w:r>
        <w:t xml:space="preserve"> informs </w:t>
      </w:r>
      <w:r w:rsidRPr="00A37649">
        <w:rPr>
          <w:b/>
          <w:bCs/>
        </w:rPr>
        <w:t xml:space="preserve">Store owner and seller </w:t>
      </w:r>
      <w:r w:rsidRPr="00CC2670">
        <w:t xml:space="preserve">that the </w:t>
      </w:r>
      <w:r w:rsidRPr="00A37649">
        <w:rPr>
          <w:b/>
          <w:bCs/>
        </w:rPr>
        <w:t>store</w:t>
      </w:r>
      <w:r w:rsidRPr="00CC2670">
        <w:t xml:space="preserve"> doesn’t exist in his owned </w:t>
      </w:r>
      <w:r w:rsidRPr="00A37649">
        <w:rPr>
          <w:highlight w:val="cyan"/>
        </w:rPr>
        <w:t>store repository</w:t>
      </w:r>
    </w:p>
    <w:p w14:paraId="215F297F" w14:textId="77777777" w:rsidR="003A0C2E" w:rsidRPr="00C163BE" w:rsidRDefault="003A0C2E" w:rsidP="003A0C2E">
      <w:pPr>
        <w:bidi w:val="0"/>
        <w:ind w:left="360"/>
      </w:pPr>
      <w:r>
        <w:t xml:space="preserve">4. </w:t>
      </w:r>
      <w:r w:rsidRPr="00A37649">
        <w:rPr>
          <w:b/>
          <w:bCs/>
        </w:rPr>
        <w:t xml:space="preserve">Action: </w:t>
      </w:r>
      <w:r>
        <w:t xml:space="preserve">The </w:t>
      </w:r>
      <w:r w:rsidRPr="00A37649">
        <w:rPr>
          <w:b/>
          <w:bCs/>
        </w:rPr>
        <w:t xml:space="preserve">Store owner and seller </w:t>
      </w:r>
      <w:r>
        <w:t xml:space="preserve">is logged to the system and provides identification of a store he owns and an unknown </w:t>
      </w:r>
      <w:r>
        <w:rPr>
          <w:b/>
          <w:bCs/>
        </w:rPr>
        <w:t>discount type</w:t>
      </w:r>
    </w:p>
    <w:p w14:paraId="5AC7BC42" w14:textId="77777777" w:rsidR="003A0C2E" w:rsidRDefault="003A0C2E" w:rsidP="003A0C2E">
      <w:pPr>
        <w:bidi w:val="0"/>
        <w:ind w:left="360"/>
      </w:pPr>
      <w:r w:rsidRPr="00A37649">
        <w:rPr>
          <w:b/>
          <w:bCs/>
        </w:rPr>
        <w:t>Expected Result:</w:t>
      </w:r>
      <w:r>
        <w:t xml:space="preserve"> System informs the </w:t>
      </w:r>
      <w:r w:rsidRPr="00A37649">
        <w:rPr>
          <w:b/>
          <w:bCs/>
        </w:rPr>
        <w:t xml:space="preserve">Store owner and seller </w:t>
      </w:r>
      <w:r w:rsidRPr="00D62502">
        <w:t xml:space="preserve">that </w:t>
      </w:r>
      <w:r>
        <w:t xml:space="preserve">the </w:t>
      </w:r>
      <w:r>
        <w:rPr>
          <w:b/>
          <w:bCs/>
        </w:rPr>
        <w:t>discount type</w:t>
      </w:r>
      <w:r>
        <w:t xml:space="preserve"> is unknown</w:t>
      </w:r>
    </w:p>
    <w:p w14:paraId="3B8E28FD" w14:textId="77777777" w:rsidR="003A0C2E" w:rsidRPr="00C163BE" w:rsidRDefault="003A0C2E" w:rsidP="003A0C2E">
      <w:pPr>
        <w:bidi w:val="0"/>
        <w:ind w:left="360"/>
      </w:pPr>
      <w:r>
        <w:t xml:space="preserve">5. </w:t>
      </w:r>
      <w:r w:rsidRPr="00A37649">
        <w:rPr>
          <w:b/>
          <w:bCs/>
        </w:rPr>
        <w:t xml:space="preserve">Action: </w:t>
      </w:r>
      <w:r>
        <w:t xml:space="preserve">The </w:t>
      </w:r>
      <w:r w:rsidRPr="00A37649">
        <w:rPr>
          <w:b/>
          <w:bCs/>
        </w:rPr>
        <w:t xml:space="preserve">Store owner and seller </w:t>
      </w:r>
      <w:r>
        <w:t>is not logged to the system</w:t>
      </w:r>
    </w:p>
    <w:p w14:paraId="57C732CC" w14:textId="77777777" w:rsidR="003A0C2E" w:rsidRDefault="003A0C2E" w:rsidP="003A0C2E">
      <w:pPr>
        <w:bidi w:val="0"/>
        <w:ind w:left="360"/>
      </w:pPr>
      <w:r w:rsidRPr="00A37649">
        <w:rPr>
          <w:b/>
          <w:bCs/>
        </w:rPr>
        <w:t>Expected Result:</w:t>
      </w:r>
      <w:r>
        <w:t xml:space="preserve"> Message indicates that managing stock is only allowed to logged in existing members </w:t>
      </w:r>
    </w:p>
    <w:p w14:paraId="0FF4A17E" w14:textId="77777777" w:rsidR="003A0C2E" w:rsidRDefault="003A0C2E" w:rsidP="003A0C2E">
      <w:pPr>
        <w:bidi w:val="0"/>
        <w:ind w:left="360"/>
        <w:rPr>
          <w:b/>
          <w:bCs/>
        </w:rPr>
      </w:pPr>
      <w:r>
        <w:t xml:space="preserve">6. </w:t>
      </w:r>
      <w:r w:rsidRPr="00A37649">
        <w:rPr>
          <w:b/>
          <w:bCs/>
        </w:rPr>
        <w:t xml:space="preserve">Action: </w:t>
      </w:r>
      <w:r>
        <w:t xml:space="preserve">The </w:t>
      </w:r>
      <w:r w:rsidRPr="00A37649">
        <w:rPr>
          <w:b/>
          <w:bCs/>
        </w:rPr>
        <w:t xml:space="preserve">Store owner and seller </w:t>
      </w:r>
      <w:r>
        <w:t>is logged to the system and provides identification of a store he owns and a valid discount and a product id that doesn’t exist in store</w:t>
      </w:r>
      <w:r w:rsidRPr="00A37649">
        <w:rPr>
          <w:b/>
          <w:bCs/>
        </w:rPr>
        <w:t xml:space="preserve"> </w:t>
      </w:r>
    </w:p>
    <w:p w14:paraId="36E40909" w14:textId="77777777" w:rsidR="003A0C2E" w:rsidRDefault="003A0C2E" w:rsidP="003A0C2E">
      <w:pPr>
        <w:bidi w:val="0"/>
        <w:ind w:left="360"/>
      </w:pPr>
      <w:r w:rsidRPr="00A37649">
        <w:rPr>
          <w:b/>
          <w:bCs/>
        </w:rPr>
        <w:t>Expected Result:</w:t>
      </w:r>
      <w:r>
        <w:t xml:space="preserve"> Message indicates that managing product doesn't exist in store</w:t>
      </w:r>
    </w:p>
    <w:p w14:paraId="653B62D4" w14:textId="77777777" w:rsidR="003A0C2E" w:rsidRDefault="003A0C2E" w:rsidP="003A0C2E">
      <w:pPr>
        <w:bidi w:val="0"/>
        <w:ind w:left="360"/>
        <w:rPr>
          <w:b/>
          <w:bCs/>
        </w:rPr>
      </w:pPr>
      <w:r>
        <w:t xml:space="preserve">7. </w:t>
      </w:r>
      <w:r w:rsidRPr="00A37649">
        <w:rPr>
          <w:b/>
          <w:bCs/>
        </w:rPr>
        <w:t xml:space="preserve">Action: </w:t>
      </w:r>
      <w:r>
        <w:t xml:space="preserve">The </w:t>
      </w:r>
      <w:r w:rsidRPr="00A37649">
        <w:rPr>
          <w:b/>
          <w:bCs/>
        </w:rPr>
        <w:t xml:space="preserve">Store owner and seller </w:t>
      </w:r>
      <w:r>
        <w:t>is logged to the system and provides identification of a store he owns and a valid discount that is not valid with store policy, and a product id that exists in store</w:t>
      </w:r>
    </w:p>
    <w:p w14:paraId="324B4093" w14:textId="77777777" w:rsidR="003A0C2E" w:rsidRDefault="003A0C2E" w:rsidP="003A0C2E">
      <w:pPr>
        <w:bidi w:val="0"/>
        <w:ind w:left="360"/>
      </w:pPr>
      <w:r w:rsidRPr="00A37649">
        <w:rPr>
          <w:b/>
          <w:bCs/>
        </w:rPr>
        <w:t>Expected Result:</w:t>
      </w:r>
      <w:r>
        <w:t xml:space="preserve"> Message indicates that discount isn't allowed in store</w:t>
      </w:r>
    </w:p>
    <w:p w14:paraId="320D687F" w14:textId="31A6152B" w:rsidR="008E52E3" w:rsidRDefault="008E52E3" w:rsidP="008E52E3">
      <w:pPr>
        <w:bidi w:val="0"/>
        <w:ind w:left="360"/>
      </w:pPr>
    </w:p>
    <w:p w14:paraId="14C2F63D" w14:textId="77777777" w:rsidR="008E52E3" w:rsidRPr="008E52E3" w:rsidRDefault="008E52E3" w:rsidP="008E52E3">
      <w:pPr>
        <w:bidi w:val="0"/>
        <w:rPr>
          <w:b/>
          <w:bCs/>
        </w:rPr>
      </w:pPr>
    </w:p>
    <w:p w14:paraId="753772A1" w14:textId="476EACD3" w:rsidR="009E692E" w:rsidRDefault="009E692E" w:rsidP="009E692E">
      <w:pPr>
        <w:pStyle w:val="a3"/>
        <w:numPr>
          <w:ilvl w:val="0"/>
          <w:numId w:val="1"/>
        </w:numPr>
        <w:bidi w:val="0"/>
        <w:rPr>
          <w:b/>
          <w:bCs/>
        </w:rPr>
      </w:pPr>
      <w:r>
        <w:rPr>
          <w:b/>
          <w:bCs/>
        </w:rPr>
        <w:t>Use case: View product's discount</w:t>
      </w:r>
    </w:p>
    <w:p w14:paraId="27A807C8" w14:textId="77777777" w:rsidR="003A0C2E" w:rsidRPr="00A0331A" w:rsidRDefault="003A0C2E" w:rsidP="003A0C2E">
      <w:pPr>
        <w:pStyle w:val="a3"/>
        <w:numPr>
          <w:ilvl w:val="1"/>
          <w:numId w:val="1"/>
        </w:numPr>
        <w:bidi w:val="0"/>
        <w:rPr>
          <w:b/>
          <w:bCs/>
        </w:rPr>
      </w:pPr>
      <w:r>
        <w:rPr>
          <w:b/>
          <w:bCs/>
        </w:rPr>
        <w:t>Actor</w:t>
      </w:r>
      <w:r w:rsidRPr="00156370">
        <w:rPr>
          <w:b/>
          <w:bCs/>
        </w:rPr>
        <w:t xml:space="preserve">: </w:t>
      </w:r>
      <w:r>
        <w:rPr>
          <w:b/>
          <w:bCs/>
        </w:rPr>
        <w:t>Store owner and seller</w:t>
      </w:r>
    </w:p>
    <w:p w14:paraId="743F44B1" w14:textId="77777777" w:rsidR="003A0C2E" w:rsidRDefault="003A0C2E" w:rsidP="003A0C2E">
      <w:pPr>
        <w:pStyle w:val="a3"/>
        <w:numPr>
          <w:ilvl w:val="1"/>
          <w:numId w:val="1"/>
        </w:numPr>
        <w:bidi w:val="0"/>
        <w:rPr>
          <w:b/>
          <w:bCs/>
        </w:rPr>
      </w:pPr>
      <w:r>
        <w:rPr>
          <w:b/>
          <w:bCs/>
        </w:rPr>
        <w:t xml:space="preserve">Precondition: </w:t>
      </w:r>
    </w:p>
    <w:p w14:paraId="3A3B2D9E" w14:textId="77777777" w:rsidR="003A0C2E" w:rsidRPr="00643424" w:rsidRDefault="003A0C2E" w:rsidP="003A0C2E">
      <w:pPr>
        <w:pStyle w:val="a3"/>
        <w:numPr>
          <w:ilvl w:val="2"/>
          <w:numId w:val="1"/>
        </w:numPr>
        <w:bidi w:val="0"/>
        <w:rPr>
          <w:b/>
          <w:bCs/>
        </w:rPr>
      </w:pPr>
      <w:r>
        <w:rPr>
          <w:b/>
          <w:bCs/>
        </w:rPr>
        <w:t>Store owner and seller</w:t>
      </w:r>
      <w:r>
        <w:t xml:space="preserve"> </w:t>
      </w:r>
      <w:r w:rsidRPr="00D63811">
        <w:t xml:space="preserve">is logged in to the </w:t>
      </w:r>
      <w:r w:rsidRPr="00643424">
        <w:rPr>
          <w:b/>
          <w:bCs/>
          <w:color w:val="FF0000"/>
        </w:rPr>
        <w:t>system</w:t>
      </w:r>
    </w:p>
    <w:p w14:paraId="0B51CEDC" w14:textId="77777777" w:rsidR="003A0C2E" w:rsidRPr="00A37649" w:rsidRDefault="003A0C2E" w:rsidP="003A0C2E">
      <w:pPr>
        <w:pStyle w:val="a3"/>
        <w:numPr>
          <w:ilvl w:val="2"/>
          <w:numId w:val="1"/>
        </w:numPr>
        <w:bidi w:val="0"/>
        <w:rPr>
          <w:b/>
          <w:bCs/>
        </w:rPr>
      </w:pPr>
      <w:r>
        <w:rPr>
          <w:b/>
          <w:bCs/>
        </w:rPr>
        <w:t>Store owner and seller</w:t>
      </w:r>
      <w:r>
        <w:t xml:space="preserve"> </w:t>
      </w:r>
      <w:r w:rsidRPr="008964A0">
        <w:t>is an owner of an existing store</w:t>
      </w:r>
    </w:p>
    <w:p w14:paraId="5C7973D6" w14:textId="77777777" w:rsidR="003A0C2E" w:rsidRDefault="003A0C2E" w:rsidP="003A0C2E">
      <w:pPr>
        <w:pStyle w:val="a3"/>
        <w:numPr>
          <w:ilvl w:val="1"/>
          <w:numId w:val="1"/>
        </w:numPr>
        <w:bidi w:val="0"/>
        <w:rPr>
          <w:b/>
          <w:bCs/>
        </w:rPr>
      </w:pPr>
      <w:r>
        <w:rPr>
          <w:b/>
          <w:bCs/>
        </w:rPr>
        <w:lastRenderedPageBreak/>
        <w:t xml:space="preserve">Parameter: </w:t>
      </w:r>
      <w:r>
        <w:t>store id, product id</w:t>
      </w:r>
    </w:p>
    <w:p w14:paraId="3A5DAF23" w14:textId="77777777" w:rsidR="003A0C2E" w:rsidRDefault="003A0C2E" w:rsidP="003A0C2E">
      <w:pPr>
        <w:pStyle w:val="a3"/>
        <w:numPr>
          <w:ilvl w:val="1"/>
          <w:numId w:val="1"/>
        </w:numPr>
        <w:bidi w:val="0"/>
        <w:rPr>
          <w:b/>
          <w:bCs/>
        </w:rPr>
      </w:pPr>
      <w:r>
        <w:rPr>
          <w:b/>
          <w:bCs/>
        </w:rPr>
        <w:t>Actions:</w:t>
      </w:r>
    </w:p>
    <w:p w14:paraId="371495C0" w14:textId="77777777" w:rsidR="003A0C2E" w:rsidRDefault="003A0C2E" w:rsidP="003A0C2E">
      <w:pPr>
        <w:pStyle w:val="a3"/>
        <w:numPr>
          <w:ilvl w:val="2"/>
          <w:numId w:val="1"/>
        </w:numPr>
        <w:bidi w:val="0"/>
        <w:rPr>
          <w:b/>
          <w:bCs/>
        </w:rPr>
      </w:pPr>
      <w:r>
        <w:rPr>
          <w:b/>
          <w:bCs/>
        </w:rPr>
        <w:t>User asks to view buying strategy of product in store</w:t>
      </w:r>
    </w:p>
    <w:p w14:paraId="2BC1BDE5" w14:textId="77777777" w:rsidR="003A0C2E" w:rsidRDefault="003A0C2E" w:rsidP="003A0C2E">
      <w:pPr>
        <w:pStyle w:val="a3"/>
        <w:numPr>
          <w:ilvl w:val="2"/>
          <w:numId w:val="1"/>
        </w:numPr>
        <w:bidi w:val="0"/>
        <w:rPr>
          <w:b/>
          <w:bCs/>
        </w:rPr>
      </w:pPr>
      <w:r>
        <w:rPr>
          <w:b/>
          <w:bCs/>
        </w:rPr>
        <w:t>System requests the store id and product id</w:t>
      </w:r>
    </w:p>
    <w:p w14:paraId="429EB72F" w14:textId="77777777" w:rsidR="003A0C2E" w:rsidRDefault="003A0C2E" w:rsidP="003A0C2E">
      <w:pPr>
        <w:pStyle w:val="a3"/>
        <w:numPr>
          <w:ilvl w:val="2"/>
          <w:numId w:val="1"/>
        </w:numPr>
        <w:bidi w:val="0"/>
        <w:rPr>
          <w:b/>
          <w:bCs/>
        </w:rPr>
      </w:pPr>
      <w:r>
        <w:rPr>
          <w:b/>
          <w:bCs/>
        </w:rPr>
        <w:t>User provides required information</w:t>
      </w:r>
    </w:p>
    <w:p w14:paraId="5DE65A5E" w14:textId="77777777" w:rsidR="003A0C2E" w:rsidRDefault="003A0C2E" w:rsidP="003A0C2E">
      <w:pPr>
        <w:pStyle w:val="a3"/>
        <w:numPr>
          <w:ilvl w:val="2"/>
          <w:numId w:val="1"/>
        </w:numPr>
        <w:bidi w:val="0"/>
        <w:rPr>
          <w:b/>
          <w:bCs/>
        </w:rPr>
      </w:pPr>
      <w:r>
        <w:rPr>
          <w:b/>
          <w:bCs/>
        </w:rPr>
        <w:t>If store exists and product exists in store</w:t>
      </w:r>
    </w:p>
    <w:p w14:paraId="6925AF3F" w14:textId="77777777" w:rsidR="003A0C2E" w:rsidRDefault="003A0C2E" w:rsidP="003A0C2E">
      <w:pPr>
        <w:pStyle w:val="a3"/>
        <w:numPr>
          <w:ilvl w:val="4"/>
          <w:numId w:val="1"/>
        </w:numPr>
        <w:bidi w:val="0"/>
        <w:rPr>
          <w:b/>
          <w:bCs/>
        </w:rPr>
      </w:pPr>
      <w:r>
        <w:rPr>
          <w:b/>
          <w:bCs/>
        </w:rPr>
        <w:t>System provides all exiting buying strategies of the product in the store</w:t>
      </w:r>
    </w:p>
    <w:p w14:paraId="65C101B0" w14:textId="77777777" w:rsidR="003A0C2E" w:rsidRPr="00D62502" w:rsidRDefault="003A0C2E" w:rsidP="003A0C2E">
      <w:pPr>
        <w:bidi w:val="0"/>
        <w:ind w:left="360"/>
      </w:pPr>
      <w:r w:rsidRPr="00A37649">
        <w:rPr>
          <w:b/>
          <w:bCs/>
        </w:rPr>
        <w:t>Acceptance Tests:</w:t>
      </w:r>
    </w:p>
    <w:p w14:paraId="386ABC2B" w14:textId="77777777" w:rsidR="003A0C2E" w:rsidRPr="00C163BE" w:rsidRDefault="003A0C2E" w:rsidP="003A0C2E">
      <w:pPr>
        <w:bidi w:val="0"/>
        <w:ind w:left="360"/>
      </w:pPr>
      <w:r>
        <w:t xml:space="preserve">1. </w:t>
      </w:r>
      <w:r w:rsidRPr="00A37649">
        <w:rPr>
          <w:b/>
          <w:bCs/>
        </w:rPr>
        <w:t>Action: Store owner and seller</w:t>
      </w:r>
      <w:r>
        <w:t xml:space="preserve"> is logged to the system and provides an identification of an existing store that he owns and an id of a product exists in the store</w:t>
      </w:r>
    </w:p>
    <w:p w14:paraId="71C1816E" w14:textId="77777777" w:rsidR="003A0C2E" w:rsidRDefault="003A0C2E" w:rsidP="003A0C2E">
      <w:pPr>
        <w:bidi w:val="0"/>
        <w:ind w:left="360"/>
      </w:pPr>
      <w:r w:rsidRPr="00A37649">
        <w:rPr>
          <w:b/>
          <w:bCs/>
        </w:rPr>
        <w:t>Expected Result:</w:t>
      </w:r>
      <w:r>
        <w:t xml:space="preserve"> The system provides all existing buying strategies of the product in the store</w:t>
      </w:r>
    </w:p>
    <w:p w14:paraId="278F4190" w14:textId="77777777" w:rsidR="003A0C2E" w:rsidRPr="00C163BE" w:rsidRDefault="003A0C2E" w:rsidP="003A0C2E">
      <w:pPr>
        <w:bidi w:val="0"/>
        <w:ind w:left="360"/>
      </w:pPr>
      <w:r>
        <w:t xml:space="preserve">2. </w:t>
      </w:r>
      <w:r w:rsidRPr="00A37649">
        <w:rPr>
          <w:b/>
          <w:bCs/>
        </w:rPr>
        <w:t>Action: Store owner and seller</w:t>
      </w:r>
      <w:r>
        <w:t xml:space="preserve"> is logged to the system and provides identification of a store that doesn't exist</w:t>
      </w:r>
    </w:p>
    <w:p w14:paraId="3DD2FAAB" w14:textId="77777777" w:rsidR="003A0C2E" w:rsidRDefault="003A0C2E" w:rsidP="003A0C2E">
      <w:pPr>
        <w:bidi w:val="0"/>
        <w:ind w:left="360"/>
      </w:pPr>
      <w:r w:rsidRPr="00A37649">
        <w:rPr>
          <w:b/>
          <w:bCs/>
        </w:rPr>
        <w:t>Expected Result:</w:t>
      </w:r>
      <w:r>
        <w:t xml:space="preserve"> </w:t>
      </w:r>
      <w:r w:rsidRPr="00A37649">
        <w:rPr>
          <w:b/>
          <w:bCs/>
        </w:rPr>
        <w:t>System</w:t>
      </w:r>
      <w:r>
        <w:t xml:space="preserve"> informs </w:t>
      </w:r>
      <w:r w:rsidRPr="00A37649">
        <w:rPr>
          <w:b/>
          <w:bCs/>
        </w:rPr>
        <w:t xml:space="preserve">Store owner and seller </w:t>
      </w:r>
      <w:r w:rsidRPr="00CC2670">
        <w:t xml:space="preserve">that the </w:t>
      </w:r>
      <w:r w:rsidRPr="00A37649">
        <w:rPr>
          <w:b/>
          <w:bCs/>
        </w:rPr>
        <w:t>store</w:t>
      </w:r>
      <w:r w:rsidRPr="00CC2670">
        <w:t xml:space="preserve"> doesn’t exist in his owned </w:t>
      </w:r>
      <w:r w:rsidRPr="00A37649">
        <w:rPr>
          <w:highlight w:val="cyan"/>
        </w:rPr>
        <w:t>store repository</w:t>
      </w:r>
    </w:p>
    <w:p w14:paraId="61E7454A" w14:textId="77777777" w:rsidR="003A0C2E" w:rsidRPr="00C163BE" w:rsidRDefault="003A0C2E" w:rsidP="003A0C2E">
      <w:pPr>
        <w:bidi w:val="0"/>
        <w:ind w:left="360"/>
      </w:pPr>
      <w:r>
        <w:t xml:space="preserve">3. </w:t>
      </w:r>
      <w:r w:rsidRPr="00A37649">
        <w:rPr>
          <w:b/>
          <w:bCs/>
        </w:rPr>
        <w:t xml:space="preserve">Action: </w:t>
      </w:r>
      <w:r>
        <w:t xml:space="preserve">The </w:t>
      </w:r>
      <w:r w:rsidRPr="00A37649">
        <w:rPr>
          <w:b/>
          <w:bCs/>
        </w:rPr>
        <w:t xml:space="preserve">Store owner and seller </w:t>
      </w:r>
      <w:r>
        <w:t>is logged to the system and provides identification of a store that he doesn’t own</w:t>
      </w:r>
    </w:p>
    <w:p w14:paraId="005A198E" w14:textId="77777777" w:rsidR="003A0C2E" w:rsidRDefault="003A0C2E" w:rsidP="003A0C2E">
      <w:pPr>
        <w:bidi w:val="0"/>
        <w:ind w:left="360"/>
      </w:pPr>
      <w:r w:rsidRPr="00A37649">
        <w:rPr>
          <w:b/>
          <w:bCs/>
        </w:rPr>
        <w:t>Expected Result:</w:t>
      </w:r>
      <w:r>
        <w:t xml:space="preserve"> </w:t>
      </w:r>
      <w:r w:rsidRPr="00A37649">
        <w:rPr>
          <w:b/>
          <w:bCs/>
        </w:rPr>
        <w:t>System</w:t>
      </w:r>
      <w:r>
        <w:t xml:space="preserve"> informs </w:t>
      </w:r>
      <w:r w:rsidRPr="00A37649">
        <w:rPr>
          <w:b/>
          <w:bCs/>
        </w:rPr>
        <w:t xml:space="preserve">Store owner and seller </w:t>
      </w:r>
      <w:r w:rsidRPr="00CC2670">
        <w:t xml:space="preserve">that the </w:t>
      </w:r>
      <w:r w:rsidRPr="00A37649">
        <w:rPr>
          <w:b/>
          <w:bCs/>
        </w:rPr>
        <w:t>store</w:t>
      </w:r>
      <w:r w:rsidRPr="00CC2670">
        <w:t xml:space="preserve"> doesn’t exist in his owned </w:t>
      </w:r>
      <w:r w:rsidRPr="00A37649">
        <w:rPr>
          <w:highlight w:val="cyan"/>
        </w:rPr>
        <w:t>store repository</w:t>
      </w:r>
    </w:p>
    <w:p w14:paraId="1B92FEC1" w14:textId="77777777" w:rsidR="003A0C2E" w:rsidRPr="00C163BE" w:rsidRDefault="003A0C2E" w:rsidP="003A0C2E">
      <w:pPr>
        <w:bidi w:val="0"/>
        <w:ind w:left="360"/>
      </w:pPr>
      <w:r>
        <w:t xml:space="preserve">4. </w:t>
      </w:r>
      <w:r w:rsidRPr="00A37649">
        <w:rPr>
          <w:b/>
          <w:bCs/>
        </w:rPr>
        <w:t xml:space="preserve">Action: </w:t>
      </w:r>
      <w:r>
        <w:t xml:space="preserve">The </w:t>
      </w:r>
      <w:r w:rsidRPr="00A37649">
        <w:rPr>
          <w:b/>
          <w:bCs/>
        </w:rPr>
        <w:t xml:space="preserve">Store owner and seller </w:t>
      </w:r>
      <w:r>
        <w:t>is logged to the system and provides identification of a store he owns and a product id that doesn’t exist in the store</w:t>
      </w:r>
    </w:p>
    <w:p w14:paraId="7144055B" w14:textId="77777777" w:rsidR="003A0C2E" w:rsidRDefault="003A0C2E" w:rsidP="003A0C2E">
      <w:pPr>
        <w:bidi w:val="0"/>
        <w:ind w:left="360"/>
      </w:pPr>
      <w:r w:rsidRPr="00A37649">
        <w:rPr>
          <w:b/>
          <w:bCs/>
        </w:rPr>
        <w:t>Expected Result:</w:t>
      </w:r>
      <w:r>
        <w:t xml:space="preserve"> System informs the </w:t>
      </w:r>
      <w:r w:rsidRPr="00A37649">
        <w:rPr>
          <w:b/>
          <w:bCs/>
        </w:rPr>
        <w:t xml:space="preserve">Store owner and seller </w:t>
      </w:r>
      <w:r w:rsidRPr="00D62502">
        <w:t xml:space="preserve">that </w:t>
      </w:r>
      <w:r>
        <w:t xml:space="preserve">the </w:t>
      </w:r>
      <w:r>
        <w:rPr>
          <w:b/>
          <w:bCs/>
        </w:rPr>
        <w:t>product doesn’t exist in the store</w:t>
      </w:r>
    </w:p>
    <w:p w14:paraId="598E7B14" w14:textId="77777777" w:rsidR="003A0C2E" w:rsidRPr="00C163BE" w:rsidRDefault="003A0C2E" w:rsidP="003A0C2E">
      <w:pPr>
        <w:bidi w:val="0"/>
        <w:ind w:left="360"/>
      </w:pPr>
      <w:r>
        <w:t xml:space="preserve">5. </w:t>
      </w:r>
      <w:r w:rsidRPr="00A37649">
        <w:rPr>
          <w:b/>
          <w:bCs/>
        </w:rPr>
        <w:t xml:space="preserve">Action: </w:t>
      </w:r>
      <w:r>
        <w:t xml:space="preserve">The </w:t>
      </w:r>
      <w:r w:rsidRPr="00A37649">
        <w:rPr>
          <w:b/>
          <w:bCs/>
        </w:rPr>
        <w:t xml:space="preserve">Store owner and seller </w:t>
      </w:r>
      <w:r>
        <w:t>is not logged to the system</w:t>
      </w:r>
    </w:p>
    <w:p w14:paraId="4A149465" w14:textId="77777777" w:rsidR="003A0C2E" w:rsidRDefault="003A0C2E" w:rsidP="003A0C2E">
      <w:pPr>
        <w:bidi w:val="0"/>
        <w:ind w:left="360"/>
      </w:pPr>
      <w:r w:rsidRPr="00A37649">
        <w:rPr>
          <w:b/>
          <w:bCs/>
        </w:rPr>
        <w:t>Expected Result:</w:t>
      </w:r>
      <w:r>
        <w:t xml:space="preserve"> Message indicates that managing stock is only allowed to logged in existing members </w:t>
      </w:r>
    </w:p>
    <w:p w14:paraId="7BE8E893" w14:textId="77777777" w:rsidR="008E52E3" w:rsidRPr="008E52E3" w:rsidRDefault="008E52E3" w:rsidP="008E52E3">
      <w:pPr>
        <w:bidi w:val="0"/>
        <w:rPr>
          <w:b/>
          <w:bCs/>
        </w:rPr>
      </w:pPr>
    </w:p>
    <w:p w14:paraId="0B56AC86" w14:textId="3AD651C1" w:rsidR="009E692E" w:rsidRDefault="009E692E" w:rsidP="009E692E">
      <w:pPr>
        <w:pStyle w:val="a3"/>
        <w:numPr>
          <w:ilvl w:val="0"/>
          <w:numId w:val="1"/>
        </w:numPr>
        <w:bidi w:val="0"/>
        <w:rPr>
          <w:b/>
          <w:bCs/>
        </w:rPr>
      </w:pPr>
      <w:r>
        <w:rPr>
          <w:b/>
          <w:bCs/>
        </w:rPr>
        <w:t>Use case: Nominate user to be store manager</w:t>
      </w:r>
    </w:p>
    <w:p w14:paraId="4989A438" w14:textId="77777777" w:rsidR="008E52E3" w:rsidRPr="00A0331A" w:rsidRDefault="008E52E3" w:rsidP="008E52E3">
      <w:pPr>
        <w:pStyle w:val="a3"/>
        <w:numPr>
          <w:ilvl w:val="1"/>
          <w:numId w:val="1"/>
        </w:numPr>
        <w:bidi w:val="0"/>
        <w:rPr>
          <w:b/>
          <w:bCs/>
        </w:rPr>
      </w:pPr>
      <w:r>
        <w:rPr>
          <w:b/>
          <w:bCs/>
        </w:rPr>
        <w:t>Actor</w:t>
      </w:r>
      <w:r w:rsidRPr="00156370">
        <w:rPr>
          <w:b/>
          <w:bCs/>
        </w:rPr>
        <w:t xml:space="preserve">: </w:t>
      </w:r>
      <w:r>
        <w:rPr>
          <w:b/>
          <w:bCs/>
        </w:rPr>
        <w:t>Store owner and seller</w:t>
      </w:r>
    </w:p>
    <w:p w14:paraId="406DC200" w14:textId="77777777" w:rsidR="008E52E3" w:rsidRDefault="008E52E3" w:rsidP="008E52E3">
      <w:pPr>
        <w:pStyle w:val="a3"/>
        <w:numPr>
          <w:ilvl w:val="1"/>
          <w:numId w:val="1"/>
        </w:numPr>
        <w:bidi w:val="0"/>
        <w:rPr>
          <w:b/>
          <w:bCs/>
        </w:rPr>
      </w:pPr>
      <w:r>
        <w:rPr>
          <w:b/>
          <w:bCs/>
        </w:rPr>
        <w:t xml:space="preserve">Precondition: </w:t>
      </w:r>
    </w:p>
    <w:p w14:paraId="4DB842AE" w14:textId="77777777" w:rsidR="008E52E3" w:rsidRPr="00643424" w:rsidRDefault="008E52E3" w:rsidP="008E52E3">
      <w:pPr>
        <w:pStyle w:val="a3"/>
        <w:numPr>
          <w:ilvl w:val="2"/>
          <w:numId w:val="1"/>
        </w:numPr>
        <w:bidi w:val="0"/>
        <w:rPr>
          <w:b/>
          <w:bCs/>
        </w:rPr>
      </w:pPr>
      <w:r>
        <w:rPr>
          <w:b/>
          <w:bCs/>
        </w:rPr>
        <w:t>Store owner and seller</w:t>
      </w:r>
      <w:r>
        <w:t xml:space="preserve"> </w:t>
      </w:r>
      <w:r w:rsidRPr="00D63811">
        <w:t xml:space="preserve">is logged in to the </w:t>
      </w:r>
      <w:r w:rsidRPr="00643424">
        <w:rPr>
          <w:b/>
          <w:bCs/>
          <w:color w:val="FF0000"/>
        </w:rPr>
        <w:t>system</w:t>
      </w:r>
    </w:p>
    <w:p w14:paraId="30E2EE65" w14:textId="77777777" w:rsidR="008E52E3" w:rsidRPr="00A37649" w:rsidRDefault="008E52E3" w:rsidP="008E52E3">
      <w:pPr>
        <w:pStyle w:val="a3"/>
        <w:numPr>
          <w:ilvl w:val="2"/>
          <w:numId w:val="1"/>
        </w:numPr>
        <w:bidi w:val="0"/>
        <w:rPr>
          <w:b/>
          <w:bCs/>
        </w:rPr>
      </w:pPr>
      <w:r>
        <w:rPr>
          <w:b/>
          <w:bCs/>
        </w:rPr>
        <w:t>Store owner and seller</w:t>
      </w:r>
      <w:r>
        <w:t xml:space="preserve"> </w:t>
      </w:r>
      <w:r w:rsidRPr="008964A0">
        <w:t>is an owner of an existing store</w:t>
      </w:r>
    </w:p>
    <w:p w14:paraId="0CE062B9" w14:textId="0243A567" w:rsidR="008E52E3" w:rsidRDefault="008E52E3" w:rsidP="008E52E3">
      <w:pPr>
        <w:pStyle w:val="a3"/>
        <w:numPr>
          <w:ilvl w:val="1"/>
          <w:numId w:val="1"/>
        </w:numPr>
        <w:bidi w:val="0"/>
        <w:rPr>
          <w:b/>
          <w:bCs/>
        </w:rPr>
      </w:pPr>
      <w:r>
        <w:rPr>
          <w:b/>
          <w:bCs/>
        </w:rPr>
        <w:t xml:space="preserve">Parameter: </w:t>
      </w:r>
      <w:r>
        <w:t xml:space="preserve">store id, </w:t>
      </w:r>
      <w:r w:rsidR="003A0C2E">
        <w:t>user id, permissions</w:t>
      </w:r>
    </w:p>
    <w:p w14:paraId="1738185E" w14:textId="77777777" w:rsidR="008E52E3" w:rsidRDefault="008E52E3" w:rsidP="008E52E3">
      <w:pPr>
        <w:pStyle w:val="a3"/>
        <w:numPr>
          <w:ilvl w:val="1"/>
          <w:numId w:val="1"/>
        </w:numPr>
        <w:bidi w:val="0"/>
        <w:rPr>
          <w:b/>
          <w:bCs/>
        </w:rPr>
      </w:pPr>
      <w:r>
        <w:rPr>
          <w:b/>
          <w:bCs/>
        </w:rPr>
        <w:t>Actions:</w:t>
      </w:r>
    </w:p>
    <w:p w14:paraId="5E0B9AB9" w14:textId="2C6A0A08" w:rsidR="008E52E3" w:rsidRDefault="008E52E3" w:rsidP="008E52E3">
      <w:pPr>
        <w:pStyle w:val="a3"/>
        <w:numPr>
          <w:ilvl w:val="2"/>
          <w:numId w:val="1"/>
        </w:numPr>
        <w:bidi w:val="0"/>
        <w:rPr>
          <w:b/>
          <w:bCs/>
        </w:rPr>
      </w:pPr>
      <w:r>
        <w:rPr>
          <w:b/>
          <w:bCs/>
        </w:rPr>
        <w:t xml:space="preserve">User asks to </w:t>
      </w:r>
      <w:r w:rsidR="003A0C2E">
        <w:rPr>
          <w:b/>
          <w:bCs/>
        </w:rPr>
        <w:t>nominate an existing user to be manager of the store</w:t>
      </w:r>
    </w:p>
    <w:p w14:paraId="7E3B9D78" w14:textId="48D1F4D1" w:rsidR="008E52E3" w:rsidRDefault="008E52E3" w:rsidP="003A0C2E">
      <w:pPr>
        <w:pStyle w:val="a3"/>
        <w:numPr>
          <w:ilvl w:val="2"/>
          <w:numId w:val="1"/>
        </w:numPr>
        <w:bidi w:val="0"/>
        <w:rPr>
          <w:b/>
          <w:bCs/>
        </w:rPr>
      </w:pPr>
      <w:r>
        <w:rPr>
          <w:b/>
          <w:bCs/>
        </w:rPr>
        <w:t>System requests the store id</w:t>
      </w:r>
      <w:r w:rsidR="003A0C2E">
        <w:rPr>
          <w:b/>
          <w:bCs/>
        </w:rPr>
        <w:t xml:space="preserve"> and user id</w:t>
      </w:r>
    </w:p>
    <w:p w14:paraId="501504DF" w14:textId="39A9CC3E" w:rsidR="008E52E3" w:rsidRDefault="008E52E3" w:rsidP="008E52E3">
      <w:pPr>
        <w:pStyle w:val="a3"/>
        <w:numPr>
          <w:ilvl w:val="2"/>
          <w:numId w:val="1"/>
        </w:numPr>
        <w:bidi w:val="0"/>
        <w:rPr>
          <w:b/>
          <w:bCs/>
        </w:rPr>
      </w:pPr>
      <w:r>
        <w:rPr>
          <w:b/>
          <w:bCs/>
        </w:rPr>
        <w:t>User provides required information</w:t>
      </w:r>
    </w:p>
    <w:p w14:paraId="420D49F4" w14:textId="715AED0D" w:rsidR="003A0C2E" w:rsidRDefault="003A0C2E" w:rsidP="003A0C2E">
      <w:pPr>
        <w:pStyle w:val="a3"/>
        <w:numPr>
          <w:ilvl w:val="2"/>
          <w:numId w:val="1"/>
        </w:numPr>
        <w:bidi w:val="0"/>
        <w:rPr>
          <w:b/>
          <w:bCs/>
        </w:rPr>
      </w:pPr>
      <w:r>
        <w:rPr>
          <w:b/>
          <w:bCs/>
        </w:rPr>
        <w:t>System locates store and user</w:t>
      </w:r>
    </w:p>
    <w:p w14:paraId="4844EF9A" w14:textId="4D25F277" w:rsidR="003A0C2E" w:rsidRDefault="003A0C2E" w:rsidP="003A0C2E">
      <w:pPr>
        <w:pStyle w:val="a3"/>
        <w:numPr>
          <w:ilvl w:val="2"/>
          <w:numId w:val="1"/>
        </w:numPr>
        <w:bidi w:val="0"/>
        <w:rPr>
          <w:b/>
          <w:bCs/>
        </w:rPr>
      </w:pPr>
      <w:r>
        <w:rPr>
          <w:b/>
          <w:bCs/>
        </w:rPr>
        <w:t>System asks for permission to add to user</w:t>
      </w:r>
    </w:p>
    <w:p w14:paraId="43D391F4" w14:textId="29DD09A8" w:rsidR="003A0C2E" w:rsidRDefault="003A0C2E" w:rsidP="003A0C2E">
      <w:pPr>
        <w:pStyle w:val="a3"/>
        <w:numPr>
          <w:ilvl w:val="2"/>
          <w:numId w:val="1"/>
        </w:numPr>
        <w:bidi w:val="0"/>
        <w:rPr>
          <w:b/>
          <w:bCs/>
        </w:rPr>
      </w:pPr>
      <w:r>
        <w:rPr>
          <w:b/>
          <w:bCs/>
        </w:rPr>
        <w:lastRenderedPageBreak/>
        <w:t>User provides the permissions</w:t>
      </w:r>
    </w:p>
    <w:p w14:paraId="3005C554" w14:textId="585C8911" w:rsidR="003A0C2E" w:rsidRDefault="003A0C2E" w:rsidP="003A0C2E">
      <w:pPr>
        <w:pStyle w:val="a3"/>
        <w:numPr>
          <w:ilvl w:val="2"/>
          <w:numId w:val="1"/>
        </w:numPr>
        <w:bidi w:val="0"/>
        <w:rPr>
          <w:b/>
          <w:bCs/>
        </w:rPr>
      </w:pPr>
      <w:r>
        <w:rPr>
          <w:b/>
          <w:bCs/>
        </w:rPr>
        <w:t>If all valid</w:t>
      </w:r>
    </w:p>
    <w:p w14:paraId="2F3793DE" w14:textId="4E91E0D5" w:rsidR="003A0C2E" w:rsidRDefault="003A0C2E" w:rsidP="003A0C2E">
      <w:pPr>
        <w:pStyle w:val="a3"/>
        <w:numPr>
          <w:ilvl w:val="3"/>
          <w:numId w:val="1"/>
        </w:numPr>
        <w:bidi w:val="0"/>
        <w:rPr>
          <w:b/>
          <w:bCs/>
        </w:rPr>
      </w:pPr>
      <w:r>
        <w:rPr>
          <w:b/>
          <w:bCs/>
        </w:rPr>
        <w:t>System assigns requested user to be store manager</w:t>
      </w:r>
    </w:p>
    <w:p w14:paraId="4D6B2ECF" w14:textId="09D9F3AA" w:rsidR="003A0C2E" w:rsidRDefault="003A0C2E" w:rsidP="003A0C2E">
      <w:pPr>
        <w:pStyle w:val="a3"/>
        <w:numPr>
          <w:ilvl w:val="3"/>
          <w:numId w:val="1"/>
        </w:numPr>
        <w:bidi w:val="0"/>
        <w:rPr>
          <w:b/>
          <w:bCs/>
        </w:rPr>
      </w:pPr>
      <w:r>
        <w:rPr>
          <w:b/>
          <w:bCs/>
        </w:rPr>
        <w:t>System adds permissions to user</w:t>
      </w:r>
    </w:p>
    <w:p w14:paraId="096586E5" w14:textId="3DE5FDB3" w:rsidR="003A0C2E" w:rsidRDefault="003A0C2E" w:rsidP="003A0C2E">
      <w:pPr>
        <w:pStyle w:val="a3"/>
        <w:numPr>
          <w:ilvl w:val="3"/>
          <w:numId w:val="1"/>
        </w:numPr>
        <w:bidi w:val="0"/>
        <w:rPr>
          <w:b/>
          <w:bCs/>
        </w:rPr>
      </w:pPr>
      <w:r>
        <w:rPr>
          <w:b/>
          <w:bCs/>
        </w:rPr>
        <w:t>System sets user permission as new manager</w:t>
      </w:r>
    </w:p>
    <w:p w14:paraId="3B427E6A" w14:textId="4157DB40" w:rsidR="003A0C2E" w:rsidRDefault="003A0C2E" w:rsidP="003A0C2E">
      <w:pPr>
        <w:pStyle w:val="a3"/>
        <w:numPr>
          <w:ilvl w:val="3"/>
          <w:numId w:val="1"/>
        </w:numPr>
        <w:bidi w:val="0"/>
        <w:rPr>
          <w:b/>
          <w:bCs/>
        </w:rPr>
      </w:pPr>
      <w:r>
        <w:rPr>
          <w:b/>
          <w:bCs/>
        </w:rPr>
        <w:t>System sets user to be nominated by the user that asked for this nomination</w:t>
      </w:r>
    </w:p>
    <w:p w14:paraId="661FD75E" w14:textId="089614F4" w:rsidR="003A0C2E" w:rsidRPr="003A0C2E" w:rsidRDefault="003A0C2E" w:rsidP="003A0C2E">
      <w:pPr>
        <w:pStyle w:val="a3"/>
        <w:numPr>
          <w:ilvl w:val="3"/>
          <w:numId w:val="1"/>
        </w:numPr>
        <w:bidi w:val="0"/>
        <w:rPr>
          <w:b/>
          <w:bCs/>
        </w:rPr>
      </w:pPr>
      <w:r>
        <w:rPr>
          <w:b/>
          <w:bCs/>
        </w:rPr>
        <w:t>Requested user informs that he got the new nomination and by who</w:t>
      </w:r>
    </w:p>
    <w:p w14:paraId="476578C5" w14:textId="77777777" w:rsidR="008E52E3" w:rsidRPr="00D62502" w:rsidRDefault="008E52E3" w:rsidP="003A0C2E">
      <w:pPr>
        <w:bidi w:val="0"/>
      </w:pPr>
      <w:r w:rsidRPr="00A37649">
        <w:rPr>
          <w:b/>
          <w:bCs/>
        </w:rPr>
        <w:t>Acceptance Tests:</w:t>
      </w:r>
    </w:p>
    <w:p w14:paraId="1AD70053" w14:textId="4D55311A" w:rsidR="008E52E3" w:rsidRPr="00C163BE" w:rsidRDefault="008E52E3" w:rsidP="008E52E3">
      <w:pPr>
        <w:bidi w:val="0"/>
        <w:ind w:left="360"/>
      </w:pPr>
      <w:r>
        <w:t xml:space="preserve">1. </w:t>
      </w:r>
      <w:r w:rsidRPr="00A37649">
        <w:rPr>
          <w:b/>
          <w:bCs/>
        </w:rPr>
        <w:t>Action: Store owner and seller</w:t>
      </w:r>
      <w:r>
        <w:t xml:space="preserve"> is logged to the system and provides an identification of an existing store that he owns, </w:t>
      </w:r>
      <w:r w:rsidR="003A0C2E">
        <w:t>and id of a user of the system, that is not already a store manager</w:t>
      </w:r>
    </w:p>
    <w:p w14:paraId="45343310" w14:textId="2FCFB635" w:rsidR="008E52E3" w:rsidRDefault="008E52E3" w:rsidP="008E52E3">
      <w:pPr>
        <w:bidi w:val="0"/>
        <w:ind w:left="360"/>
      </w:pPr>
      <w:r w:rsidRPr="00A37649">
        <w:rPr>
          <w:b/>
          <w:bCs/>
        </w:rPr>
        <w:t>Expected Result:</w:t>
      </w:r>
      <w:r>
        <w:t xml:space="preserve"> The system </w:t>
      </w:r>
      <w:r w:rsidR="002701CD">
        <w:t>adds the user as manager of the store, updates his permissions and set his nominator to be the user that nominated him</w:t>
      </w:r>
    </w:p>
    <w:p w14:paraId="7E97CE84" w14:textId="77777777" w:rsidR="008E52E3" w:rsidRPr="00C163BE" w:rsidRDefault="008E52E3" w:rsidP="008E52E3">
      <w:pPr>
        <w:bidi w:val="0"/>
        <w:ind w:left="360"/>
      </w:pPr>
      <w:r>
        <w:t xml:space="preserve">2. </w:t>
      </w:r>
      <w:r w:rsidRPr="00A37649">
        <w:rPr>
          <w:b/>
          <w:bCs/>
        </w:rPr>
        <w:t>Action: Store owner and seller</w:t>
      </w:r>
      <w:r>
        <w:t xml:space="preserve"> is logged to the system and provides identification of a store that doesn't exist</w:t>
      </w:r>
    </w:p>
    <w:p w14:paraId="20DA98C3" w14:textId="77777777" w:rsidR="008E52E3" w:rsidRDefault="008E52E3" w:rsidP="008E52E3">
      <w:pPr>
        <w:bidi w:val="0"/>
        <w:ind w:left="360"/>
      </w:pPr>
      <w:r w:rsidRPr="00A37649">
        <w:rPr>
          <w:b/>
          <w:bCs/>
        </w:rPr>
        <w:t>Expected Result:</w:t>
      </w:r>
      <w:r>
        <w:t xml:space="preserve"> </w:t>
      </w:r>
      <w:r w:rsidRPr="00A37649">
        <w:rPr>
          <w:b/>
          <w:bCs/>
        </w:rPr>
        <w:t>System</w:t>
      </w:r>
      <w:r>
        <w:t xml:space="preserve"> informs </w:t>
      </w:r>
      <w:r w:rsidRPr="00A37649">
        <w:rPr>
          <w:b/>
          <w:bCs/>
        </w:rPr>
        <w:t xml:space="preserve">Store owner and seller </w:t>
      </w:r>
      <w:r w:rsidRPr="00CC2670">
        <w:t xml:space="preserve">that the </w:t>
      </w:r>
      <w:r w:rsidRPr="00A37649">
        <w:rPr>
          <w:b/>
          <w:bCs/>
        </w:rPr>
        <w:t>store</w:t>
      </w:r>
      <w:r w:rsidRPr="00CC2670">
        <w:t xml:space="preserve"> doesn’t exist in his owned </w:t>
      </w:r>
      <w:r w:rsidRPr="00A37649">
        <w:rPr>
          <w:highlight w:val="cyan"/>
        </w:rPr>
        <w:t>store repository</w:t>
      </w:r>
    </w:p>
    <w:p w14:paraId="7D233F96" w14:textId="77777777" w:rsidR="008E52E3" w:rsidRPr="00C163BE" w:rsidRDefault="008E52E3" w:rsidP="008E52E3">
      <w:pPr>
        <w:bidi w:val="0"/>
        <w:ind w:left="360"/>
      </w:pPr>
      <w:r>
        <w:t xml:space="preserve">3. </w:t>
      </w:r>
      <w:r w:rsidRPr="00A37649">
        <w:rPr>
          <w:b/>
          <w:bCs/>
        </w:rPr>
        <w:t xml:space="preserve">Action: </w:t>
      </w:r>
      <w:r>
        <w:t xml:space="preserve">The </w:t>
      </w:r>
      <w:r w:rsidRPr="00A37649">
        <w:rPr>
          <w:b/>
          <w:bCs/>
        </w:rPr>
        <w:t xml:space="preserve">Store owner and seller </w:t>
      </w:r>
      <w:r>
        <w:t>is logged to the system and provides identification of a store that he doesn’t own</w:t>
      </w:r>
    </w:p>
    <w:p w14:paraId="4C4B5A06" w14:textId="77777777" w:rsidR="008E52E3" w:rsidRDefault="008E52E3" w:rsidP="008E52E3">
      <w:pPr>
        <w:bidi w:val="0"/>
        <w:ind w:left="360"/>
      </w:pPr>
      <w:r w:rsidRPr="00A37649">
        <w:rPr>
          <w:b/>
          <w:bCs/>
        </w:rPr>
        <w:t>Expected Result:</w:t>
      </w:r>
      <w:r>
        <w:t xml:space="preserve"> </w:t>
      </w:r>
      <w:r w:rsidRPr="00A37649">
        <w:rPr>
          <w:b/>
          <w:bCs/>
        </w:rPr>
        <w:t>System</w:t>
      </w:r>
      <w:r>
        <w:t xml:space="preserve"> informs </w:t>
      </w:r>
      <w:r w:rsidRPr="00A37649">
        <w:rPr>
          <w:b/>
          <w:bCs/>
        </w:rPr>
        <w:t xml:space="preserve">Store owner and seller </w:t>
      </w:r>
      <w:r w:rsidRPr="00CC2670">
        <w:t xml:space="preserve">that the </w:t>
      </w:r>
      <w:r w:rsidRPr="00A37649">
        <w:rPr>
          <w:b/>
          <w:bCs/>
        </w:rPr>
        <w:t>store</w:t>
      </w:r>
      <w:r w:rsidRPr="00CC2670">
        <w:t xml:space="preserve"> doesn’t exist in his owned </w:t>
      </w:r>
      <w:r w:rsidRPr="00A37649">
        <w:rPr>
          <w:highlight w:val="cyan"/>
        </w:rPr>
        <w:t>store repository</w:t>
      </w:r>
    </w:p>
    <w:p w14:paraId="01C96DD4" w14:textId="559AB971" w:rsidR="008E52E3" w:rsidRPr="00C163BE" w:rsidRDefault="008E52E3" w:rsidP="008E52E3">
      <w:pPr>
        <w:bidi w:val="0"/>
        <w:ind w:left="360"/>
      </w:pPr>
      <w:r>
        <w:t xml:space="preserve">4. </w:t>
      </w:r>
      <w:r w:rsidRPr="00A37649">
        <w:rPr>
          <w:b/>
          <w:bCs/>
        </w:rPr>
        <w:t xml:space="preserve">Action: </w:t>
      </w:r>
      <w:r>
        <w:t xml:space="preserve">The </w:t>
      </w:r>
      <w:r w:rsidRPr="00A37649">
        <w:rPr>
          <w:b/>
          <w:bCs/>
        </w:rPr>
        <w:t xml:space="preserve">Store owner and seller </w:t>
      </w:r>
      <w:r>
        <w:t xml:space="preserve">is logged to the system and provides identification of a store he owns and an unknown </w:t>
      </w:r>
      <w:r w:rsidR="002701CD">
        <w:rPr>
          <w:b/>
          <w:bCs/>
        </w:rPr>
        <w:t>user</w:t>
      </w:r>
    </w:p>
    <w:p w14:paraId="278702BB" w14:textId="47F25F4E" w:rsidR="008E52E3" w:rsidRDefault="008E52E3" w:rsidP="008E52E3">
      <w:pPr>
        <w:bidi w:val="0"/>
        <w:ind w:left="360"/>
      </w:pPr>
      <w:r w:rsidRPr="00A37649">
        <w:rPr>
          <w:b/>
          <w:bCs/>
        </w:rPr>
        <w:t>Expected Result:</w:t>
      </w:r>
      <w:r>
        <w:t xml:space="preserve"> System informs the </w:t>
      </w:r>
      <w:r w:rsidRPr="00A37649">
        <w:rPr>
          <w:b/>
          <w:bCs/>
        </w:rPr>
        <w:t xml:space="preserve">Store owner and seller </w:t>
      </w:r>
      <w:r w:rsidRPr="00D62502">
        <w:t xml:space="preserve">that </w:t>
      </w:r>
      <w:r>
        <w:t xml:space="preserve">the </w:t>
      </w:r>
      <w:r w:rsidR="002701CD">
        <w:rPr>
          <w:b/>
          <w:bCs/>
        </w:rPr>
        <w:t>user is unknown to the system</w:t>
      </w:r>
    </w:p>
    <w:p w14:paraId="018099EE" w14:textId="77777777" w:rsidR="008E52E3" w:rsidRPr="00C163BE" w:rsidRDefault="008E52E3" w:rsidP="008E52E3">
      <w:pPr>
        <w:bidi w:val="0"/>
        <w:ind w:left="360"/>
      </w:pPr>
      <w:r>
        <w:t xml:space="preserve">5. </w:t>
      </w:r>
      <w:r w:rsidRPr="00A37649">
        <w:rPr>
          <w:b/>
          <w:bCs/>
        </w:rPr>
        <w:t xml:space="preserve">Action: </w:t>
      </w:r>
      <w:r>
        <w:t xml:space="preserve">The </w:t>
      </w:r>
      <w:r w:rsidRPr="00A37649">
        <w:rPr>
          <w:b/>
          <w:bCs/>
        </w:rPr>
        <w:t xml:space="preserve">Store owner and seller </w:t>
      </w:r>
      <w:r>
        <w:t>is not logged to the system</w:t>
      </w:r>
    </w:p>
    <w:p w14:paraId="3D9DE959" w14:textId="77777777" w:rsidR="008E52E3" w:rsidRDefault="008E52E3" w:rsidP="008E52E3">
      <w:pPr>
        <w:bidi w:val="0"/>
        <w:ind w:left="360"/>
      </w:pPr>
      <w:r w:rsidRPr="00A37649">
        <w:rPr>
          <w:b/>
          <w:bCs/>
        </w:rPr>
        <w:t>Expected Result:</w:t>
      </w:r>
      <w:r>
        <w:t xml:space="preserve"> Message indicates that managing stock is only allowed to logged in existing members </w:t>
      </w:r>
    </w:p>
    <w:p w14:paraId="6E0DC369" w14:textId="013E242D" w:rsidR="008E52E3" w:rsidRDefault="008E52E3" w:rsidP="008E52E3">
      <w:pPr>
        <w:bidi w:val="0"/>
        <w:ind w:left="360"/>
        <w:rPr>
          <w:b/>
          <w:bCs/>
        </w:rPr>
      </w:pPr>
      <w:r>
        <w:t xml:space="preserve">6. </w:t>
      </w:r>
      <w:r w:rsidRPr="00A37649">
        <w:rPr>
          <w:b/>
          <w:bCs/>
        </w:rPr>
        <w:t xml:space="preserve">Action: </w:t>
      </w:r>
      <w:r>
        <w:t xml:space="preserve">The </w:t>
      </w:r>
      <w:r w:rsidRPr="00A37649">
        <w:rPr>
          <w:b/>
          <w:bCs/>
        </w:rPr>
        <w:t xml:space="preserve">Store owner and seller </w:t>
      </w:r>
      <w:r>
        <w:t xml:space="preserve">is logged to the system and provides identification of a store he owns and a known </w:t>
      </w:r>
      <w:r w:rsidR="002701CD">
        <w:t>user that is already a manager of that store</w:t>
      </w:r>
    </w:p>
    <w:p w14:paraId="210E94C6" w14:textId="70A8A326" w:rsidR="008E52E3" w:rsidRDefault="008E52E3" w:rsidP="008E52E3">
      <w:pPr>
        <w:bidi w:val="0"/>
        <w:ind w:left="360"/>
      </w:pPr>
      <w:r w:rsidRPr="00A37649">
        <w:rPr>
          <w:b/>
          <w:bCs/>
        </w:rPr>
        <w:t>Expected Result:</w:t>
      </w:r>
      <w:r>
        <w:t xml:space="preserve"> Message indicates that </w:t>
      </w:r>
      <w:r w:rsidR="002701CD">
        <w:t>user can't be nominated twice to be store manager of the same store</w:t>
      </w:r>
    </w:p>
    <w:p w14:paraId="1087CBB7" w14:textId="77777777" w:rsidR="002701CD" w:rsidRDefault="002701CD" w:rsidP="002701CD">
      <w:pPr>
        <w:bidi w:val="0"/>
        <w:ind w:left="360"/>
      </w:pPr>
    </w:p>
    <w:p w14:paraId="7FA0660D" w14:textId="62B3CCD2" w:rsidR="002701CD" w:rsidRDefault="002701CD" w:rsidP="002701CD">
      <w:pPr>
        <w:bidi w:val="0"/>
        <w:ind w:left="360"/>
        <w:rPr>
          <w:b/>
          <w:bCs/>
        </w:rPr>
      </w:pPr>
      <w:r>
        <w:t xml:space="preserve">6. </w:t>
      </w:r>
      <w:r w:rsidRPr="00A37649">
        <w:rPr>
          <w:b/>
          <w:bCs/>
        </w:rPr>
        <w:t xml:space="preserve">Action: </w:t>
      </w:r>
      <w:r>
        <w:t xml:space="preserve">The </w:t>
      </w:r>
      <w:r w:rsidRPr="00A37649">
        <w:rPr>
          <w:b/>
          <w:bCs/>
        </w:rPr>
        <w:t xml:space="preserve">Store owner and seller </w:t>
      </w:r>
      <w:r>
        <w:t>is logged to the system and provides identification of a store he owns and doesn't have permissions to nominate new manager</w:t>
      </w:r>
    </w:p>
    <w:p w14:paraId="2C82C8DB" w14:textId="70436310" w:rsidR="009E692E" w:rsidRDefault="002701CD" w:rsidP="00884298">
      <w:pPr>
        <w:bidi w:val="0"/>
        <w:ind w:left="360"/>
      </w:pPr>
      <w:r w:rsidRPr="00A37649">
        <w:rPr>
          <w:b/>
          <w:bCs/>
        </w:rPr>
        <w:t>Expected Result:</w:t>
      </w:r>
      <w:r>
        <w:t xml:space="preserve"> Message indicates that user can't nominate new manager to store because of permissions issues.</w:t>
      </w:r>
    </w:p>
    <w:p w14:paraId="643C4FAD" w14:textId="78C98B37" w:rsidR="00884298" w:rsidRDefault="00884298" w:rsidP="00884298">
      <w:pPr>
        <w:bidi w:val="0"/>
        <w:ind w:left="360"/>
      </w:pPr>
    </w:p>
    <w:p w14:paraId="7188D279" w14:textId="77777777" w:rsidR="00884298" w:rsidRDefault="00884298" w:rsidP="00884298">
      <w:pPr>
        <w:pStyle w:val="a3"/>
        <w:bidi w:val="0"/>
      </w:pPr>
    </w:p>
    <w:p w14:paraId="28FF6B7D" w14:textId="77777777" w:rsidR="00884298" w:rsidRDefault="00884298" w:rsidP="00884298">
      <w:pPr>
        <w:pStyle w:val="a3"/>
        <w:bidi w:val="0"/>
      </w:pPr>
    </w:p>
    <w:p w14:paraId="69CB53E1" w14:textId="77777777" w:rsidR="00884298" w:rsidRDefault="00884298" w:rsidP="00884298">
      <w:pPr>
        <w:pStyle w:val="a3"/>
        <w:numPr>
          <w:ilvl w:val="0"/>
          <w:numId w:val="1"/>
        </w:numPr>
        <w:bidi w:val="0"/>
        <w:ind w:left="785"/>
        <w:rPr>
          <w:b/>
          <w:bCs/>
        </w:rPr>
      </w:pPr>
      <w:r>
        <w:t xml:space="preserve">Use case: </w:t>
      </w:r>
      <w:r>
        <w:rPr>
          <w:b/>
          <w:bCs/>
        </w:rPr>
        <w:t xml:space="preserve">Change </w:t>
      </w:r>
      <w:r w:rsidRPr="007E336F">
        <w:rPr>
          <w:b/>
          <w:bCs/>
          <w:highlight w:val="cyan"/>
        </w:rPr>
        <w:t>management permission</w:t>
      </w:r>
      <w:r>
        <w:rPr>
          <w:b/>
          <w:bCs/>
        </w:rPr>
        <w:t xml:space="preserve"> for </w:t>
      </w:r>
      <w:r w:rsidRPr="007E336F">
        <w:rPr>
          <w:b/>
          <w:bCs/>
          <w:highlight w:val="cyan"/>
        </w:rPr>
        <w:t>sub-manger</w:t>
      </w:r>
    </w:p>
    <w:p w14:paraId="385DC4CB" w14:textId="77777777" w:rsidR="00884298" w:rsidRPr="00A0331A" w:rsidRDefault="00884298" w:rsidP="00884298">
      <w:pPr>
        <w:pStyle w:val="a3"/>
        <w:numPr>
          <w:ilvl w:val="1"/>
          <w:numId w:val="1"/>
        </w:numPr>
        <w:bidi w:val="0"/>
        <w:rPr>
          <w:b/>
          <w:bCs/>
        </w:rPr>
      </w:pPr>
      <w:r>
        <w:rPr>
          <w:b/>
          <w:bCs/>
        </w:rPr>
        <w:t xml:space="preserve">Actor: </w:t>
      </w:r>
      <w:r>
        <w:rPr>
          <w:b/>
          <w:bCs/>
          <w:color w:val="FF0000"/>
        </w:rPr>
        <w:t>User</w:t>
      </w:r>
    </w:p>
    <w:p w14:paraId="0053625D" w14:textId="77777777" w:rsidR="00884298" w:rsidRDefault="00884298" w:rsidP="00884298">
      <w:pPr>
        <w:pStyle w:val="a3"/>
        <w:numPr>
          <w:ilvl w:val="1"/>
          <w:numId w:val="1"/>
        </w:numPr>
        <w:bidi w:val="0"/>
        <w:rPr>
          <w:b/>
          <w:bCs/>
        </w:rPr>
      </w:pPr>
      <w:r>
        <w:rPr>
          <w:b/>
          <w:bCs/>
        </w:rPr>
        <w:t xml:space="preserve">Precondition: </w:t>
      </w:r>
      <w:r>
        <w:t>The user is owner of the store the sub mangers set is manages and the set is not empty.</w:t>
      </w:r>
    </w:p>
    <w:p w14:paraId="19F12942" w14:textId="77777777" w:rsidR="00884298" w:rsidRDefault="00884298" w:rsidP="00884298">
      <w:pPr>
        <w:pStyle w:val="a3"/>
        <w:numPr>
          <w:ilvl w:val="1"/>
          <w:numId w:val="1"/>
        </w:numPr>
        <w:bidi w:val="0"/>
        <w:rPr>
          <w:b/>
          <w:bCs/>
        </w:rPr>
      </w:pPr>
      <w:r>
        <w:rPr>
          <w:b/>
          <w:bCs/>
        </w:rPr>
        <w:t xml:space="preserve">Parameter: </w:t>
      </w:r>
      <w:r>
        <w:t xml:space="preserve">Set of permissions </w:t>
      </w:r>
    </w:p>
    <w:p w14:paraId="53C8878B" w14:textId="77777777" w:rsidR="00884298" w:rsidRPr="005A2A1C" w:rsidRDefault="00884298" w:rsidP="00884298">
      <w:pPr>
        <w:pStyle w:val="a3"/>
        <w:numPr>
          <w:ilvl w:val="1"/>
          <w:numId w:val="1"/>
        </w:numPr>
        <w:bidi w:val="0"/>
        <w:rPr>
          <w:b/>
          <w:bCs/>
        </w:rPr>
      </w:pPr>
      <w:r>
        <w:rPr>
          <w:b/>
          <w:bCs/>
        </w:rPr>
        <w:t>Actions:</w:t>
      </w:r>
    </w:p>
    <w:p w14:paraId="4F04BB0A" w14:textId="77777777" w:rsidR="00884298" w:rsidRPr="00D63811" w:rsidRDefault="00884298" w:rsidP="00884298">
      <w:pPr>
        <w:pStyle w:val="a3"/>
        <w:numPr>
          <w:ilvl w:val="2"/>
          <w:numId w:val="1"/>
        </w:numPr>
        <w:bidi w:val="0"/>
      </w:pPr>
      <w:r>
        <w:rPr>
          <w:b/>
          <w:bCs/>
          <w:color w:val="FF0000"/>
        </w:rPr>
        <w:t>User</w:t>
      </w:r>
      <w:r>
        <w:t xml:space="preserve"> chooses sub-manger from an non empty sub mangers set for specific store.</w:t>
      </w:r>
    </w:p>
    <w:p w14:paraId="03884EFF" w14:textId="77777777" w:rsidR="00884298" w:rsidRDefault="00884298" w:rsidP="00884298">
      <w:pPr>
        <w:pStyle w:val="a3"/>
        <w:numPr>
          <w:ilvl w:val="2"/>
          <w:numId w:val="1"/>
        </w:numPr>
        <w:bidi w:val="0"/>
      </w:pPr>
      <w:r>
        <w:t xml:space="preserve">The </w:t>
      </w:r>
      <w:r>
        <w:rPr>
          <w:b/>
          <w:bCs/>
          <w:color w:val="FF0000"/>
        </w:rPr>
        <w:t>Store's Owner</w:t>
      </w:r>
      <w:r>
        <w:t xml:space="preserve"> sets a set of permissions for the selected </w:t>
      </w:r>
      <w:r w:rsidRPr="002660B4">
        <w:rPr>
          <w:highlight w:val="cyan"/>
        </w:rPr>
        <w:t>sub manager</w:t>
      </w:r>
      <w:r>
        <w:t>.</w:t>
      </w:r>
    </w:p>
    <w:p w14:paraId="1F4B3061" w14:textId="77777777" w:rsidR="00884298" w:rsidRDefault="00884298" w:rsidP="00884298">
      <w:pPr>
        <w:pStyle w:val="a3"/>
        <w:numPr>
          <w:ilvl w:val="2"/>
          <w:numId w:val="1"/>
        </w:numPr>
        <w:bidi w:val="0"/>
      </w:pPr>
      <w:r>
        <w:t>The set of permissions is valid:</w:t>
      </w:r>
    </w:p>
    <w:p w14:paraId="228BC55E" w14:textId="77777777" w:rsidR="00884298" w:rsidRDefault="00884298" w:rsidP="00884298">
      <w:pPr>
        <w:pStyle w:val="a3"/>
        <w:bidi w:val="0"/>
        <w:ind w:left="2160"/>
      </w:pPr>
      <w:r w:rsidRPr="002660B4">
        <w:rPr>
          <w:b/>
          <w:bCs/>
        </w:rPr>
        <w:t>3.1</w:t>
      </w:r>
      <w:r>
        <w:t>.The sub manager gets the new permissions.</w:t>
      </w:r>
    </w:p>
    <w:p w14:paraId="671F6F9A" w14:textId="77777777" w:rsidR="00884298" w:rsidRDefault="00884298" w:rsidP="00884298">
      <w:pPr>
        <w:bidi w:val="0"/>
      </w:pPr>
      <w:r>
        <w:tab/>
      </w:r>
      <w:r>
        <w:tab/>
        <w:t xml:space="preserve">       </w:t>
      </w:r>
      <w:r>
        <w:rPr>
          <w:b/>
          <w:bCs/>
        </w:rPr>
        <w:t>4.</w:t>
      </w:r>
      <w:r>
        <w:t>Else</w:t>
      </w:r>
    </w:p>
    <w:p w14:paraId="3C095996" w14:textId="77777777" w:rsidR="00884298" w:rsidRPr="002660B4" w:rsidRDefault="00884298" w:rsidP="00884298">
      <w:pPr>
        <w:bidi w:val="0"/>
      </w:pPr>
      <w:r>
        <w:tab/>
      </w:r>
      <w:r>
        <w:tab/>
      </w:r>
      <w:r>
        <w:tab/>
      </w:r>
      <w:r w:rsidRPr="002660B4">
        <w:rPr>
          <w:b/>
          <w:bCs/>
        </w:rPr>
        <w:t>4.1</w:t>
      </w:r>
      <w:r>
        <w:rPr>
          <w:b/>
          <w:bCs/>
        </w:rPr>
        <w:t>-</w:t>
      </w:r>
      <w:r>
        <w:t>The sub manager stays with the former permissions.</w:t>
      </w:r>
    </w:p>
    <w:p w14:paraId="4DBEA5E2" w14:textId="77777777" w:rsidR="00884298" w:rsidRPr="002A602A" w:rsidRDefault="00884298" w:rsidP="00884298">
      <w:pPr>
        <w:pStyle w:val="a3"/>
        <w:bidi w:val="0"/>
        <w:rPr>
          <w:b/>
          <w:bCs/>
        </w:rPr>
      </w:pPr>
      <w:r w:rsidRPr="002A602A">
        <w:rPr>
          <w:b/>
          <w:bCs/>
        </w:rPr>
        <w:t>Acceptance Tests:</w:t>
      </w:r>
    </w:p>
    <w:p w14:paraId="25EEB980" w14:textId="77777777" w:rsidR="00884298" w:rsidRPr="00C163BE" w:rsidRDefault="00884298" w:rsidP="00884298">
      <w:pPr>
        <w:pStyle w:val="a3"/>
        <w:bidi w:val="0"/>
      </w:pPr>
      <w:r>
        <w:t xml:space="preserve">1. </w:t>
      </w:r>
      <w:r w:rsidRPr="00156370">
        <w:rPr>
          <w:b/>
          <w:bCs/>
        </w:rPr>
        <w:t xml:space="preserve">Action: </w:t>
      </w:r>
      <w:r>
        <w:t>The user is owner of the store the sub mangers set is manages and the sub mangers set is not empty the Store's owner selects sub manager and give him valid set of permissions, the sub manager does operations required each of the permissions from the set of permissions.</w:t>
      </w:r>
    </w:p>
    <w:p w14:paraId="524F3AA4" w14:textId="77777777" w:rsidR="00884298" w:rsidRDefault="00884298" w:rsidP="00884298">
      <w:pPr>
        <w:pStyle w:val="a3"/>
        <w:bidi w:val="0"/>
      </w:pPr>
      <w:r w:rsidRPr="007D3615">
        <w:rPr>
          <w:b/>
          <w:bCs/>
        </w:rPr>
        <w:t>Expected Result:</w:t>
      </w:r>
      <w:r>
        <w:t xml:space="preserve"> All the operations succeeded.</w:t>
      </w:r>
    </w:p>
    <w:p w14:paraId="448988EF" w14:textId="77777777" w:rsidR="00884298" w:rsidRPr="00C163BE" w:rsidRDefault="00884298" w:rsidP="00884298">
      <w:pPr>
        <w:pStyle w:val="a3"/>
        <w:bidi w:val="0"/>
      </w:pPr>
      <w:r>
        <w:t xml:space="preserve">2. </w:t>
      </w:r>
      <w:r w:rsidRPr="00156370">
        <w:rPr>
          <w:b/>
          <w:bCs/>
        </w:rPr>
        <w:t>Action:</w:t>
      </w:r>
      <w:r w:rsidRPr="00A2472B">
        <w:t xml:space="preserve"> </w:t>
      </w:r>
      <w:r>
        <w:t xml:space="preserve">The user is owner of the store the sub mangers set is manages and </w:t>
      </w:r>
      <w:r w:rsidRPr="00156370">
        <w:rPr>
          <w:b/>
          <w:bCs/>
        </w:rPr>
        <w:t xml:space="preserve"> </w:t>
      </w:r>
      <w:r>
        <w:t>the sub mangers set is not empty the Store's owner selects sub manager and give him valid set of permissions, the sub manager does operation that required permission that doesn't belongs to the provided set of permissions</w:t>
      </w:r>
    </w:p>
    <w:p w14:paraId="6B570D1E" w14:textId="77777777" w:rsidR="00884298" w:rsidRDefault="00884298" w:rsidP="00884298">
      <w:pPr>
        <w:pStyle w:val="a3"/>
        <w:bidi w:val="0"/>
      </w:pPr>
      <w:r w:rsidRPr="007D3615">
        <w:rPr>
          <w:b/>
          <w:bCs/>
        </w:rPr>
        <w:t>Expected Result:</w:t>
      </w:r>
      <w:r>
        <w:t xml:space="preserve"> Message indicates the sub manger doesn’t have the permissions shown to the sub manager. </w:t>
      </w:r>
    </w:p>
    <w:p w14:paraId="059F1F01" w14:textId="77777777" w:rsidR="00884298" w:rsidRPr="00C163BE" w:rsidRDefault="00884298" w:rsidP="00884298">
      <w:pPr>
        <w:pStyle w:val="a3"/>
        <w:bidi w:val="0"/>
      </w:pPr>
      <w:r>
        <w:t xml:space="preserve">3. </w:t>
      </w:r>
      <w:r w:rsidRPr="00156370">
        <w:rPr>
          <w:b/>
          <w:bCs/>
        </w:rPr>
        <w:t xml:space="preserve">Action: </w:t>
      </w:r>
      <w:r>
        <w:t>The user is owner of the store the sub mangers set is manages and the sub mangers set is not empty the Store's owner selects sub manager and give him non valid set of permissions, the sub manager does operations required each of the permissions from the set of permissions.</w:t>
      </w:r>
    </w:p>
    <w:p w14:paraId="44751A71" w14:textId="77777777" w:rsidR="00884298" w:rsidRDefault="00884298" w:rsidP="00884298">
      <w:pPr>
        <w:pStyle w:val="a3"/>
        <w:bidi w:val="0"/>
      </w:pPr>
      <w:r w:rsidRPr="007D3615">
        <w:rPr>
          <w:b/>
          <w:bCs/>
        </w:rPr>
        <w:t>Expected Result:</w:t>
      </w:r>
      <w:r>
        <w:t xml:space="preserve"> Message indicates the set of permissions is not valid will be shown the Store's Owner.</w:t>
      </w:r>
    </w:p>
    <w:p w14:paraId="5B8439EA" w14:textId="77777777" w:rsidR="00884298" w:rsidRDefault="00884298" w:rsidP="00884298">
      <w:pPr>
        <w:pStyle w:val="a3"/>
        <w:bidi w:val="0"/>
      </w:pPr>
    </w:p>
    <w:p w14:paraId="7AAEB02E" w14:textId="77777777" w:rsidR="00884298" w:rsidRDefault="00884298" w:rsidP="00884298">
      <w:pPr>
        <w:pStyle w:val="a3"/>
        <w:bidi w:val="0"/>
      </w:pPr>
    </w:p>
    <w:p w14:paraId="1AA9BD50" w14:textId="77777777" w:rsidR="00884298" w:rsidRDefault="00884298" w:rsidP="00884298">
      <w:pPr>
        <w:pStyle w:val="a3"/>
        <w:numPr>
          <w:ilvl w:val="0"/>
          <w:numId w:val="1"/>
        </w:numPr>
        <w:bidi w:val="0"/>
        <w:ind w:left="785"/>
        <w:rPr>
          <w:b/>
          <w:bCs/>
        </w:rPr>
      </w:pPr>
      <w:r>
        <w:t xml:space="preserve">Use case: </w:t>
      </w:r>
      <w:r>
        <w:rPr>
          <w:b/>
          <w:bCs/>
          <w:color w:val="FF0000"/>
        </w:rPr>
        <w:t>User</w:t>
      </w:r>
      <w:r>
        <w:rPr>
          <w:b/>
          <w:bCs/>
        </w:rPr>
        <w:t xml:space="preserve"> Remove </w:t>
      </w:r>
      <w:r w:rsidRPr="007E336F">
        <w:rPr>
          <w:b/>
          <w:bCs/>
          <w:highlight w:val="cyan"/>
        </w:rPr>
        <w:t>management permission</w:t>
      </w:r>
      <w:r>
        <w:rPr>
          <w:b/>
          <w:bCs/>
        </w:rPr>
        <w:t xml:space="preserve"> for </w:t>
      </w:r>
      <w:r w:rsidRPr="007E336F">
        <w:rPr>
          <w:b/>
          <w:bCs/>
          <w:highlight w:val="cyan"/>
        </w:rPr>
        <w:t>sub-manger</w:t>
      </w:r>
    </w:p>
    <w:p w14:paraId="7CD06F6A" w14:textId="77777777" w:rsidR="00884298" w:rsidRPr="00A0331A" w:rsidRDefault="00884298" w:rsidP="00884298">
      <w:pPr>
        <w:pStyle w:val="a3"/>
        <w:numPr>
          <w:ilvl w:val="1"/>
          <w:numId w:val="1"/>
        </w:numPr>
        <w:bidi w:val="0"/>
        <w:rPr>
          <w:b/>
          <w:bCs/>
        </w:rPr>
      </w:pPr>
      <w:r>
        <w:rPr>
          <w:b/>
          <w:bCs/>
        </w:rPr>
        <w:t xml:space="preserve">Actor: </w:t>
      </w:r>
      <w:r>
        <w:rPr>
          <w:b/>
          <w:bCs/>
          <w:color w:val="FF0000"/>
        </w:rPr>
        <w:t>User</w:t>
      </w:r>
    </w:p>
    <w:p w14:paraId="634F2F0A" w14:textId="77777777" w:rsidR="00884298" w:rsidRDefault="00884298" w:rsidP="00884298">
      <w:pPr>
        <w:pStyle w:val="a3"/>
        <w:numPr>
          <w:ilvl w:val="1"/>
          <w:numId w:val="1"/>
        </w:numPr>
        <w:bidi w:val="0"/>
        <w:rPr>
          <w:b/>
          <w:bCs/>
        </w:rPr>
      </w:pPr>
      <w:r>
        <w:rPr>
          <w:b/>
          <w:bCs/>
        </w:rPr>
        <w:t xml:space="preserve">Precondition: </w:t>
      </w:r>
      <w:r>
        <w:t xml:space="preserve">The user owns the given store and sub manager is </w:t>
      </w:r>
      <w:r w:rsidRPr="00FA4BE8">
        <w:rPr>
          <w:highlight w:val="cyan"/>
        </w:rPr>
        <w:t>actual sub manager</w:t>
      </w:r>
      <w:r>
        <w:t xml:space="preserve"> of the store.</w:t>
      </w:r>
    </w:p>
    <w:p w14:paraId="6FCC8472" w14:textId="77777777" w:rsidR="00884298" w:rsidRDefault="00884298" w:rsidP="00884298">
      <w:pPr>
        <w:pStyle w:val="a3"/>
        <w:numPr>
          <w:ilvl w:val="1"/>
          <w:numId w:val="1"/>
        </w:numPr>
        <w:bidi w:val="0"/>
        <w:rPr>
          <w:b/>
          <w:bCs/>
        </w:rPr>
      </w:pPr>
      <w:r>
        <w:rPr>
          <w:b/>
          <w:bCs/>
        </w:rPr>
        <w:t xml:space="preserve">Parameter: </w:t>
      </w:r>
      <w:r>
        <w:t>Store and</w:t>
      </w:r>
      <w:r>
        <w:rPr>
          <w:b/>
          <w:bCs/>
        </w:rPr>
        <w:t xml:space="preserve"> </w:t>
      </w:r>
      <w:r>
        <w:t>sub manager.</w:t>
      </w:r>
    </w:p>
    <w:p w14:paraId="1402063F" w14:textId="77777777" w:rsidR="00884298" w:rsidRDefault="00884298" w:rsidP="00884298">
      <w:pPr>
        <w:pStyle w:val="a3"/>
        <w:numPr>
          <w:ilvl w:val="1"/>
          <w:numId w:val="1"/>
        </w:numPr>
        <w:bidi w:val="0"/>
        <w:rPr>
          <w:b/>
          <w:bCs/>
        </w:rPr>
      </w:pPr>
      <w:r>
        <w:rPr>
          <w:b/>
          <w:bCs/>
        </w:rPr>
        <w:t>Actions:</w:t>
      </w:r>
    </w:p>
    <w:p w14:paraId="2CB66A0B" w14:textId="77777777" w:rsidR="00884298" w:rsidRPr="00D63811" w:rsidRDefault="00884298" w:rsidP="00884298">
      <w:pPr>
        <w:pStyle w:val="a3"/>
        <w:numPr>
          <w:ilvl w:val="2"/>
          <w:numId w:val="1"/>
        </w:numPr>
        <w:bidi w:val="0"/>
      </w:pPr>
      <w:r>
        <w:t>The Store's Owner removes the sub manager from the managers set of the store</w:t>
      </w:r>
    </w:p>
    <w:p w14:paraId="6D0EE296" w14:textId="77777777" w:rsidR="00884298" w:rsidRDefault="00884298" w:rsidP="00884298">
      <w:pPr>
        <w:bidi w:val="0"/>
        <w:ind w:left="1800"/>
      </w:pPr>
      <w:r w:rsidRPr="008C069F">
        <w:rPr>
          <w:b/>
          <w:bCs/>
        </w:rPr>
        <w:lastRenderedPageBreak/>
        <w:t>2.</w:t>
      </w:r>
      <w:r>
        <w:t>The right management permissions removed from the former sub manager permissions for the specific store</w:t>
      </w:r>
    </w:p>
    <w:p w14:paraId="6F179657" w14:textId="77777777" w:rsidR="00884298" w:rsidRPr="002A602A" w:rsidRDefault="00884298" w:rsidP="00884298">
      <w:pPr>
        <w:pStyle w:val="a3"/>
        <w:bidi w:val="0"/>
        <w:rPr>
          <w:b/>
          <w:bCs/>
        </w:rPr>
      </w:pPr>
      <w:r w:rsidRPr="002A602A">
        <w:rPr>
          <w:b/>
          <w:bCs/>
        </w:rPr>
        <w:t>Acceptance Tests:</w:t>
      </w:r>
    </w:p>
    <w:p w14:paraId="76EF7F90" w14:textId="77777777" w:rsidR="00884298" w:rsidRPr="00C163BE" w:rsidRDefault="00884298" w:rsidP="00884298">
      <w:pPr>
        <w:pStyle w:val="a3"/>
        <w:bidi w:val="0"/>
      </w:pPr>
      <w:r>
        <w:t xml:space="preserve">1. </w:t>
      </w:r>
      <w:r w:rsidRPr="00156370">
        <w:rPr>
          <w:b/>
          <w:bCs/>
        </w:rPr>
        <w:t xml:space="preserve">Action: </w:t>
      </w:r>
      <w:r>
        <w:t>The user owns the store  and the Store's Owner removes sub manager's permission for specific store, the sub manager tries to do operation that requires management permission for the specific store</w:t>
      </w:r>
    </w:p>
    <w:p w14:paraId="5CFDB02C" w14:textId="77777777" w:rsidR="00884298" w:rsidRDefault="00884298" w:rsidP="00884298">
      <w:pPr>
        <w:pStyle w:val="a3"/>
        <w:bidi w:val="0"/>
      </w:pPr>
      <w:r w:rsidRPr="007D3615">
        <w:rPr>
          <w:b/>
          <w:bCs/>
        </w:rPr>
        <w:t>Expected Result:</w:t>
      </w:r>
      <w:r>
        <w:t xml:space="preserve"> The operation aborted and the sub manager get appropriate message.</w:t>
      </w:r>
    </w:p>
    <w:p w14:paraId="0B5C6161" w14:textId="77777777" w:rsidR="00884298" w:rsidRPr="00C163BE" w:rsidRDefault="00884298" w:rsidP="00884298">
      <w:pPr>
        <w:pStyle w:val="a3"/>
        <w:bidi w:val="0"/>
      </w:pPr>
      <w:r>
        <w:t xml:space="preserve">2. </w:t>
      </w:r>
      <w:r w:rsidRPr="00156370">
        <w:rPr>
          <w:b/>
          <w:bCs/>
        </w:rPr>
        <w:t xml:space="preserve">Action: </w:t>
      </w:r>
      <w:r>
        <w:t>The user owns the store and the Store's Owner removes management permission for sub manager which is not sub manager of the specific store</w:t>
      </w:r>
    </w:p>
    <w:p w14:paraId="72106E19" w14:textId="77777777" w:rsidR="00884298" w:rsidRDefault="00884298" w:rsidP="00884298">
      <w:pPr>
        <w:pStyle w:val="a3"/>
        <w:bidi w:val="0"/>
      </w:pPr>
      <w:r w:rsidRPr="007D3615">
        <w:rPr>
          <w:b/>
          <w:bCs/>
        </w:rPr>
        <w:t>Expected Result:</w:t>
      </w:r>
      <w:r>
        <w:t xml:space="preserve"> Message indicates that the sub manager is not manager of the specific store will be shown the Store's Owner.</w:t>
      </w:r>
    </w:p>
    <w:p w14:paraId="7B5CA732" w14:textId="77777777" w:rsidR="00884298" w:rsidRDefault="00884298" w:rsidP="00884298">
      <w:pPr>
        <w:pStyle w:val="a3"/>
        <w:bidi w:val="0"/>
      </w:pPr>
      <w:r>
        <w:t xml:space="preserve">3. </w:t>
      </w:r>
      <w:r w:rsidRPr="00156370">
        <w:rPr>
          <w:b/>
          <w:bCs/>
        </w:rPr>
        <w:t xml:space="preserve">Action: </w:t>
      </w:r>
      <w:r>
        <w:t>The user owns the store and the Store's Owner removes sub manager's permission for specific store, the sub manager tries to do operation that not requires management permission for the specific store</w:t>
      </w:r>
    </w:p>
    <w:p w14:paraId="2C871B95" w14:textId="77777777" w:rsidR="00884298" w:rsidRDefault="00884298" w:rsidP="00884298">
      <w:pPr>
        <w:pStyle w:val="a3"/>
        <w:bidi w:val="0"/>
      </w:pPr>
      <w:r>
        <w:rPr>
          <w:b/>
          <w:bCs/>
        </w:rPr>
        <w:t xml:space="preserve">Expected Result: </w:t>
      </w:r>
      <w:r>
        <w:t>the operation succeeded and former sub manager get approval message for the operation.</w:t>
      </w:r>
    </w:p>
    <w:p w14:paraId="5639E4B1" w14:textId="77777777" w:rsidR="00884298" w:rsidRDefault="00884298" w:rsidP="00884298">
      <w:pPr>
        <w:pStyle w:val="a3"/>
        <w:bidi w:val="0"/>
      </w:pPr>
    </w:p>
    <w:p w14:paraId="060731AC" w14:textId="77777777" w:rsidR="00884298" w:rsidRDefault="00884298" w:rsidP="00884298">
      <w:pPr>
        <w:pStyle w:val="a3"/>
        <w:bidi w:val="0"/>
      </w:pPr>
    </w:p>
    <w:p w14:paraId="5D093F04" w14:textId="77777777" w:rsidR="00884298" w:rsidRDefault="00884298" w:rsidP="00884298">
      <w:pPr>
        <w:pStyle w:val="a3"/>
        <w:numPr>
          <w:ilvl w:val="0"/>
          <w:numId w:val="1"/>
        </w:numPr>
        <w:bidi w:val="0"/>
        <w:ind w:left="785"/>
        <w:rPr>
          <w:b/>
          <w:bCs/>
        </w:rPr>
      </w:pPr>
      <w:r>
        <w:t xml:space="preserve">Use case: </w:t>
      </w:r>
      <w:r>
        <w:rPr>
          <w:b/>
          <w:bCs/>
          <w:color w:val="FF0000"/>
        </w:rPr>
        <w:t>User</w:t>
      </w:r>
      <w:r>
        <w:rPr>
          <w:b/>
          <w:bCs/>
        </w:rPr>
        <w:t xml:space="preserve"> requests for </w:t>
      </w:r>
      <w:r w:rsidRPr="003771B9">
        <w:rPr>
          <w:b/>
          <w:bCs/>
          <w:highlight w:val="cyan"/>
        </w:rPr>
        <w:t>purchase history</w:t>
      </w:r>
      <w:r>
        <w:rPr>
          <w:b/>
          <w:bCs/>
        </w:rPr>
        <w:t xml:space="preserve"> for the store</w:t>
      </w:r>
    </w:p>
    <w:p w14:paraId="46C36ABF" w14:textId="77777777" w:rsidR="00884298" w:rsidRPr="00A0331A" w:rsidRDefault="00884298" w:rsidP="00884298">
      <w:pPr>
        <w:pStyle w:val="a3"/>
        <w:numPr>
          <w:ilvl w:val="1"/>
          <w:numId w:val="1"/>
        </w:numPr>
        <w:bidi w:val="0"/>
        <w:rPr>
          <w:b/>
          <w:bCs/>
        </w:rPr>
      </w:pPr>
      <w:r>
        <w:rPr>
          <w:b/>
          <w:bCs/>
        </w:rPr>
        <w:t xml:space="preserve">Actor: </w:t>
      </w:r>
      <w:r>
        <w:rPr>
          <w:b/>
          <w:bCs/>
          <w:color w:val="FF0000"/>
        </w:rPr>
        <w:t>User</w:t>
      </w:r>
    </w:p>
    <w:p w14:paraId="51E3099C" w14:textId="77777777" w:rsidR="00884298" w:rsidRDefault="00884298" w:rsidP="00884298">
      <w:pPr>
        <w:pStyle w:val="a3"/>
        <w:numPr>
          <w:ilvl w:val="1"/>
          <w:numId w:val="1"/>
        </w:numPr>
        <w:bidi w:val="0"/>
        <w:rPr>
          <w:b/>
          <w:bCs/>
        </w:rPr>
      </w:pPr>
      <w:r>
        <w:rPr>
          <w:b/>
          <w:bCs/>
        </w:rPr>
        <w:t xml:space="preserve">Precondition: </w:t>
      </w:r>
      <w:r>
        <w:t>The user owns the given store.</w:t>
      </w:r>
    </w:p>
    <w:p w14:paraId="0DF498EA" w14:textId="77777777" w:rsidR="00884298" w:rsidRDefault="00884298" w:rsidP="00884298">
      <w:pPr>
        <w:pStyle w:val="a3"/>
        <w:numPr>
          <w:ilvl w:val="1"/>
          <w:numId w:val="1"/>
        </w:numPr>
        <w:bidi w:val="0"/>
        <w:rPr>
          <w:b/>
          <w:bCs/>
        </w:rPr>
      </w:pPr>
      <w:r>
        <w:rPr>
          <w:b/>
          <w:bCs/>
        </w:rPr>
        <w:t xml:space="preserve">Parameter: </w:t>
      </w:r>
      <w:r>
        <w:t xml:space="preserve">Store </w:t>
      </w:r>
    </w:p>
    <w:p w14:paraId="7B9B0A6B" w14:textId="77777777" w:rsidR="00884298" w:rsidRDefault="00884298" w:rsidP="00884298">
      <w:pPr>
        <w:pStyle w:val="a3"/>
        <w:numPr>
          <w:ilvl w:val="1"/>
          <w:numId w:val="1"/>
        </w:numPr>
        <w:bidi w:val="0"/>
        <w:rPr>
          <w:b/>
          <w:bCs/>
        </w:rPr>
      </w:pPr>
      <w:r>
        <w:rPr>
          <w:b/>
          <w:bCs/>
        </w:rPr>
        <w:t>Actions:</w:t>
      </w:r>
    </w:p>
    <w:p w14:paraId="05EB9AAB" w14:textId="77777777" w:rsidR="00884298" w:rsidRDefault="00884298" w:rsidP="00884298">
      <w:pPr>
        <w:pStyle w:val="a3"/>
        <w:numPr>
          <w:ilvl w:val="2"/>
          <w:numId w:val="1"/>
        </w:numPr>
        <w:bidi w:val="0"/>
        <w:rPr>
          <w:b/>
          <w:bCs/>
        </w:rPr>
      </w:pPr>
      <w:r>
        <w:t xml:space="preserve">The User requests to </w:t>
      </w:r>
      <w:r w:rsidRPr="003771B9">
        <w:rPr>
          <w:highlight w:val="cyan"/>
        </w:rPr>
        <w:t>print</w:t>
      </w:r>
      <w:r>
        <w:t xml:space="preserve"> the history of </w:t>
      </w:r>
      <w:r w:rsidRPr="005A2A1C">
        <w:t>purchase</w:t>
      </w:r>
      <w:r>
        <w:t xml:space="preserve"> for </w:t>
      </w:r>
      <w:r w:rsidRPr="003771B9">
        <w:rPr>
          <w:highlight w:val="cyan"/>
        </w:rPr>
        <w:t>specific range of dates</w:t>
      </w:r>
    </w:p>
    <w:p w14:paraId="3A9945E6" w14:textId="77777777" w:rsidR="00884298" w:rsidRDefault="00884298" w:rsidP="00884298">
      <w:pPr>
        <w:pStyle w:val="a3"/>
        <w:numPr>
          <w:ilvl w:val="2"/>
          <w:numId w:val="1"/>
        </w:numPr>
        <w:bidi w:val="0"/>
      </w:pPr>
      <w:r>
        <w:t xml:space="preserve">If The User has </w:t>
      </w:r>
      <w:r w:rsidRPr="003771B9">
        <w:rPr>
          <w:highlight w:val="cyan"/>
        </w:rPr>
        <w:t>ownership</w:t>
      </w:r>
      <w:r>
        <w:t xml:space="preserve"> </w:t>
      </w:r>
      <w:r w:rsidRPr="003771B9">
        <w:rPr>
          <w:highlight w:val="cyan"/>
        </w:rPr>
        <w:t>permissions</w:t>
      </w:r>
      <w:r>
        <w:t xml:space="preserve"> for the specific store: </w:t>
      </w:r>
    </w:p>
    <w:p w14:paraId="251B4FBD" w14:textId="77777777" w:rsidR="00884298" w:rsidRPr="00D63811" w:rsidRDefault="00884298" w:rsidP="00884298">
      <w:pPr>
        <w:pStyle w:val="a3"/>
        <w:bidi w:val="0"/>
        <w:ind w:left="2160"/>
      </w:pPr>
      <w:r>
        <w:t>2.1 The user get the requested information</w:t>
      </w:r>
    </w:p>
    <w:p w14:paraId="23CECE91" w14:textId="77777777" w:rsidR="00884298" w:rsidRDefault="00884298" w:rsidP="00884298">
      <w:pPr>
        <w:bidi w:val="0"/>
        <w:ind w:left="1800"/>
      </w:pPr>
      <w:r w:rsidRPr="008C069F">
        <w:rPr>
          <w:b/>
          <w:bCs/>
        </w:rPr>
        <w:t>2.</w:t>
      </w:r>
      <w:r>
        <w:t>Else:</w:t>
      </w:r>
    </w:p>
    <w:p w14:paraId="4FD76066" w14:textId="77777777" w:rsidR="00884298" w:rsidRDefault="00884298" w:rsidP="00884298">
      <w:pPr>
        <w:bidi w:val="0"/>
        <w:ind w:left="1800"/>
      </w:pPr>
      <w:r>
        <w:rPr>
          <w:b/>
          <w:bCs/>
        </w:rPr>
        <w:tab/>
      </w:r>
      <w:r w:rsidRPr="00025317">
        <w:t>2.1</w:t>
      </w:r>
      <w:r>
        <w:t>: The user get a message for inappropriate permissions.</w:t>
      </w:r>
    </w:p>
    <w:p w14:paraId="149A0D16" w14:textId="77777777" w:rsidR="00884298" w:rsidRPr="002A602A" w:rsidRDefault="00884298" w:rsidP="00884298">
      <w:pPr>
        <w:pStyle w:val="a3"/>
        <w:bidi w:val="0"/>
        <w:rPr>
          <w:b/>
          <w:bCs/>
        </w:rPr>
      </w:pPr>
      <w:r w:rsidRPr="002A602A">
        <w:rPr>
          <w:b/>
          <w:bCs/>
        </w:rPr>
        <w:t>Acceptance Tests:</w:t>
      </w:r>
    </w:p>
    <w:p w14:paraId="74F4CB46" w14:textId="77777777" w:rsidR="00884298" w:rsidRPr="00C163BE" w:rsidRDefault="00884298" w:rsidP="00884298">
      <w:pPr>
        <w:pStyle w:val="a3"/>
        <w:bidi w:val="0"/>
      </w:pPr>
      <w:r>
        <w:t xml:space="preserve">1. </w:t>
      </w:r>
      <w:r w:rsidRPr="00156370">
        <w:rPr>
          <w:b/>
          <w:bCs/>
        </w:rPr>
        <w:t xml:space="preserve">Action: </w:t>
      </w:r>
      <w:r>
        <w:t>The user owns the store  and the Store's Owner  management permission for the specific store, the owner changes price of a product that belongs to the purchase history</w:t>
      </w:r>
    </w:p>
    <w:p w14:paraId="6E2724CD" w14:textId="77777777" w:rsidR="00884298" w:rsidRDefault="00884298" w:rsidP="00884298">
      <w:pPr>
        <w:pStyle w:val="a3"/>
        <w:bidi w:val="0"/>
      </w:pPr>
      <w:r w:rsidRPr="007D3615">
        <w:rPr>
          <w:b/>
          <w:bCs/>
        </w:rPr>
        <w:t>Expected Result:</w:t>
      </w:r>
      <w:r>
        <w:t xml:space="preserve"> The history printed successfully with the right price of the changed product </w:t>
      </w:r>
    </w:p>
    <w:p w14:paraId="6EBBCDB9" w14:textId="77777777" w:rsidR="00884298" w:rsidRPr="00C163BE" w:rsidRDefault="00884298" w:rsidP="00884298">
      <w:pPr>
        <w:pStyle w:val="a3"/>
        <w:bidi w:val="0"/>
      </w:pPr>
      <w:r>
        <w:t xml:space="preserve">2. </w:t>
      </w:r>
      <w:r w:rsidRPr="00156370">
        <w:rPr>
          <w:b/>
          <w:bCs/>
        </w:rPr>
        <w:t xml:space="preserve">Action: </w:t>
      </w:r>
      <w:r>
        <w:t>The user doesn't owns the store  and the Store's Owner  management permission for the specific store, the user changes price of a product that belongs to the purchase history</w:t>
      </w:r>
    </w:p>
    <w:p w14:paraId="35D018C9" w14:textId="77777777" w:rsidR="00884298" w:rsidRDefault="00884298" w:rsidP="00884298">
      <w:pPr>
        <w:pStyle w:val="a3"/>
        <w:bidi w:val="0"/>
      </w:pPr>
      <w:r w:rsidRPr="007D3615">
        <w:rPr>
          <w:b/>
          <w:bCs/>
        </w:rPr>
        <w:t>Expected Result:</w:t>
      </w:r>
      <w:r>
        <w:t xml:space="preserve"> Message indicates that user is not owner  of the specific store will be shown the Store's Owner.</w:t>
      </w:r>
    </w:p>
    <w:p w14:paraId="0B53A420" w14:textId="77777777" w:rsidR="00884298" w:rsidRPr="00C163BE" w:rsidRDefault="00884298" w:rsidP="00884298">
      <w:pPr>
        <w:pStyle w:val="a3"/>
        <w:bidi w:val="0"/>
      </w:pPr>
      <w:r>
        <w:t xml:space="preserve">1. </w:t>
      </w:r>
      <w:r w:rsidRPr="00156370">
        <w:rPr>
          <w:b/>
          <w:bCs/>
        </w:rPr>
        <w:t xml:space="preserve">Action: </w:t>
      </w:r>
      <w:r>
        <w:t>The user owns the store  and the Store's Owner  management permission for the specific store, the owner changes details of a product that belongs to the purchase history</w:t>
      </w:r>
    </w:p>
    <w:p w14:paraId="22CC0F95" w14:textId="77777777" w:rsidR="00884298" w:rsidRDefault="00884298" w:rsidP="00884298">
      <w:pPr>
        <w:pStyle w:val="a3"/>
        <w:bidi w:val="0"/>
      </w:pPr>
      <w:r w:rsidRPr="007D3615">
        <w:rPr>
          <w:b/>
          <w:bCs/>
        </w:rPr>
        <w:t>Expected Result:</w:t>
      </w:r>
      <w:r>
        <w:t xml:space="preserve"> The history printed successfully with the right price of the changed product </w:t>
      </w:r>
    </w:p>
    <w:p w14:paraId="097E8433" w14:textId="77777777" w:rsidR="00884298" w:rsidRDefault="00884298" w:rsidP="00884298">
      <w:pPr>
        <w:pStyle w:val="a3"/>
        <w:bidi w:val="0"/>
        <w:rPr>
          <w:b/>
          <w:bCs/>
        </w:rPr>
      </w:pPr>
    </w:p>
    <w:p w14:paraId="55A24D6D" w14:textId="77777777" w:rsidR="00884298" w:rsidRDefault="00884298" w:rsidP="00884298">
      <w:pPr>
        <w:pStyle w:val="a3"/>
        <w:numPr>
          <w:ilvl w:val="0"/>
          <w:numId w:val="1"/>
        </w:numPr>
        <w:bidi w:val="0"/>
        <w:ind w:left="785"/>
        <w:rPr>
          <w:b/>
          <w:bCs/>
        </w:rPr>
      </w:pPr>
      <w:r>
        <w:t xml:space="preserve">Use case: </w:t>
      </w:r>
      <w:r>
        <w:rPr>
          <w:b/>
          <w:bCs/>
          <w:color w:val="FF0000"/>
        </w:rPr>
        <w:t>User</w:t>
      </w:r>
      <w:r>
        <w:rPr>
          <w:b/>
          <w:bCs/>
        </w:rPr>
        <w:t xml:space="preserve"> requests for </w:t>
      </w:r>
      <w:r>
        <w:rPr>
          <w:b/>
          <w:bCs/>
          <w:highlight w:val="cyan"/>
        </w:rPr>
        <w:t>user</w:t>
      </w:r>
      <w:r w:rsidRPr="003771B9">
        <w:rPr>
          <w:b/>
          <w:bCs/>
          <w:highlight w:val="cyan"/>
        </w:rPr>
        <w:t xml:space="preserve"> history</w:t>
      </w:r>
      <w:r>
        <w:rPr>
          <w:b/>
          <w:bCs/>
        </w:rPr>
        <w:t xml:space="preserve"> </w:t>
      </w:r>
    </w:p>
    <w:p w14:paraId="4E813194" w14:textId="77777777" w:rsidR="00884298" w:rsidRPr="00A0331A" w:rsidRDefault="00884298" w:rsidP="00884298">
      <w:pPr>
        <w:pStyle w:val="a3"/>
        <w:numPr>
          <w:ilvl w:val="1"/>
          <w:numId w:val="1"/>
        </w:numPr>
        <w:bidi w:val="0"/>
        <w:rPr>
          <w:b/>
          <w:bCs/>
        </w:rPr>
      </w:pPr>
      <w:r>
        <w:rPr>
          <w:b/>
          <w:bCs/>
        </w:rPr>
        <w:t xml:space="preserve">Actor: </w:t>
      </w:r>
      <w:r>
        <w:rPr>
          <w:b/>
          <w:bCs/>
          <w:color w:val="FF0000"/>
        </w:rPr>
        <w:t>User</w:t>
      </w:r>
    </w:p>
    <w:p w14:paraId="4D57D295" w14:textId="77777777" w:rsidR="00884298" w:rsidRDefault="00884298" w:rsidP="00884298">
      <w:pPr>
        <w:pStyle w:val="a3"/>
        <w:numPr>
          <w:ilvl w:val="1"/>
          <w:numId w:val="1"/>
        </w:numPr>
        <w:bidi w:val="0"/>
        <w:rPr>
          <w:b/>
          <w:bCs/>
        </w:rPr>
      </w:pPr>
      <w:r>
        <w:rPr>
          <w:b/>
          <w:bCs/>
        </w:rPr>
        <w:t xml:space="preserve">Precondition: </w:t>
      </w:r>
      <w:r>
        <w:t>The user is manager of the ecommerce system</w:t>
      </w:r>
      <w:r>
        <w:rPr>
          <w:b/>
          <w:bCs/>
        </w:rPr>
        <w:t xml:space="preserve"> </w:t>
      </w:r>
      <w:r>
        <w:t>and the provided user belongs to the system</w:t>
      </w:r>
    </w:p>
    <w:p w14:paraId="3D367379" w14:textId="77777777" w:rsidR="00884298" w:rsidRDefault="00884298" w:rsidP="00884298">
      <w:pPr>
        <w:pStyle w:val="a3"/>
        <w:numPr>
          <w:ilvl w:val="1"/>
          <w:numId w:val="1"/>
        </w:numPr>
        <w:bidi w:val="0"/>
        <w:rPr>
          <w:b/>
          <w:bCs/>
        </w:rPr>
      </w:pPr>
      <w:r>
        <w:rPr>
          <w:b/>
          <w:bCs/>
        </w:rPr>
        <w:t xml:space="preserve">Parameter: </w:t>
      </w:r>
      <w:r w:rsidRPr="00F54889">
        <w:rPr>
          <w:highlight w:val="cyan"/>
        </w:rPr>
        <w:t>user identifier</w:t>
      </w:r>
      <w:r>
        <w:t xml:space="preserve"> </w:t>
      </w:r>
    </w:p>
    <w:p w14:paraId="6CF8BE86" w14:textId="77777777" w:rsidR="00884298" w:rsidRDefault="00884298" w:rsidP="00884298">
      <w:pPr>
        <w:pStyle w:val="a3"/>
        <w:numPr>
          <w:ilvl w:val="1"/>
          <w:numId w:val="1"/>
        </w:numPr>
        <w:bidi w:val="0"/>
        <w:rPr>
          <w:b/>
          <w:bCs/>
        </w:rPr>
      </w:pPr>
      <w:r>
        <w:rPr>
          <w:b/>
          <w:bCs/>
        </w:rPr>
        <w:t>Actions:</w:t>
      </w:r>
    </w:p>
    <w:p w14:paraId="1DB20528" w14:textId="77777777" w:rsidR="00884298" w:rsidRDefault="00884298" w:rsidP="00884298">
      <w:pPr>
        <w:pStyle w:val="a3"/>
        <w:numPr>
          <w:ilvl w:val="2"/>
          <w:numId w:val="1"/>
        </w:numPr>
        <w:bidi w:val="0"/>
        <w:rPr>
          <w:b/>
          <w:bCs/>
        </w:rPr>
      </w:pPr>
      <w:r>
        <w:t xml:space="preserve">The user requests to </w:t>
      </w:r>
      <w:r w:rsidRPr="003771B9">
        <w:rPr>
          <w:highlight w:val="cyan"/>
        </w:rPr>
        <w:t>print</w:t>
      </w:r>
      <w:r>
        <w:t xml:space="preserve"> the history of provided user identifier for </w:t>
      </w:r>
      <w:r w:rsidRPr="003771B9">
        <w:rPr>
          <w:highlight w:val="cyan"/>
        </w:rPr>
        <w:t>specific range of dates</w:t>
      </w:r>
    </w:p>
    <w:p w14:paraId="517C875A" w14:textId="77777777" w:rsidR="00884298" w:rsidRDefault="00884298" w:rsidP="00884298">
      <w:pPr>
        <w:pStyle w:val="a3"/>
        <w:numPr>
          <w:ilvl w:val="2"/>
          <w:numId w:val="1"/>
        </w:numPr>
        <w:bidi w:val="0"/>
      </w:pPr>
      <w:r>
        <w:t xml:space="preserve">If The user has </w:t>
      </w:r>
      <w:r w:rsidRPr="00F54889">
        <w:rPr>
          <w:highlight w:val="cyan"/>
        </w:rPr>
        <w:t>ecommerce management permissions</w:t>
      </w:r>
      <w:r>
        <w:t xml:space="preserve">: </w:t>
      </w:r>
    </w:p>
    <w:p w14:paraId="31616DE6" w14:textId="77777777" w:rsidR="00884298" w:rsidRPr="00D63811" w:rsidRDefault="00884298" w:rsidP="00884298">
      <w:pPr>
        <w:pStyle w:val="a3"/>
        <w:bidi w:val="0"/>
        <w:ind w:left="2160"/>
      </w:pPr>
      <w:r>
        <w:t>2.1 The user get the requested information</w:t>
      </w:r>
    </w:p>
    <w:p w14:paraId="01C1E11B" w14:textId="77777777" w:rsidR="00884298" w:rsidRDefault="00884298" w:rsidP="00884298">
      <w:pPr>
        <w:bidi w:val="0"/>
        <w:ind w:left="1800"/>
      </w:pPr>
      <w:r w:rsidRPr="008C069F">
        <w:rPr>
          <w:b/>
          <w:bCs/>
        </w:rPr>
        <w:t>2.</w:t>
      </w:r>
      <w:r>
        <w:t>Else:</w:t>
      </w:r>
    </w:p>
    <w:p w14:paraId="05E58667" w14:textId="77777777" w:rsidR="00884298" w:rsidRDefault="00884298" w:rsidP="00884298">
      <w:pPr>
        <w:bidi w:val="0"/>
        <w:ind w:left="1800"/>
      </w:pPr>
      <w:r>
        <w:rPr>
          <w:b/>
          <w:bCs/>
        </w:rPr>
        <w:tab/>
      </w:r>
      <w:r w:rsidRPr="00025317">
        <w:t>2.1</w:t>
      </w:r>
      <w:r>
        <w:t>: The user get a message for inappropriate permissions.</w:t>
      </w:r>
    </w:p>
    <w:p w14:paraId="5161DCBC" w14:textId="77777777" w:rsidR="00884298" w:rsidRPr="002A602A" w:rsidRDefault="00884298" w:rsidP="00884298">
      <w:pPr>
        <w:pStyle w:val="a3"/>
        <w:bidi w:val="0"/>
        <w:rPr>
          <w:b/>
          <w:bCs/>
        </w:rPr>
      </w:pPr>
      <w:r w:rsidRPr="002A602A">
        <w:rPr>
          <w:b/>
          <w:bCs/>
        </w:rPr>
        <w:t>Acceptance Tests:</w:t>
      </w:r>
    </w:p>
    <w:p w14:paraId="325DF56D" w14:textId="77777777" w:rsidR="00884298" w:rsidRPr="00C163BE" w:rsidRDefault="00884298" w:rsidP="00884298">
      <w:pPr>
        <w:pStyle w:val="a3"/>
        <w:bidi w:val="0"/>
      </w:pPr>
      <w:r>
        <w:t xml:space="preserve">1. </w:t>
      </w:r>
      <w:r w:rsidRPr="00156370">
        <w:rPr>
          <w:b/>
          <w:bCs/>
        </w:rPr>
        <w:t xml:space="preserve">Action: </w:t>
      </w:r>
      <w:r>
        <w:t xml:space="preserve">The user is manager of the ecommerce system the provided user identifier belongs to the system and user requests to </w:t>
      </w:r>
      <w:r w:rsidRPr="003771B9">
        <w:rPr>
          <w:highlight w:val="cyan"/>
        </w:rPr>
        <w:t>print</w:t>
      </w:r>
      <w:r>
        <w:t xml:space="preserve"> the history of provided user identifier for </w:t>
      </w:r>
      <w:r w:rsidRPr="003771B9">
        <w:rPr>
          <w:highlight w:val="cyan"/>
        </w:rPr>
        <w:t>specific range of dates</w:t>
      </w:r>
    </w:p>
    <w:p w14:paraId="599D18AF" w14:textId="77777777" w:rsidR="00884298" w:rsidRDefault="00884298" w:rsidP="00884298">
      <w:pPr>
        <w:pStyle w:val="a3"/>
        <w:bidi w:val="0"/>
      </w:pPr>
      <w:r w:rsidRPr="007D3615">
        <w:rPr>
          <w:b/>
          <w:bCs/>
        </w:rPr>
        <w:t>Expected Result:</w:t>
      </w:r>
      <w:r>
        <w:t xml:space="preserve"> The history printed successfully.</w:t>
      </w:r>
    </w:p>
    <w:p w14:paraId="7AC8D35A" w14:textId="77777777" w:rsidR="00884298" w:rsidRDefault="00884298" w:rsidP="00884298">
      <w:pPr>
        <w:pStyle w:val="a3"/>
        <w:bidi w:val="0"/>
        <w:rPr>
          <w:b/>
          <w:bCs/>
        </w:rPr>
      </w:pPr>
      <w:r>
        <w:t xml:space="preserve">2. </w:t>
      </w:r>
      <w:r w:rsidRPr="00156370">
        <w:rPr>
          <w:b/>
          <w:bCs/>
        </w:rPr>
        <w:t>Action:</w:t>
      </w:r>
      <w:r w:rsidRPr="00FE1D44">
        <w:t xml:space="preserve"> </w:t>
      </w:r>
      <w:r>
        <w:t>The user is not manager of the ecommerce system</w:t>
      </w:r>
      <w:r w:rsidRPr="00FE1D44">
        <w:t xml:space="preserve"> </w:t>
      </w:r>
      <w:r>
        <w:t xml:space="preserve">the provided user identifier belongs to the system and the user requests to </w:t>
      </w:r>
      <w:r w:rsidRPr="003771B9">
        <w:rPr>
          <w:highlight w:val="cyan"/>
        </w:rPr>
        <w:t>print</w:t>
      </w:r>
      <w:r>
        <w:t xml:space="preserve"> the history of provided user identifier for </w:t>
      </w:r>
      <w:r w:rsidRPr="003771B9">
        <w:rPr>
          <w:highlight w:val="cyan"/>
        </w:rPr>
        <w:t>specific range of dates</w:t>
      </w:r>
      <w:r w:rsidRPr="007D3615">
        <w:rPr>
          <w:b/>
          <w:bCs/>
        </w:rPr>
        <w:t xml:space="preserve"> </w:t>
      </w:r>
    </w:p>
    <w:p w14:paraId="0561257A" w14:textId="77777777" w:rsidR="00884298" w:rsidRDefault="00884298" w:rsidP="00884298">
      <w:pPr>
        <w:pStyle w:val="a3"/>
        <w:bidi w:val="0"/>
      </w:pPr>
      <w:r w:rsidRPr="007D3615">
        <w:rPr>
          <w:b/>
          <w:bCs/>
        </w:rPr>
        <w:t>Expected Result:</w:t>
      </w:r>
      <w:r>
        <w:t xml:space="preserve"> Message indicates that user is not manager of the ecommerce system be shown the user.</w:t>
      </w:r>
    </w:p>
    <w:p w14:paraId="7AE75D82" w14:textId="77777777" w:rsidR="00884298" w:rsidRPr="00C163BE" w:rsidRDefault="00884298" w:rsidP="00884298">
      <w:pPr>
        <w:pStyle w:val="a3"/>
        <w:bidi w:val="0"/>
      </w:pPr>
      <w:r>
        <w:t xml:space="preserve">1. </w:t>
      </w:r>
      <w:r w:rsidRPr="00156370">
        <w:rPr>
          <w:b/>
          <w:bCs/>
        </w:rPr>
        <w:t xml:space="preserve">Action: </w:t>
      </w:r>
      <w:r>
        <w:t xml:space="preserve">The user is manager of the ecommerce system the provided user identifier doesn't belongs to the system and  the user requests to </w:t>
      </w:r>
      <w:r w:rsidRPr="003771B9">
        <w:rPr>
          <w:highlight w:val="cyan"/>
        </w:rPr>
        <w:t>print</w:t>
      </w:r>
      <w:r>
        <w:t xml:space="preserve"> the history of provided user identifier for </w:t>
      </w:r>
      <w:r w:rsidRPr="003771B9">
        <w:rPr>
          <w:highlight w:val="cyan"/>
        </w:rPr>
        <w:t>specific range of dates</w:t>
      </w:r>
    </w:p>
    <w:p w14:paraId="18FB3A2B" w14:textId="1884F3DA" w:rsidR="0058278E" w:rsidRDefault="00884298" w:rsidP="00884298">
      <w:pPr>
        <w:pStyle w:val="a3"/>
        <w:bidi w:val="0"/>
      </w:pPr>
      <w:r w:rsidRPr="007D3615">
        <w:rPr>
          <w:b/>
          <w:bCs/>
        </w:rPr>
        <w:t>Expected Result:</w:t>
      </w:r>
      <w:r w:rsidRPr="00FE1D44">
        <w:t xml:space="preserve"> </w:t>
      </w:r>
      <w:r>
        <w:t>Message indicates that provided user is not belongs to the ecommerce system be shown the user.</w:t>
      </w:r>
    </w:p>
    <w:p w14:paraId="3F8B9F27" w14:textId="77777777" w:rsidR="0058278E" w:rsidRDefault="0058278E">
      <w:pPr>
        <w:bidi w:val="0"/>
      </w:pPr>
      <w:r>
        <w:br w:type="page"/>
      </w:r>
    </w:p>
    <w:p w14:paraId="6A657468" w14:textId="77777777" w:rsidR="0058278E" w:rsidRDefault="0058278E" w:rsidP="0058278E">
      <w:pPr>
        <w:bidi w:val="0"/>
      </w:pPr>
      <w:bookmarkStart w:id="21" w:name="_Hlk67071962"/>
      <w:r>
        <w:lastRenderedPageBreak/>
        <w:t>Dictionary:</w:t>
      </w:r>
    </w:p>
    <w:tbl>
      <w:tblPr>
        <w:tblStyle w:val="a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138"/>
        <w:gridCol w:w="4138"/>
      </w:tblGrid>
      <w:tr w:rsidR="0058278E" w14:paraId="1BD59305" w14:textId="77777777" w:rsidTr="00B777D0">
        <w:tc>
          <w:tcPr>
            <w:tcW w:w="4138" w:type="dxa"/>
          </w:tcPr>
          <w:p w14:paraId="512FA06F" w14:textId="77777777" w:rsidR="0058278E" w:rsidRPr="00E07642" w:rsidRDefault="0058278E" w:rsidP="0058278E">
            <w:pPr>
              <w:bidi w:val="0"/>
              <w:rPr>
                <w:b/>
                <w:bCs/>
                <w:sz w:val="28"/>
                <w:szCs w:val="28"/>
              </w:rPr>
            </w:pPr>
            <w:r w:rsidRPr="00E07642">
              <w:rPr>
                <w:b/>
                <w:bCs/>
                <w:sz w:val="28"/>
                <w:szCs w:val="28"/>
              </w:rPr>
              <w:t>Subject</w:t>
            </w:r>
          </w:p>
        </w:tc>
        <w:tc>
          <w:tcPr>
            <w:tcW w:w="4138" w:type="dxa"/>
          </w:tcPr>
          <w:p w14:paraId="2B2A9652" w14:textId="77777777" w:rsidR="0058278E" w:rsidRPr="00E07642" w:rsidRDefault="0058278E" w:rsidP="0058278E">
            <w:pPr>
              <w:bidi w:val="0"/>
              <w:rPr>
                <w:b/>
                <w:bCs/>
                <w:sz w:val="28"/>
                <w:szCs w:val="28"/>
              </w:rPr>
            </w:pPr>
            <w:r w:rsidRPr="00E07642">
              <w:rPr>
                <w:b/>
                <w:bCs/>
                <w:sz w:val="28"/>
                <w:szCs w:val="28"/>
              </w:rPr>
              <w:t>Explain</w:t>
            </w:r>
          </w:p>
        </w:tc>
      </w:tr>
      <w:tr w:rsidR="0058278E" w14:paraId="61C7BDEA" w14:textId="77777777" w:rsidTr="00B777D0">
        <w:tc>
          <w:tcPr>
            <w:tcW w:w="4138" w:type="dxa"/>
            <w:tcBorders>
              <w:bottom w:val="dashed" w:sz="4" w:space="0" w:color="auto"/>
            </w:tcBorders>
          </w:tcPr>
          <w:p w14:paraId="6B75E860" w14:textId="2B89D8BA" w:rsidR="0058278E" w:rsidRPr="00FE262B" w:rsidRDefault="00FA4035" w:rsidP="0058278E">
            <w:pPr>
              <w:bidi w:val="0"/>
              <w:rPr>
                <w:b/>
                <w:bCs/>
              </w:rPr>
            </w:pPr>
            <w:r>
              <w:rPr>
                <w:b/>
                <w:bCs/>
              </w:rPr>
              <w:t>Member</w:t>
            </w:r>
            <w:r w:rsidR="0058278E" w:rsidRPr="00FE262B">
              <w:rPr>
                <w:b/>
                <w:bCs/>
              </w:rPr>
              <w:t xml:space="preserve"> information</w:t>
            </w:r>
          </w:p>
        </w:tc>
        <w:tc>
          <w:tcPr>
            <w:tcW w:w="4138" w:type="dxa"/>
            <w:tcBorders>
              <w:bottom w:val="dashed" w:sz="4" w:space="0" w:color="auto"/>
            </w:tcBorders>
          </w:tcPr>
          <w:p w14:paraId="2560A89B" w14:textId="77777777" w:rsidR="0058278E" w:rsidRDefault="0058278E" w:rsidP="0058278E">
            <w:pPr>
              <w:pStyle w:val="a3"/>
              <w:numPr>
                <w:ilvl w:val="0"/>
                <w:numId w:val="1"/>
              </w:numPr>
              <w:bidi w:val="0"/>
              <w:ind w:left="785"/>
            </w:pPr>
            <w:r>
              <w:t>ID</w:t>
            </w:r>
          </w:p>
          <w:p w14:paraId="0831145C" w14:textId="28379653" w:rsidR="0058278E" w:rsidRDefault="00FA4035" w:rsidP="0058278E">
            <w:pPr>
              <w:pStyle w:val="a3"/>
              <w:numPr>
                <w:ilvl w:val="0"/>
                <w:numId w:val="1"/>
              </w:numPr>
              <w:bidi w:val="0"/>
              <w:ind w:left="785"/>
            </w:pPr>
            <w:r>
              <w:t>E</w:t>
            </w:r>
            <w:r w:rsidR="0058278E">
              <w:t>mail</w:t>
            </w:r>
          </w:p>
          <w:p w14:paraId="778EBAA7" w14:textId="704DF305" w:rsidR="00E07642" w:rsidRDefault="00E07642" w:rsidP="00E07642">
            <w:pPr>
              <w:pStyle w:val="a3"/>
              <w:numPr>
                <w:ilvl w:val="0"/>
                <w:numId w:val="1"/>
              </w:numPr>
              <w:bidi w:val="0"/>
              <w:ind w:left="785"/>
            </w:pPr>
            <w:r>
              <w:t>Username</w:t>
            </w:r>
          </w:p>
          <w:p w14:paraId="4C140A1D" w14:textId="06D4B03C" w:rsidR="00FA4035" w:rsidRDefault="00FA4035" w:rsidP="00FA4035">
            <w:pPr>
              <w:pStyle w:val="a3"/>
              <w:numPr>
                <w:ilvl w:val="0"/>
                <w:numId w:val="1"/>
              </w:numPr>
              <w:bidi w:val="0"/>
              <w:ind w:left="785"/>
            </w:pPr>
            <w:r>
              <w:t>Password</w:t>
            </w:r>
          </w:p>
          <w:p w14:paraId="5DE6BCED" w14:textId="77777777" w:rsidR="0058278E" w:rsidRDefault="0058278E" w:rsidP="0058278E">
            <w:pPr>
              <w:pStyle w:val="a3"/>
              <w:numPr>
                <w:ilvl w:val="0"/>
                <w:numId w:val="1"/>
              </w:numPr>
              <w:bidi w:val="0"/>
              <w:ind w:left="785"/>
            </w:pPr>
            <w:r>
              <w:t>Name</w:t>
            </w:r>
          </w:p>
          <w:p w14:paraId="77EAB014" w14:textId="77777777" w:rsidR="0058278E" w:rsidRDefault="0058278E" w:rsidP="0058278E">
            <w:pPr>
              <w:pStyle w:val="a3"/>
              <w:numPr>
                <w:ilvl w:val="0"/>
                <w:numId w:val="1"/>
              </w:numPr>
              <w:bidi w:val="0"/>
              <w:ind w:left="785"/>
            </w:pPr>
            <w:r>
              <w:t>Date of birth</w:t>
            </w:r>
          </w:p>
          <w:p w14:paraId="09281559" w14:textId="614B7E42" w:rsidR="0058278E" w:rsidRDefault="0058278E" w:rsidP="00E07642">
            <w:pPr>
              <w:pStyle w:val="a3"/>
              <w:numPr>
                <w:ilvl w:val="0"/>
                <w:numId w:val="1"/>
              </w:numPr>
              <w:bidi w:val="0"/>
              <w:ind w:left="785"/>
            </w:pPr>
            <w:r>
              <w:t>Address</w:t>
            </w:r>
          </w:p>
        </w:tc>
      </w:tr>
      <w:tr w:rsidR="00E07642" w14:paraId="4A05F2EF" w14:textId="77777777" w:rsidTr="00B777D0">
        <w:tc>
          <w:tcPr>
            <w:tcW w:w="4138" w:type="dxa"/>
            <w:tcBorders>
              <w:top w:val="dashed" w:sz="4" w:space="0" w:color="auto"/>
            </w:tcBorders>
          </w:tcPr>
          <w:p w14:paraId="093BC55E" w14:textId="6BE3EED8" w:rsidR="00E07642" w:rsidRDefault="00E07642" w:rsidP="0058278E">
            <w:pPr>
              <w:bidi w:val="0"/>
              <w:rPr>
                <w:b/>
                <w:bCs/>
              </w:rPr>
            </w:pPr>
            <w:r>
              <w:rPr>
                <w:b/>
                <w:bCs/>
              </w:rPr>
              <w:t>Valid</w:t>
            </w:r>
          </w:p>
        </w:tc>
        <w:tc>
          <w:tcPr>
            <w:tcW w:w="4138" w:type="dxa"/>
            <w:tcBorders>
              <w:top w:val="dashed" w:sz="4" w:space="0" w:color="auto"/>
            </w:tcBorders>
          </w:tcPr>
          <w:p w14:paraId="550F60EB" w14:textId="3CB03EAD" w:rsidR="00E07642" w:rsidRPr="00E07642" w:rsidRDefault="00E07642" w:rsidP="00E07642">
            <w:pPr>
              <w:bidi w:val="0"/>
            </w:pPr>
            <w:r>
              <w:t xml:space="preserve">No </w:t>
            </w:r>
            <w:r>
              <w:rPr>
                <w:b/>
                <w:bCs/>
              </w:rPr>
              <w:t>Member</w:t>
            </w:r>
            <w:r>
              <w:t xml:space="preserve"> exists such that it has the same Email, Username or ID as the provided information.</w:t>
            </w:r>
          </w:p>
        </w:tc>
      </w:tr>
      <w:tr w:rsidR="00AB6C42" w14:paraId="25C46B00" w14:textId="77777777" w:rsidTr="00B777D0">
        <w:tc>
          <w:tcPr>
            <w:tcW w:w="4138" w:type="dxa"/>
            <w:tcBorders>
              <w:bottom w:val="dashed" w:sz="4" w:space="0" w:color="auto"/>
            </w:tcBorders>
          </w:tcPr>
          <w:p w14:paraId="5356E0A1" w14:textId="3F2E5E8F" w:rsidR="00AB6C42" w:rsidRDefault="00AB6C42" w:rsidP="0058278E">
            <w:pPr>
              <w:bidi w:val="0"/>
              <w:rPr>
                <w:b/>
                <w:bCs/>
              </w:rPr>
            </w:pPr>
            <w:r>
              <w:rPr>
                <w:b/>
                <w:bCs/>
              </w:rPr>
              <w:t>Login information</w:t>
            </w:r>
          </w:p>
        </w:tc>
        <w:tc>
          <w:tcPr>
            <w:tcW w:w="4138" w:type="dxa"/>
            <w:tcBorders>
              <w:bottom w:val="dashed" w:sz="4" w:space="0" w:color="auto"/>
            </w:tcBorders>
          </w:tcPr>
          <w:p w14:paraId="6BA3F276" w14:textId="713C2205" w:rsidR="00AB6C42" w:rsidRDefault="00E07642" w:rsidP="0058278E">
            <w:pPr>
              <w:pStyle w:val="a3"/>
              <w:numPr>
                <w:ilvl w:val="0"/>
                <w:numId w:val="1"/>
              </w:numPr>
              <w:bidi w:val="0"/>
              <w:ind w:left="785"/>
            </w:pPr>
            <w:r>
              <w:t>Username</w:t>
            </w:r>
          </w:p>
          <w:p w14:paraId="7A88E485" w14:textId="77777777" w:rsidR="00AB6C42" w:rsidRDefault="00AB6C42" w:rsidP="00AB6C42">
            <w:pPr>
              <w:pStyle w:val="a3"/>
              <w:numPr>
                <w:ilvl w:val="0"/>
                <w:numId w:val="1"/>
              </w:numPr>
              <w:bidi w:val="0"/>
              <w:ind w:left="785"/>
            </w:pPr>
            <w:r>
              <w:t>Email</w:t>
            </w:r>
          </w:p>
          <w:p w14:paraId="46F45096" w14:textId="20DA87C2" w:rsidR="00AB6C42" w:rsidRDefault="00AB6C42" w:rsidP="00AB6C42">
            <w:pPr>
              <w:pStyle w:val="a3"/>
              <w:numPr>
                <w:ilvl w:val="0"/>
                <w:numId w:val="1"/>
              </w:numPr>
              <w:bidi w:val="0"/>
              <w:ind w:left="785"/>
            </w:pPr>
            <w:r>
              <w:t>Password</w:t>
            </w:r>
          </w:p>
        </w:tc>
      </w:tr>
      <w:tr w:rsidR="00AB6C42" w14:paraId="35C6400F" w14:textId="77777777" w:rsidTr="00B777D0">
        <w:tc>
          <w:tcPr>
            <w:tcW w:w="4138" w:type="dxa"/>
            <w:tcBorders>
              <w:top w:val="dashed" w:sz="4" w:space="0" w:color="auto"/>
            </w:tcBorders>
          </w:tcPr>
          <w:p w14:paraId="6ADE716C" w14:textId="5CA4D6E0" w:rsidR="00AB6C42" w:rsidRDefault="00AB6C42" w:rsidP="0058278E">
            <w:pPr>
              <w:bidi w:val="0"/>
              <w:rPr>
                <w:b/>
                <w:bCs/>
              </w:rPr>
            </w:pPr>
            <w:r>
              <w:rPr>
                <w:b/>
                <w:bCs/>
              </w:rPr>
              <w:t>Valid</w:t>
            </w:r>
          </w:p>
        </w:tc>
        <w:tc>
          <w:tcPr>
            <w:tcW w:w="4138" w:type="dxa"/>
            <w:tcBorders>
              <w:top w:val="dashed" w:sz="4" w:space="0" w:color="auto"/>
            </w:tcBorders>
          </w:tcPr>
          <w:p w14:paraId="72B21B17" w14:textId="30E59539" w:rsidR="00E07642" w:rsidRPr="00E07642" w:rsidRDefault="00E07642" w:rsidP="00E07642">
            <w:pPr>
              <w:bidi w:val="0"/>
            </w:pPr>
            <w:r>
              <w:t xml:space="preserve">A </w:t>
            </w:r>
            <w:r>
              <w:rPr>
                <w:b/>
                <w:bCs/>
              </w:rPr>
              <w:t>Member</w:t>
            </w:r>
            <w:r>
              <w:t xml:space="preserve"> exists such that a provided the Username, Email and Password match with their </w:t>
            </w:r>
            <w:r>
              <w:rPr>
                <w:b/>
                <w:bCs/>
              </w:rPr>
              <w:t>Member information</w:t>
            </w:r>
            <w:r>
              <w:t>.</w:t>
            </w:r>
          </w:p>
        </w:tc>
      </w:tr>
      <w:tr w:rsidR="00B777D0" w14:paraId="62BEA481" w14:textId="77777777" w:rsidTr="00B777D0">
        <w:tc>
          <w:tcPr>
            <w:tcW w:w="4138" w:type="dxa"/>
            <w:tcBorders>
              <w:top w:val="dashed" w:sz="4" w:space="0" w:color="auto"/>
            </w:tcBorders>
          </w:tcPr>
          <w:p w14:paraId="30F0A4E3" w14:textId="1CE562C4" w:rsidR="00B777D0" w:rsidRDefault="00B777D0" w:rsidP="0058278E">
            <w:pPr>
              <w:bidi w:val="0"/>
              <w:rPr>
                <w:b/>
                <w:bCs/>
              </w:rPr>
            </w:pPr>
            <w:r>
              <w:rPr>
                <w:b/>
                <w:bCs/>
              </w:rPr>
              <w:t>Shipping information</w:t>
            </w:r>
          </w:p>
        </w:tc>
        <w:tc>
          <w:tcPr>
            <w:tcW w:w="4138" w:type="dxa"/>
            <w:tcBorders>
              <w:top w:val="dashed" w:sz="4" w:space="0" w:color="auto"/>
            </w:tcBorders>
          </w:tcPr>
          <w:p w14:paraId="4848DDF5" w14:textId="77777777" w:rsidR="00B777D0" w:rsidRDefault="00B777D0" w:rsidP="00B777D0">
            <w:pPr>
              <w:pStyle w:val="a3"/>
              <w:numPr>
                <w:ilvl w:val="0"/>
                <w:numId w:val="23"/>
              </w:numPr>
              <w:bidi w:val="0"/>
            </w:pPr>
            <w:r>
              <w:t>Name</w:t>
            </w:r>
          </w:p>
          <w:p w14:paraId="2ACBD6BD" w14:textId="77777777" w:rsidR="00B777D0" w:rsidRDefault="00B777D0" w:rsidP="00B777D0">
            <w:pPr>
              <w:pStyle w:val="a3"/>
              <w:numPr>
                <w:ilvl w:val="0"/>
                <w:numId w:val="23"/>
              </w:numPr>
              <w:bidi w:val="0"/>
            </w:pPr>
            <w:r>
              <w:t>ID</w:t>
            </w:r>
          </w:p>
          <w:p w14:paraId="1AF276A7" w14:textId="02E31126" w:rsidR="00B777D0" w:rsidRDefault="00B777D0" w:rsidP="00B777D0">
            <w:pPr>
              <w:pStyle w:val="a3"/>
              <w:numPr>
                <w:ilvl w:val="0"/>
                <w:numId w:val="23"/>
              </w:numPr>
              <w:bidi w:val="0"/>
            </w:pPr>
            <w:r>
              <w:t>Address</w:t>
            </w:r>
          </w:p>
        </w:tc>
      </w:tr>
      <w:tr w:rsidR="0058278E" w14:paraId="21601B81" w14:textId="77777777" w:rsidTr="00B777D0">
        <w:tc>
          <w:tcPr>
            <w:tcW w:w="4138" w:type="dxa"/>
          </w:tcPr>
          <w:p w14:paraId="46CDA365" w14:textId="4573CD03" w:rsidR="0058278E" w:rsidRPr="00FE262B" w:rsidRDefault="0058278E" w:rsidP="0058278E">
            <w:pPr>
              <w:bidi w:val="0"/>
              <w:rPr>
                <w:b/>
                <w:bCs/>
              </w:rPr>
            </w:pPr>
            <w:r w:rsidRPr="00FE262B">
              <w:rPr>
                <w:b/>
                <w:bCs/>
              </w:rPr>
              <w:t>System</w:t>
            </w:r>
            <w:r w:rsidR="00B777D0">
              <w:rPr>
                <w:b/>
                <w:bCs/>
              </w:rPr>
              <w:t>/Market System</w:t>
            </w:r>
          </w:p>
        </w:tc>
        <w:tc>
          <w:tcPr>
            <w:tcW w:w="4138" w:type="dxa"/>
          </w:tcPr>
          <w:p w14:paraId="5A0232B4" w14:textId="77777777" w:rsidR="0058278E" w:rsidRDefault="0058278E" w:rsidP="0058278E">
            <w:pPr>
              <w:bidi w:val="0"/>
            </w:pPr>
            <w:r>
              <w:t xml:space="preserve">Represents everything that isn’t controlled by </w:t>
            </w:r>
            <w:r w:rsidRPr="00FE262B">
              <w:rPr>
                <w:b/>
                <w:bCs/>
              </w:rPr>
              <w:t>users</w:t>
            </w:r>
            <w:r>
              <w:t>. Responsible for transferring information, presenting options and so on</w:t>
            </w:r>
          </w:p>
        </w:tc>
      </w:tr>
      <w:tr w:rsidR="0058278E" w14:paraId="2AF2D7BF" w14:textId="77777777" w:rsidTr="00B777D0">
        <w:tc>
          <w:tcPr>
            <w:tcW w:w="4138" w:type="dxa"/>
          </w:tcPr>
          <w:p w14:paraId="7F0BDDDB" w14:textId="5DE0AE87" w:rsidR="0058278E" w:rsidRPr="00FE262B" w:rsidRDefault="0058278E" w:rsidP="0058278E">
            <w:pPr>
              <w:bidi w:val="0"/>
              <w:rPr>
                <w:b/>
                <w:bCs/>
              </w:rPr>
            </w:pPr>
            <w:r w:rsidRPr="00FE262B">
              <w:rPr>
                <w:b/>
                <w:bCs/>
              </w:rPr>
              <w:t>User</w:t>
            </w:r>
          </w:p>
        </w:tc>
        <w:tc>
          <w:tcPr>
            <w:tcW w:w="4138" w:type="dxa"/>
          </w:tcPr>
          <w:p w14:paraId="054B0B08" w14:textId="7D4FC587" w:rsidR="0058278E" w:rsidRDefault="0058278E" w:rsidP="0058278E">
            <w:pPr>
              <w:bidi w:val="0"/>
            </w:pPr>
            <w:r>
              <w:t xml:space="preserve">A person who is </w:t>
            </w:r>
            <w:r w:rsidR="00E07642">
              <w:t>visiting</w:t>
            </w:r>
            <w:r>
              <w:t xml:space="preserve"> the </w:t>
            </w:r>
            <w:r w:rsidRPr="00FE262B">
              <w:rPr>
                <w:b/>
                <w:bCs/>
              </w:rPr>
              <w:t>System</w:t>
            </w:r>
            <w:r>
              <w:t>.</w:t>
            </w:r>
          </w:p>
        </w:tc>
      </w:tr>
      <w:tr w:rsidR="00B9110C" w14:paraId="31F3B60C" w14:textId="77777777" w:rsidTr="00B777D0">
        <w:tc>
          <w:tcPr>
            <w:tcW w:w="4138" w:type="dxa"/>
          </w:tcPr>
          <w:p w14:paraId="32EE49C8" w14:textId="1F4EF5B4" w:rsidR="00B9110C" w:rsidRPr="00FE262B" w:rsidRDefault="00B9110C" w:rsidP="0058278E">
            <w:pPr>
              <w:bidi w:val="0"/>
              <w:rPr>
                <w:b/>
                <w:bCs/>
              </w:rPr>
            </w:pPr>
            <w:r>
              <w:rPr>
                <w:b/>
                <w:bCs/>
              </w:rPr>
              <w:t>Registration</w:t>
            </w:r>
            <w:r w:rsidR="003C3A85">
              <w:rPr>
                <w:b/>
                <w:bCs/>
              </w:rPr>
              <w:t>/Sign-up</w:t>
            </w:r>
          </w:p>
        </w:tc>
        <w:tc>
          <w:tcPr>
            <w:tcW w:w="4138" w:type="dxa"/>
          </w:tcPr>
          <w:p w14:paraId="7A91443C" w14:textId="5FA38DB3" w:rsidR="00B9110C" w:rsidRPr="00011D09" w:rsidRDefault="00011D09" w:rsidP="0058278E">
            <w:pPr>
              <w:bidi w:val="0"/>
              <w:rPr>
                <w:rtl/>
              </w:rPr>
            </w:pPr>
            <w:r>
              <w:t xml:space="preserve">A prerequisite for </w:t>
            </w:r>
            <w:r w:rsidRPr="00011D09">
              <w:rPr>
                <w:b/>
                <w:bCs/>
              </w:rPr>
              <w:t>Login</w:t>
            </w:r>
            <w:r>
              <w:t>. A</w:t>
            </w:r>
            <w:r w:rsidR="00B9110C">
              <w:t xml:space="preserve"> process in which a </w:t>
            </w:r>
            <w:r w:rsidR="00B9110C" w:rsidRPr="00B9110C">
              <w:rPr>
                <w:b/>
                <w:bCs/>
              </w:rPr>
              <w:t>Gues</w:t>
            </w:r>
            <w:r w:rsidR="00B9110C">
              <w:rPr>
                <w:b/>
                <w:bCs/>
              </w:rPr>
              <w:t xml:space="preserve">t User </w:t>
            </w:r>
            <w:r w:rsidR="00B9110C">
              <w:t xml:space="preserve">can </w:t>
            </w:r>
            <w:r>
              <w:t>provide</w:t>
            </w:r>
            <w:r w:rsidR="00E07642">
              <w:t xml:space="preserve"> </w:t>
            </w:r>
            <w:r w:rsidR="00E07642" w:rsidRPr="00E07642">
              <w:rPr>
                <w:b/>
                <w:bCs/>
              </w:rPr>
              <w:t>Valid</w:t>
            </w:r>
            <w:r w:rsidRPr="00E07642">
              <w:rPr>
                <w:b/>
                <w:bCs/>
              </w:rPr>
              <w:t xml:space="preserve"> </w:t>
            </w:r>
            <w:r w:rsidR="00FA4035" w:rsidRPr="00E07642">
              <w:rPr>
                <w:b/>
                <w:bCs/>
              </w:rPr>
              <w:t>M</w:t>
            </w:r>
            <w:r w:rsidR="00FA4035">
              <w:rPr>
                <w:b/>
                <w:bCs/>
              </w:rPr>
              <w:t>ember</w:t>
            </w:r>
            <w:r>
              <w:rPr>
                <w:b/>
                <w:bCs/>
              </w:rPr>
              <w:t xml:space="preserve"> Information </w:t>
            </w:r>
            <w:r>
              <w:t xml:space="preserve">and request that the </w:t>
            </w:r>
            <w:r>
              <w:rPr>
                <w:b/>
                <w:bCs/>
              </w:rPr>
              <w:t xml:space="preserve">System </w:t>
            </w:r>
            <w:r w:rsidRPr="00011D09">
              <w:t xml:space="preserve">will save </w:t>
            </w:r>
            <w:r>
              <w:t>said</w:t>
            </w:r>
            <w:r>
              <w:rPr>
                <w:b/>
                <w:bCs/>
              </w:rPr>
              <w:t xml:space="preserve"> </w:t>
            </w:r>
            <w:r w:rsidR="00FA4035">
              <w:t>Member</w:t>
            </w:r>
            <w:r w:rsidRPr="00011D09">
              <w:t xml:space="preserve"> Information</w:t>
            </w:r>
            <w:r w:rsidR="00E07642">
              <w:t>.</w:t>
            </w:r>
          </w:p>
        </w:tc>
      </w:tr>
      <w:tr w:rsidR="00011D09" w14:paraId="4167BA59" w14:textId="77777777" w:rsidTr="00B777D0">
        <w:tc>
          <w:tcPr>
            <w:tcW w:w="4138" w:type="dxa"/>
          </w:tcPr>
          <w:p w14:paraId="5945B13A" w14:textId="2F5690C0" w:rsidR="00011D09" w:rsidRDefault="00011D09" w:rsidP="0058278E">
            <w:pPr>
              <w:bidi w:val="0"/>
              <w:rPr>
                <w:b/>
                <w:bCs/>
              </w:rPr>
            </w:pPr>
            <w:r>
              <w:rPr>
                <w:b/>
                <w:bCs/>
              </w:rPr>
              <w:t>Login</w:t>
            </w:r>
          </w:p>
        </w:tc>
        <w:tc>
          <w:tcPr>
            <w:tcW w:w="4138" w:type="dxa"/>
          </w:tcPr>
          <w:p w14:paraId="3379E110" w14:textId="77777777" w:rsidR="00011D09" w:rsidRDefault="00011D09" w:rsidP="0058278E">
            <w:pPr>
              <w:bidi w:val="0"/>
            </w:pPr>
            <w:r>
              <w:t xml:space="preserve">A process in which a </w:t>
            </w:r>
            <w:r>
              <w:rPr>
                <w:b/>
                <w:bCs/>
              </w:rPr>
              <w:t>Member</w:t>
            </w:r>
            <w:r>
              <w:t xml:space="preserve"> can get access to additional functionalities such as selling </w:t>
            </w:r>
            <w:r w:rsidRPr="00011D09">
              <w:rPr>
                <w:b/>
                <w:bCs/>
              </w:rPr>
              <w:t>Products</w:t>
            </w:r>
            <w:r>
              <w:t xml:space="preserve"> or </w:t>
            </w:r>
            <w:r w:rsidRPr="00011D09">
              <w:rPr>
                <w:b/>
                <w:bCs/>
              </w:rPr>
              <w:t>founding a store</w:t>
            </w:r>
            <w:r>
              <w:rPr>
                <w:b/>
                <w:bCs/>
              </w:rPr>
              <w:t xml:space="preserve">. </w:t>
            </w:r>
            <w:r w:rsidR="003C3A85">
              <w:t>Moreover,</w:t>
            </w:r>
            <w:r>
              <w:t xml:space="preserve"> the </w:t>
            </w:r>
            <w:r>
              <w:rPr>
                <w:b/>
                <w:bCs/>
              </w:rPr>
              <w:t>System</w:t>
            </w:r>
            <w:r>
              <w:t xml:space="preserve"> will save a Member’s </w:t>
            </w:r>
            <w:r>
              <w:rPr>
                <w:b/>
                <w:bCs/>
              </w:rPr>
              <w:t xml:space="preserve">Shopping </w:t>
            </w:r>
            <w:r w:rsidRPr="00011D09">
              <w:rPr>
                <w:b/>
                <w:bCs/>
              </w:rPr>
              <w:t>cart</w:t>
            </w:r>
            <w:r>
              <w:t xml:space="preserve"> </w:t>
            </w:r>
            <w:r w:rsidR="003C3A85">
              <w:t>even after</w:t>
            </w:r>
            <w:r>
              <w:t xml:space="preserve"> </w:t>
            </w:r>
            <w:r>
              <w:rPr>
                <w:b/>
                <w:bCs/>
              </w:rPr>
              <w:t>Logout</w:t>
            </w:r>
            <w:r>
              <w:t>.</w:t>
            </w:r>
          </w:p>
          <w:p w14:paraId="61ACE8B1" w14:textId="7C6AA291" w:rsidR="00FA4035" w:rsidRPr="00FA4035" w:rsidRDefault="00FA4035" w:rsidP="00FA4035">
            <w:pPr>
              <w:bidi w:val="0"/>
            </w:pPr>
            <w:r>
              <w:t xml:space="preserve">In order to log in a </w:t>
            </w:r>
            <w:r w:rsidRPr="00FA4035">
              <w:rPr>
                <w:b/>
                <w:bCs/>
              </w:rPr>
              <w:t>User</w:t>
            </w:r>
            <w:r>
              <w:rPr>
                <w:b/>
                <w:bCs/>
              </w:rPr>
              <w:t xml:space="preserve"> </w:t>
            </w:r>
            <w:r>
              <w:t xml:space="preserve">must provide </w:t>
            </w:r>
            <w:r>
              <w:rPr>
                <w:b/>
                <w:bCs/>
              </w:rPr>
              <w:t>Login information</w:t>
            </w:r>
            <w:r>
              <w:t>.</w:t>
            </w:r>
          </w:p>
        </w:tc>
      </w:tr>
      <w:tr w:rsidR="003C3A85" w14:paraId="43389762" w14:textId="77777777" w:rsidTr="00B777D0">
        <w:tc>
          <w:tcPr>
            <w:tcW w:w="4138" w:type="dxa"/>
          </w:tcPr>
          <w:p w14:paraId="53481BB9" w14:textId="20609D49" w:rsidR="003C3A85" w:rsidRDefault="003C3A85" w:rsidP="0058278E">
            <w:pPr>
              <w:bidi w:val="0"/>
              <w:rPr>
                <w:b/>
                <w:bCs/>
              </w:rPr>
            </w:pPr>
            <w:r>
              <w:rPr>
                <w:b/>
                <w:bCs/>
              </w:rPr>
              <w:t>Logout</w:t>
            </w:r>
          </w:p>
        </w:tc>
        <w:tc>
          <w:tcPr>
            <w:tcW w:w="4138" w:type="dxa"/>
          </w:tcPr>
          <w:p w14:paraId="105C626D" w14:textId="35D9A7B1" w:rsidR="003C3A85" w:rsidRPr="003C3A85" w:rsidRDefault="003C3A85" w:rsidP="0058278E">
            <w:pPr>
              <w:bidi w:val="0"/>
              <w:rPr>
                <w:rtl/>
              </w:rPr>
            </w:pPr>
            <w:r>
              <w:t xml:space="preserve">The opposite of </w:t>
            </w:r>
            <w:r>
              <w:rPr>
                <w:b/>
                <w:bCs/>
              </w:rPr>
              <w:t>Login</w:t>
            </w:r>
            <w:r>
              <w:t xml:space="preserve">. A process in which a </w:t>
            </w:r>
            <w:r>
              <w:rPr>
                <w:b/>
                <w:bCs/>
              </w:rPr>
              <w:t>Logged in Member</w:t>
            </w:r>
            <w:r>
              <w:t xml:space="preserve"> switches state to a </w:t>
            </w:r>
            <w:r>
              <w:rPr>
                <w:b/>
                <w:bCs/>
              </w:rPr>
              <w:t>Guest</w:t>
            </w:r>
          </w:p>
        </w:tc>
      </w:tr>
      <w:tr w:rsidR="003C3A85" w14:paraId="2F110E11" w14:textId="77777777" w:rsidTr="00B777D0">
        <w:tc>
          <w:tcPr>
            <w:tcW w:w="4138" w:type="dxa"/>
          </w:tcPr>
          <w:p w14:paraId="63010410" w14:textId="4FECBFE3" w:rsidR="003C3A85" w:rsidRDefault="003C3A85" w:rsidP="0058278E">
            <w:pPr>
              <w:bidi w:val="0"/>
              <w:rPr>
                <w:b/>
                <w:bCs/>
              </w:rPr>
            </w:pPr>
            <w:r>
              <w:rPr>
                <w:b/>
                <w:bCs/>
              </w:rPr>
              <w:t>Founding a Store</w:t>
            </w:r>
          </w:p>
        </w:tc>
        <w:tc>
          <w:tcPr>
            <w:tcW w:w="4138" w:type="dxa"/>
          </w:tcPr>
          <w:p w14:paraId="3905D033" w14:textId="32AFDDEE" w:rsidR="003C3A85" w:rsidRPr="00FA4035" w:rsidRDefault="003C3A85" w:rsidP="0058278E">
            <w:pPr>
              <w:bidi w:val="0"/>
            </w:pPr>
            <w:r>
              <w:t xml:space="preserve">A process in which a </w:t>
            </w:r>
            <w:r>
              <w:rPr>
                <w:b/>
                <w:bCs/>
              </w:rPr>
              <w:t xml:space="preserve">Logged in Seller </w:t>
            </w:r>
            <w:r>
              <w:t xml:space="preserve">can </w:t>
            </w:r>
            <w:r w:rsidR="00FA4035">
              <w:t xml:space="preserve">create a new </w:t>
            </w:r>
            <w:r w:rsidR="00FA4035">
              <w:rPr>
                <w:b/>
                <w:bCs/>
              </w:rPr>
              <w:t xml:space="preserve">Store </w:t>
            </w:r>
            <w:r w:rsidR="00FA4035">
              <w:t>and become</w:t>
            </w:r>
            <w:r>
              <w:t xml:space="preserve"> into a </w:t>
            </w:r>
            <w:r>
              <w:rPr>
                <w:b/>
                <w:bCs/>
              </w:rPr>
              <w:t>Store Founder</w:t>
            </w:r>
            <w:r w:rsidR="00FA4035">
              <w:rPr>
                <w:b/>
                <w:bCs/>
              </w:rPr>
              <w:t>.</w:t>
            </w:r>
          </w:p>
        </w:tc>
      </w:tr>
      <w:tr w:rsidR="003C3A85" w14:paraId="1C823E1A" w14:textId="77777777" w:rsidTr="00B777D0">
        <w:tc>
          <w:tcPr>
            <w:tcW w:w="4138" w:type="dxa"/>
          </w:tcPr>
          <w:p w14:paraId="2CB4AC9A" w14:textId="4BDDC30D" w:rsidR="003C3A85" w:rsidRDefault="003C3A85" w:rsidP="0058278E">
            <w:pPr>
              <w:bidi w:val="0"/>
              <w:rPr>
                <w:b/>
                <w:bCs/>
                <w:rtl/>
              </w:rPr>
            </w:pPr>
            <w:r>
              <w:rPr>
                <w:rFonts w:hint="cs"/>
                <w:b/>
                <w:bCs/>
              </w:rPr>
              <w:t>A</w:t>
            </w:r>
            <w:r>
              <w:rPr>
                <w:b/>
                <w:bCs/>
              </w:rPr>
              <w:t>ppoint Store owner</w:t>
            </w:r>
          </w:p>
        </w:tc>
        <w:tc>
          <w:tcPr>
            <w:tcW w:w="4138" w:type="dxa"/>
          </w:tcPr>
          <w:p w14:paraId="2A4E64EA" w14:textId="544BFF7D" w:rsidR="003C3A85" w:rsidRPr="003C3A85" w:rsidRDefault="003C3A85" w:rsidP="0058278E">
            <w:pPr>
              <w:bidi w:val="0"/>
            </w:pPr>
            <w:r>
              <w:t xml:space="preserve">A process in which a </w:t>
            </w:r>
            <w:r>
              <w:rPr>
                <w:b/>
                <w:bCs/>
              </w:rPr>
              <w:t>Store Owner</w:t>
            </w:r>
            <w:r>
              <w:t xml:space="preserve"> can appoint a </w:t>
            </w:r>
            <w:r>
              <w:rPr>
                <w:b/>
                <w:bCs/>
              </w:rPr>
              <w:t>Member</w:t>
            </w:r>
            <w:r w:rsidR="00FA4035" w:rsidRPr="00FA4035">
              <w:t xml:space="preserve"> (</w:t>
            </w:r>
            <w:r w:rsidR="00FA4035">
              <w:t>who isn’t already one of the store owners)</w:t>
            </w:r>
            <w:r>
              <w:t xml:space="preserve"> to </w:t>
            </w:r>
            <w:r w:rsidR="00FA4035">
              <w:t>b</w:t>
            </w:r>
            <w:r>
              <w:t xml:space="preserve">ecome </w:t>
            </w:r>
            <w:r w:rsidR="00FA4035">
              <w:t>one of the</w:t>
            </w:r>
            <w:r>
              <w:t xml:space="preserve"> Store owner</w:t>
            </w:r>
            <w:r w:rsidR="00FA4035">
              <w:t>s</w:t>
            </w:r>
            <w:r>
              <w:t>.</w:t>
            </w:r>
          </w:p>
        </w:tc>
      </w:tr>
    </w:tbl>
    <w:p w14:paraId="7E55ED95" w14:textId="77777777" w:rsidR="000A169B" w:rsidRDefault="000A169B">
      <w:pPr>
        <w:bidi w:val="0"/>
      </w:pPr>
      <w:r>
        <w:br w:type="page"/>
      </w:r>
    </w:p>
    <w:tbl>
      <w:tblPr>
        <w:tblStyle w:val="a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138"/>
        <w:gridCol w:w="4138"/>
      </w:tblGrid>
      <w:tr w:rsidR="003C3A85" w14:paraId="1895517C" w14:textId="77777777" w:rsidTr="00B777D0">
        <w:tc>
          <w:tcPr>
            <w:tcW w:w="4138" w:type="dxa"/>
          </w:tcPr>
          <w:p w14:paraId="6451BFFA" w14:textId="047B0405" w:rsidR="003C3A85" w:rsidRPr="003C3A85" w:rsidRDefault="003C3A85" w:rsidP="0058278E">
            <w:pPr>
              <w:bidi w:val="0"/>
              <w:rPr>
                <w:b/>
                <w:bCs/>
              </w:rPr>
            </w:pPr>
            <w:r>
              <w:rPr>
                <w:b/>
                <w:bCs/>
              </w:rPr>
              <w:lastRenderedPageBreak/>
              <w:t>Appoint Store Manager</w:t>
            </w:r>
          </w:p>
        </w:tc>
        <w:tc>
          <w:tcPr>
            <w:tcW w:w="4138" w:type="dxa"/>
          </w:tcPr>
          <w:p w14:paraId="2F3ED59A" w14:textId="26E01A75" w:rsidR="003C3A85" w:rsidRPr="00FA4035" w:rsidRDefault="003C3A85" w:rsidP="0058278E">
            <w:pPr>
              <w:bidi w:val="0"/>
            </w:pPr>
            <w:r>
              <w:t xml:space="preserve">A process in which a </w:t>
            </w:r>
            <w:r>
              <w:rPr>
                <w:b/>
                <w:bCs/>
              </w:rPr>
              <w:t xml:space="preserve">Store Owner </w:t>
            </w:r>
            <w:r>
              <w:t xml:space="preserve">can appoint a </w:t>
            </w:r>
            <w:r w:rsidR="00FA4035">
              <w:rPr>
                <w:b/>
                <w:bCs/>
              </w:rPr>
              <w:t>Member</w:t>
            </w:r>
            <w:r w:rsidR="00FA4035">
              <w:t xml:space="preserve"> (who isn’t already one of the Store Owners or </w:t>
            </w:r>
            <w:r w:rsidR="00FA4035">
              <w:rPr>
                <w:b/>
                <w:bCs/>
              </w:rPr>
              <w:t>Store Managers</w:t>
            </w:r>
            <w:r w:rsidR="00FA4035">
              <w:t>) to become one of the Store Managers.</w:t>
            </w:r>
          </w:p>
        </w:tc>
      </w:tr>
      <w:tr w:rsidR="0058278E" w14:paraId="3FA5419C" w14:textId="77777777" w:rsidTr="00B777D0">
        <w:tc>
          <w:tcPr>
            <w:tcW w:w="4138" w:type="dxa"/>
          </w:tcPr>
          <w:p w14:paraId="414B89D0" w14:textId="77777777" w:rsidR="0058278E" w:rsidRPr="00FE262B" w:rsidRDefault="0058278E" w:rsidP="0058278E">
            <w:pPr>
              <w:bidi w:val="0"/>
              <w:rPr>
                <w:b/>
                <w:bCs/>
              </w:rPr>
            </w:pPr>
            <w:r w:rsidRPr="00FE262B">
              <w:rPr>
                <w:b/>
                <w:bCs/>
              </w:rPr>
              <w:t>Guest</w:t>
            </w:r>
          </w:p>
        </w:tc>
        <w:tc>
          <w:tcPr>
            <w:tcW w:w="4138" w:type="dxa"/>
          </w:tcPr>
          <w:p w14:paraId="09F2B8B9" w14:textId="692F00AF" w:rsidR="0058278E" w:rsidRDefault="0058278E" w:rsidP="0058278E">
            <w:pPr>
              <w:bidi w:val="0"/>
            </w:pPr>
            <w:r>
              <w:t xml:space="preserve">A </w:t>
            </w:r>
            <w:r w:rsidRPr="00FE262B">
              <w:rPr>
                <w:b/>
                <w:bCs/>
              </w:rPr>
              <w:t>user</w:t>
            </w:r>
            <w:r>
              <w:t xml:space="preserve"> labeled as </w:t>
            </w:r>
            <w:r w:rsidRPr="00FE262B">
              <w:t>Guest</w:t>
            </w:r>
            <w:r>
              <w:t xml:space="preserve"> isn’t </w:t>
            </w:r>
            <w:r w:rsidR="00FE262B">
              <w:rPr>
                <w:b/>
                <w:bCs/>
              </w:rPr>
              <w:t>logged in</w:t>
            </w:r>
            <w:r>
              <w:t xml:space="preserve"> to the system. That mean that it’s a </w:t>
            </w:r>
            <w:r w:rsidRPr="00FE262B">
              <w:rPr>
                <w:b/>
                <w:bCs/>
              </w:rPr>
              <w:t>user</w:t>
            </w:r>
            <w:r>
              <w:t xml:space="preserve"> with only the base functionalities of the </w:t>
            </w:r>
            <w:r w:rsidRPr="00FE262B">
              <w:rPr>
                <w:b/>
                <w:bCs/>
              </w:rPr>
              <w:t>system</w:t>
            </w:r>
            <w:r>
              <w:t xml:space="preserve"> such and buying </w:t>
            </w:r>
            <w:r w:rsidRPr="00FE262B">
              <w:rPr>
                <w:b/>
                <w:bCs/>
              </w:rPr>
              <w:t>products</w:t>
            </w:r>
            <w:r>
              <w:t xml:space="preserve">, </w:t>
            </w:r>
            <w:r w:rsidRPr="00FE262B">
              <w:rPr>
                <w:b/>
                <w:bCs/>
              </w:rPr>
              <w:t>logging in</w:t>
            </w:r>
            <w:r>
              <w:t xml:space="preserve"> or </w:t>
            </w:r>
            <w:r w:rsidRPr="00FE262B">
              <w:rPr>
                <w:b/>
                <w:bCs/>
              </w:rPr>
              <w:t>signing up</w:t>
            </w:r>
          </w:p>
        </w:tc>
      </w:tr>
      <w:tr w:rsidR="0058278E" w14:paraId="7B1472B4" w14:textId="77777777" w:rsidTr="00B777D0">
        <w:tc>
          <w:tcPr>
            <w:tcW w:w="4138" w:type="dxa"/>
          </w:tcPr>
          <w:p w14:paraId="41D2E48C" w14:textId="77777777" w:rsidR="0058278E" w:rsidRPr="00FE262B" w:rsidRDefault="0058278E" w:rsidP="0058278E">
            <w:pPr>
              <w:bidi w:val="0"/>
              <w:rPr>
                <w:b/>
                <w:bCs/>
              </w:rPr>
            </w:pPr>
            <w:r w:rsidRPr="00FE262B">
              <w:rPr>
                <w:b/>
                <w:bCs/>
              </w:rPr>
              <w:t>Member</w:t>
            </w:r>
          </w:p>
        </w:tc>
        <w:tc>
          <w:tcPr>
            <w:tcW w:w="4138" w:type="dxa"/>
          </w:tcPr>
          <w:p w14:paraId="5296B7C2" w14:textId="02C22B75" w:rsidR="0058278E" w:rsidRDefault="0058278E" w:rsidP="0058278E">
            <w:pPr>
              <w:bidi w:val="0"/>
            </w:pPr>
            <w:r>
              <w:t xml:space="preserve">A </w:t>
            </w:r>
            <w:r w:rsidRPr="00011D09">
              <w:t>member</w:t>
            </w:r>
            <w:r>
              <w:t xml:space="preserve"> is a </w:t>
            </w:r>
            <w:r w:rsidRPr="00FE262B">
              <w:rPr>
                <w:b/>
                <w:bCs/>
              </w:rPr>
              <w:t>user</w:t>
            </w:r>
            <w:r>
              <w:t xml:space="preserve"> who is </w:t>
            </w:r>
            <w:r w:rsidRPr="00FE262B">
              <w:rPr>
                <w:b/>
                <w:bCs/>
              </w:rPr>
              <w:t>registered</w:t>
            </w:r>
            <w:r>
              <w:t xml:space="preserve"> to the </w:t>
            </w:r>
            <w:r w:rsidR="00B9110C">
              <w:rPr>
                <w:b/>
                <w:bCs/>
              </w:rPr>
              <w:t>System</w:t>
            </w:r>
            <w:r w:rsidR="00011D09">
              <w:t xml:space="preserve"> in the past</w:t>
            </w:r>
            <w:r>
              <w:t xml:space="preserve">. Upon </w:t>
            </w:r>
            <w:r w:rsidRPr="00FE262B">
              <w:rPr>
                <w:b/>
                <w:bCs/>
              </w:rPr>
              <w:t>login</w:t>
            </w:r>
            <w:r>
              <w:t xml:space="preserve">, a member will get access to more functionalities such as </w:t>
            </w:r>
            <w:r w:rsidR="00FE262B">
              <w:rPr>
                <w:b/>
                <w:bCs/>
              </w:rPr>
              <w:t>founding</w:t>
            </w:r>
            <w:r>
              <w:t xml:space="preserve"> </w:t>
            </w:r>
            <w:r w:rsidRPr="00FE262B">
              <w:rPr>
                <w:b/>
                <w:bCs/>
              </w:rPr>
              <w:t>a</w:t>
            </w:r>
            <w:r>
              <w:t xml:space="preserve"> </w:t>
            </w:r>
            <w:r w:rsidRPr="00FE262B">
              <w:rPr>
                <w:b/>
                <w:bCs/>
              </w:rPr>
              <w:t>store</w:t>
            </w:r>
            <w:r>
              <w:t xml:space="preserve"> or </w:t>
            </w:r>
            <w:r w:rsidRPr="00FE262B">
              <w:rPr>
                <w:b/>
                <w:bCs/>
              </w:rPr>
              <w:t>managing</w:t>
            </w:r>
            <w:r>
              <w:t xml:space="preserve"> a store.</w:t>
            </w:r>
          </w:p>
        </w:tc>
      </w:tr>
      <w:tr w:rsidR="00A72BB3" w14:paraId="45F8CF9A" w14:textId="77777777" w:rsidTr="00B777D0">
        <w:tc>
          <w:tcPr>
            <w:tcW w:w="4138" w:type="dxa"/>
          </w:tcPr>
          <w:p w14:paraId="0979E3A3" w14:textId="303CCBBC" w:rsidR="00A72BB3" w:rsidRPr="00FE262B" w:rsidRDefault="00A72BB3" w:rsidP="0058278E">
            <w:pPr>
              <w:bidi w:val="0"/>
              <w:rPr>
                <w:b/>
                <w:bCs/>
              </w:rPr>
            </w:pPr>
            <w:r>
              <w:rPr>
                <w:rFonts w:hint="cs"/>
                <w:b/>
                <w:bCs/>
              </w:rPr>
              <w:t>B</w:t>
            </w:r>
            <w:r>
              <w:rPr>
                <w:b/>
                <w:bCs/>
              </w:rPr>
              <w:t>uyer</w:t>
            </w:r>
          </w:p>
        </w:tc>
        <w:tc>
          <w:tcPr>
            <w:tcW w:w="4138" w:type="dxa"/>
          </w:tcPr>
          <w:p w14:paraId="241EA04F" w14:textId="00E61E21" w:rsidR="00A72BB3" w:rsidRPr="00B9110C" w:rsidRDefault="00B9110C" w:rsidP="0058278E">
            <w:pPr>
              <w:bidi w:val="0"/>
              <w:rPr>
                <w:b/>
                <w:bCs/>
              </w:rPr>
            </w:pPr>
            <w:r>
              <w:t xml:space="preserve">Any </w:t>
            </w:r>
            <w:r w:rsidRPr="00B9110C">
              <w:rPr>
                <w:b/>
                <w:bCs/>
              </w:rPr>
              <w:t>Use</w:t>
            </w:r>
            <w:r>
              <w:rPr>
                <w:b/>
                <w:bCs/>
              </w:rPr>
              <w:t xml:space="preserve">r </w:t>
            </w:r>
            <w:r>
              <w:t xml:space="preserve">that is not </w:t>
            </w:r>
            <w:r>
              <w:rPr>
                <w:b/>
                <w:bCs/>
              </w:rPr>
              <w:t xml:space="preserve">logged in </w:t>
            </w:r>
            <w:r>
              <w:t xml:space="preserve">as </w:t>
            </w:r>
            <w:r>
              <w:rPr>
                <w:b/>
                <w:bCs/>
              </w:rPr>
              <w:t>Admin</w:t>
            </w:r>
          </w:p>
        </w:tc>
      </w:tr>
      <w:tr w:rsidR="00A72BB3" w14:paraId="6BEC8637" w14:textId="77777777" w:rsidTr="00B777D0">
        <w:tc>
          <w:tcPr>
            <w:tcW w:w="4138" w:type="dxa"/>
          </w:tcPr>
          <w:p w14:paraId="0E779D7D" w14:textId="2C1E6229" w:rsidR="00A72BB3" w:rsidRPr="00FE262B" w:rsidRDefault="00A72BB3" w:rsidP="00A72BB3">
            <w:pPr>
              <w:bidi w:val="0"/>
              <w:rPr>
                <w:b/>
                <w:bCs/>
              </w:rPr>
            </w:pPr>
            <w:r w:rsidRPr="00FE262B">
              <w:rPr>
                <w:b/>
                <w:bCs/>
              </w:rPr>
              <w:t>Seller</w:t>
            </w:r>
          </w:p>
        </w:tc>
        <w:tc>
          <w:tcPr>
            <w:tcW w:w="4138" w:type="dxa"/>
          </w:tcPr>
          <w:p w14:paraId="1DE16BAD" w14:textId="78B7559A" w:rsidR="00A72BB3" w:rsidRPr="00A72BB3" w:rsidRDefault="00A72BB3" w:rsidP="00A72BB3">
            <w:pPr>
              <w:bidi w:val="0"/>
            </w:pPr>
            <w:r>
              <w:t xml:space="preserve">A </w:t>
            </w:r>
            <w:r>
              <w:rPr>
                <w:b/>
                <w:bCs/>
              </w:rPr>
              <w:t>Member</w:t>
            </w:r>
            <w:r>
              <w:t xml:space="preserve"> who sells products</w:t>
            </w:r>
          </w:p>
        </w:tc>
      </w:tr>
      <w:tr w:rsidR="00A72BB3" w14:paraId="0551D4A9" w14:textId="77777777" w:rsidTr="00B777D0">
        <w:tc>
          <w:tcPr>
            <w:tcW w:w="4138" w:type="dxa"/>
          </w:tcPr>
          <w:p w14:paraId="6ADEBB0D" w14:textId="7FDA06AF" w:rsidR="00A72BB3" w:rsidRPr="00FE262B" w:rsidRDefault="00A72BB3" w:rsidP="00A72BB3">
            <w:pPr>
              <w:bidi w:val="0"/>
              <w:rPr>
                <w:b/>
                <w:bCs/>
              </w:rPr>
            </w:pPr>
            <w:r w:rsidRPr="00FE262B">
              <w:rPr>
                <w:b/>
                <w:bCs/>
              </w:rPr>
              <w:t>Store Founder</w:t>
            </w:r>
          </w:p>
        </w:tc>
        <w:tc>
          <w:tcPr>
            <w:tcW w:w="4138" w:type="dxa"/>
          </w:tcPr>
          <w:p w14:paraId="7DBAE0DF" w14:textId="0FBA6D3E" w:rsidR="00A72BB3" w:rsidRDefault="00A72BB3" w:rsidP="00A72BB3">
            <w:pPr>
              <w:bidi w:val="0"/>
            </w:pPr>
            <w:r>
              <w:t xml:space="preserve">A </w:t>
            </w:r>
            <w:r w:rsidRPr="00A72BB3">
              <w:rPr>
                <w:b/>
                <w:bCs/>
              </w:rPr>
              <w:t>Seller</w:t>
            </w:r>
            <w:r>
              <w:t xml:space="preserve"> who </w:t>
            </w:r>
            <w:r w:rsidRPr="003C3A85">
              <w:rPr>
                <w:b/>
                <w:bCs/>
              </w:rPr>
              <w:t>founded a</w:t>
            </w:r>
            <w:r>
              <w:t xml:space="preserve"> </w:t>
            </w:r>
            <w:r w:rsidRPr="00FE262B">
              <w:rPr>
                <w:b/>
                <w:bCs/>
              </w:rPr>
              <w:t>store</w:t>
            </w:r>
            <w:r>
              <w:t xml:space="preserve">. Has additional functionalities such as manage </w:t>
            </w:r>
            <w:r w:rsidRPr="00FE262B">
              <w:rPr>
                <w:b/>
                <w:bCs/>
              </w:rPr>
              <w:t>inventory</w:t>
            </w:r>
            <w:r>
              <w:t xml:space="preserve">, appoint additional </w:t>
            </w:r>
            <w:r w:rsidRPr="00FE262B">
              <w:rPr>
                <w:b/>
                <w:bCs/>
              </w:rPr>
              <w:t>owners</w:t>
            </w:r>
            <w:r>
              <w:t xml:space="preserve">, appoint </w:t>
            </w:r>
            <w:r w:rsidRPr="00FE262B">
              <w:rPr>
                <w:b/>
                <w:bCs/>
              </w:rPr>
              <w:t>managers</w:t>
            </w:r>
            <w:r>
              <w:t xml:space="preserve"> or manage </w:t>
            </w:r>
            <w:r w:rsidRPr="00FE262B">
              <w:rPr>
                <w:b/>
                <w:bCs/>
              </w:rPr>
              <w:t>store policies</w:t>
            </w:r>
          </w:p>
        </w:tc>
      </w:tr>
      <w:tr w:rsidR="00A72BB3" w14:paraId="7D1C3CEC" w14:textId="77777777" w:rsidTr="00B777D0">
        <w:tc>
          <w:tcPr>
            <w:tcW w:w="4138" w:type="dxa"/>
          </w:tcPr>
          <w:p w14:paraId="60F9840D" w14:textId="0A9051B9" w:rsidR="00A72BB3" w:rsidRPr="00FE262B" w:rsidRDefault="00A72BB3" w:rsidP="00A72BB3">
            <w:pPr>
              <w:bidi w:val="0"/>
              <w:rPr>
                <w:b/>
                <w:bCs/>
                <w:rtl/>
              </w:rPr>
            </w:pPr>
            <w:r w:rsidRPr="00FE262B">
              <w:rPr>
                <w:b/>
                <w:bCs/>
              </w:rPr>
              <w:t>Store Owner</w:t>
            </w:r>
          </w:p>
        </w:tc>
        <w:tc>
          <w:tcPr>
            <w:tcW w:w="4138" w:type="dxa"/>
          </w:tcPr>
          <w:p w14:paraId="51C7CD67" w14:textId="4CE92AB1" w:rsidR="00A72BB3" w:rsidRDefault="00A72BB3" w:rsidP="00A72BB3">
            <w:pPr>
              <w:bidi w:val="0"/>
            </w:pPr>
            <w:r>
              <w:t xml:space="preserve">A </w:t>
            </w:r>
            <w:r w:rsidRPr="00FE262B">
              <w:rPr>
                <w:b/>
                <w:bCs/>
              </w:rPr>
              <w:t>Seller</w:t>
            </w:r>
            <w:r>
              <w:t xml:space="preserve"> who owns a </w:t>
            </w:r>
            <w:r w:rsidRPr="00FE262B">
              <w:rPr>
                <w:b/>
                <w:bCs/>
              </w:rPr>
              <w:t>store</w:t>
            </w:r>
            <w:r>
              <w:t xml:space="preserve">. Has access to special functionalities such as manage </w:t>
            </w:r>
            <w:r w:rsidRPr="00FE262B">
              <w:rPr>
                <w:b/>
                <w:bCs/>
              </w:rPr>
              <w:t>inventory</w:t>
            </w:r>
            <w:r>
              <w:t xml:space="preserve">, appoint additional </w:t>
            </w:r>
            <w:r w:rsidRPr="00FE262B">
              <w:rPr>
                <w:b/>
                <w:bCs/>
              </w:rPr>
              <w:t>owners</w:t>
            </w:r>
            <w:r>
              <w:t xml:space="preserve">, appoint </w:t>
            </w:r>
            <w:r w:rsidRPr="00FE262B">
              <w:rPr>
                <w:b/>
                <w:bCs/>
              </w:rPr>
              <w:t>managers</w:t>
            </w:r>
            <w:r>
              <w:t xml:space="preserve"> or manage </w:t>
            </w:r>
            <w:r w:rsidRPr="00FE262B">
              <w:rPr>
                <w:b/>
                <w:bCs/>
              </w:rPr>
              <w:t>store policies</w:t>
            </w:r>
            <w:r>
              <w:t>.</w:t>
            </w:r>
          </w:p>
          <w:p w14:paraId="5F4BE1A4" w14:textId="270EB098" w:rsidR="00A72BB3" w:rsidRDefault="00A72BB3" w:rsidP="00A72BB3">
            <w:pPr>
              <w:bidi w:val="0"/>
            </w:pPr>
            <w:r>
              <w:t>A store owner will always have a single appointer who appointed them to be an owner.</w:t>
            </w:r>
          </w:p>
        </w:tc>
      </w:tr>
      <w:tr w:rsidR="00A72BB3" w14:paraId="13AE72F8" w14:textId="77777777" w:rsidTr="00B777D0">
        <w:tc>
          <w:tcPr>
            <w:tcW w:w="4138" w:type="dxa"/>
          </w:tcPr>
          <w:p w14:paraId="3162816F" w14:textId="0FD347D8" w:rsidR="00A72BB3" w:rsidRPr="00FE262B" w:rsidRDefault="00A72BB3" w:rsidP="00A72BB3">
            <w:pPr>
              <w:bidi w:val="0"/>
              <w:rPr>
                <w:b/>
                <w:bCs/>
              </w:rPr>
            </w:pPr>
            <w:r w:rsidRPr="00FE262B">
              <w:rPr>
                <w:b/>
                <w:bCs/>
              </w:rPr>
              <w:t>Store manager</w:t>
            </w:r>
          </w:p>
        </w:tc>
        <w:tc>
          <w:tcPr>
            <w:tcW w:w="4138" w:type="dxa"/>
          </w:tcPr>
          <w:p w14:paraId="2B0C5891" w14:textId="02538724" w:rsidR="00A72BB3" w:rsidRDefault="00A72BB3" w:rsidP="00A72BB3">
            <w:pPr>
              <w:bidi w:val="0"/>
            </w:pPr>
            <w:r>
              <w:t xml:space="preserve">A </w:t>
            </w:r>
            <w:r w:rsidRPr="00FE262B">
              <w:rPr>
                <w:b/>
                <w:bCs/>
              </w:rPr>
              <w:t>Member</w:t>
            </w:r>
            <w:r>
              <w:t xml:space="preserve"> that was appointed by a </w:t>
            </w:r>
            <w:r w:rsidRPr="00FE262B">
              <w:rPr>
                <w:b/>
                <w:bCs/>
              </w:rPr>
              <w:t>Store owner</w:t>
            </w:r>
            <w:r>
              <w:t xml:space="preserve"> to manage a </w:t>
            </w:r>
            <w:r w:rsidRPr="00FE262B">
              <w:rPr>
                <w:b/>
                <w:bCs/>
              </w:rPr>
              <w:t>store</w:t>
            </w:r>
            <w:r>
              <w:t xml:space="preserve">. Has additional functionalities based on the permissions given to him by his appointer </w:t>
            </w:r>
          </w:p>
        </w:tc>
      </w:tr>
      <w:tr w:rsidR="00A72BB3" w14:paraId="26EC03B3" w14:textId="77777777" w:rsidTr="00B777D0">
        <w:tc>
          <w:tcPr>
            <w:tcW w:w="4138" w:type="dxa"/>
          </w:tcPr>
          <w:p w14:paraId="3648BBDE" w14:textId="0B270629" w:rsidR="00A72BB3" w:rsidRPr="00FE262B" w:rsidRDefault="00A72BB3" w:rsidP="00A72BB3">
            <w:pPr>
              <w:bidi w:val="0"/>
              <w:rPr>
                <w:b/>
                <w:bCs/>
              </w:rPr>
            </w:pPr>
            <w:r>
              <w:rPr>
                <w:b/>
                <w:bCs/>
              </w:rPr>
              <w:t>Admin</w:t>
            </w:r>
          </w:p>
        </w:tc>
        <w:tc>
          <w:tcPr>
            <w:tcW w:w="4138" w:type="dxa"/>
          </w:tcPr>
          <w:p w14:paraId="1F5BFC55" w14:textId="41CEE817" w:rsidR="00A72BB3" w:rsidRDefault="00A72BB3" w:rsidP="00A72BB3">
            <w:pPr>
              <w:bidi w:val="0"/>
            </w:pPr>
            <w:r>
              <w:t xml:space="preserve">A </w:t>
            </w:r>
            <w:r w:rsidRPr="00FE262B">
              <w:rPr>
                <w:b/>
                <w:bCs/>
              </w:rPr>
              <w:t xml:space="preserve">User </w:t>
            </w:r>
            <w:r>
              <w:t xml:space="preserve">that manages the </w:t>
            </w:r>
            <w:r w:rsidRPr="00FE262B">
              <w:rPr>
                <w:b/>
                <w:bCs/>
              </w:rPr>
              <w:t>System</w:t>
            </w:r>
            <w:r>
              <w:t xml:space="preserve">. Has access to System wide functionalities such as viewing all </w:t>
            </w:r>
            <w:r w:rsidRPr="00FE262B">
              <w:rPr>
                <w:b/>
                <w:bCs/>
              </w:rPr>
              <w:t xml:space="preserve">transactions </w:t>
            </w:r>
            <w:r>
              <w:t>in the system</w:t>
            </w:r>
          </w:p>
        </w:tc>
      </w:tr>
      <w:tr w:rsidR="00A72BB3" w14:paraId="3B48A157" w14:textId="77777777" w:rsidTr="00B777D0">
        <w:tc>
          <w:tcPr>
            <w:tcW w:w="4138" w:type="dxa"/>
          </w:tcPr>
          <w:p w14:paraId="0219D82E" w14:textId="77777777" w:rsidR="00A72BB3" w:rsidRPr="00FE262B" w:rsidRDefault="00A72BB3" w:rsidP="00A72BB3">
            <w:pPr>
              <w:bidi w:val="0"/>
              <w:rPr>
                <w:b/>
                <w:bCs/>
              </w:rPr>
            </w:pPr>
            <w:r w:rsidRPr="00FE262B">
              <w:rPr>
                <w:b/>
                <w:bCs/>
              </w:rPr>
              <w:t>Product</w:t>
            </w:r>
          </w:p>
        </w:tc>
        <w:tc>
          <w:tcPr>
            <w:tcW w:w="4138" w:type="dxa"/>
          </w:tcPr>
          <w:p w14:paraId="348707F2" w14:textId="77777777" w:rsidR="00A72BB3" w:rsidRDefault="00A72BB3" w:rsidP="00A72BB3">
            <w:pPr>
              <w:bidi w:val="0"/>
            </w:pPr>
            <w:r>
              <w:t xml:space="preserve">An item of value that is sold in a </w:t>
            </w:r>
            <w:r w:rsidRPr="00FE262B">
              <w:rPr>
                <w:b/>
                <w:bCs/>
              </w:rPr>
              <w:t>store</w:t>
            </w:r>
            <w:r>
              <w:t>. Can be bought and sold.</w:t>
            </w:r>
          </w:p>
        </w:tc>
      </w:tr>
      <w:tr w:rsidR="00A72BB3" w14:paraId="5D7047CE" w14:textId="77777777" w:rsidTr="00B777D0">
        <w:tc>
          <w:tcPr>
            <w:tcW w:w="4138" w:type="dxa"/>
          </w:tcPr>
          <w:p w14:paraId="6C624997" w14:textId="77777777" w:rsidR="00A72BB3" w:rsidRPr="00FE262B" w:rsidRDefault="00A72BB3" w:rsidP="00A72BB3">
            <w:pPr>
              <w:bidi w:val="0"/>
              <w:rPr>
                <w:b/>
                <w:bCs/>
              </w:rPr>
            </w:pPr>
            <w:r w:rsidRPr="00FE262B">
              <w:rPr>
                <w:b/>
                <w:bCs/>
              </w:rPr>
              <w:t xml:space="preserve">Basket </w:t>
            </w:r>
          </w:p>
        </w:tc>
        <w:tc>
          <w:tcPr>
            <w:tcW w:w="4138" w:type="dxa"/>
          </w:tcPr>
          <w:p w14:paraId="11AE0E89" w14:textId="4472937B" w:rsidR="00A72BB3" w:rsidRDefault="00A72BB3" w:rsidP="00A72BB3">
            <w:pPr>
              <w:bidi w:val="0"/>
            </w:pPr>
            <w:r>
              <w:t xml:space="preserve">A basket represents a group of </w:t>
            </w:r>
            <w:r w:rsidRPr="00FE262B">
              <w:rPr>
                <w:b/>
                <w:bCs/>
              </w:rPr>
              <w:t>products</w:t>
            </w:r>
            <w:r>
              <w:t xml:space="preserve"> that came from the same </w:t>
            </w:r>
            <w:r w:rsidR="00CC7CCC">
              <w:rPr>
                <w:b/>
                <w:bCs/>
              </w:rPr>
              <w:t>Seller or Store</w:t>
            </w:r>
            <w:r>
              <w:t>. A basket contains products</w:t>
            </w:r>
          </w:p>
        </w:tc>
      </w:tr>
      <w:tr w:rsidR="00A72BB3" w14:paraId="34359048" w14:textId="77777777" w:rsidTr="00B777D0">
        <w:tc>
          <w:tcPr>
            <w:tcW w:w="4138" w:type="dxa"/>
          </w:tcPr>
          <w:p w14:paraId="377F7FDB" w14:textId="77777777" w:rsidR="00A72BB3" w:rsidRPr="00FE262B" w:rsidRDefault="00A72BB3" w:rsidP="00A72BB3">
            <w:pPr>
              <w:bidi w:val="0"/>
              <w:rPr>
                <w:b/>
                <w:bCs/>
              </w:rPr>
            </w:pPr>
            <w:r w:rsidRPr="00FE262B">
              <w:rPr>
                <w:b/>
                <w:bCs/>
              </w:rPr>
              <w:t>Shopping cart</w:t>
            </w:r>
          </w:p>
        </w:tc>
        <w:tc>
          <w:tcPr>
            <w:tcW w:w="4138" w:type="dxa"/>
          </w:tcPr>
          <w:p w14:paraId="3158BC1E" w14:textId="77777777" w:rsidR="00A72BB3" w:rsidRDefault="00A72BB3" w:rsidP="00A72BB3">
            <w:pPr>
              <w:bidi w:val="0"/>
            </w:pPr>
            <w:r>
              <w:t xml:space="preserve">Each </w:t>
            </w:r>
            <w:r w:rsidRPr="00FE262B">
              <w:rPr>
                <w:b/>
                <w:bCs/>
              </w:rPr>
              <w:t>user</w:t>
            </w:r>
            <w:r>
              <w:t xml:space="preserve"> has a shopping cart in which he can place his chosen </w:t>
            </w:r>
            <w:r w:rsidRPr="00FE262B">
              <w:rPr>
                <w:b/>
                <w:bCs/>
              </w:rPr>
              <w:t>products</w:t>
            </w:r>
            <w:r>
              <w:t xml:space="preserve"> (whether digital or physical). A shopping cart is divided to </w:t>
            </w:r>
            <w:r w:rsidRPr="00FE262B">
              <w:rPr>
                <w:b/>
                <w:bCs/>
              </w:rPr>
              <w:t>Baskets</w:t>
            </w:r>
            <w:r>
              <w:t xml:space="preserve">. A user can view and edit his shopping cart. </w:t>
            </w:r>
          </w:p>
        </w:tc>
      </w:tr>
      <w:tr w:rsidR="00A72BB3" w14:paraId="635293EF" w14:textId="77777777" w:rsidTr="00B777D0">
        <w:tc>
          <w:tcPr>
            <w:tcW w:w="4138" w:type="dxa"/>
          </w:tcPr>
          <w:p w14:paraId="05ECFBA4" w14:textId="667F55FE" w:rsidR="00A72BB3" w:rsidRPr="00FE262B" w:rsidRDefault="00A72BB3" w:rsidP="00A72BB3">
            <w:pPr>
              <w:bidi w:val="0"/>
              <w:rPr>
                <w:b/>
                <w:bCs/>
              </w:rPr>
            </w:pPr>
            <w:r>
              <w:rPr>
                <w:b/>
                <w:bCs/>
              </w:rPr>
              <w:t>Transaction</w:t>
            </w:r>
            <w:r w:rsidR="00F54BCE">
              <w:rPr>
                <w:b/>
                <w:bCs/>
              </w:rPr>
              <w:t>/Purchase information</w:t>
            </w:r>
          </w:p>
        </w:tc>
        <w:tc>
          <w:tcPr>
            <w:tcW w:w="4138" w:type="dxa"/>
          </w:tcPr>
          <w:p w14:paraId="6F7E821D" w14:textId="4F99DF0A" w:rsidR="00A72BB3" w:rsidRDefault="00A72BB3" w:rsidP="00A72BB3">
            <w:pPr>
              <w:bidi w:val="0"/>
              <w:rPr>
                <w:rtl/>
              </w:rPr>
            </w:pPr>
            <w:r>
              <w:t xml:space="preserve">Represents a single sale between a </w:t>
            </w:r>
            <w:r w:rsidRPr="00A72BB3">
              <w:rPr>
                <w:b/>
                <w:bCs/>
              </w:rPr>
              <w:t>buyer</w:t>
            </w:r>
            <w:r>
              <w:t xml:space="preserve"> and at least one </w:t>
            </w:r>
            <w:r w:rsidR="00CC7CCC">
              <w:rPr>
                <w:b/>
                <w:bCs/>
              </w:rPr>
              <w:t>Seller or Store</w:t>
            </w:r>
            <w:r>
              <w:t xml:space="preserve">. Saves information about </w:t>
            </w:r>
            <w:r w:rsidRPr="00A72BB3">
              <w:rPr>
                <w:b/>
                <w:bCs/>
              </w:rPr>
              <w:t>products</w:t>
            </w:r>
            <w:r w:rsidR="00B777D0">
              <w:rPr>
                <w:b/>
                <w:bCs/>
              </w:rPr>
              <w:t xml:space="preserve"> </w:t>
            </w:r>
            <w:r w:rsidR="00B777D0" w:rsidRPr="00B777D0">
              <w:t>and</w:t>
            </w:r>
            <w:r w:rsidR="00B777D0">
              <w:rPr>
                <w:b/>
                <w:bCs/>
              </w:rPr>
              <w:t xml:space="preserve"> </w:t>
            </w:r>
            <w:r w:rsidR="00B777D0">
              <w:t>their</w:t>
            </w:r>
            <w:r>
              <w:t xml:space="preserve"> amounts and prices</w:t>
            </w:r>
          </w:p>
        </w:tc>
      </w:tr>
      <w:tr w:rsidR="00AE3E05" w14:paraId="3110AFDB" w14:textId="77777777" w:rsidTr="00B777D0">
        <w:tc>
          <w:tcPr>
            <w:tcW w:w="4138" w:type="dxa"/>
          </w:tcPr>
          <w:p w14:paraId="569C7666" w14:textId="77777777" w:rsidR="00AE3E05" w:rsidRPr="00FE262B" w:rsidRDefault="00AE3E05" w:rsidP="00A72BB3">
            <w:pPr>
              <w:bidi w:val="0"/>
              <w:rPr>
                <w:b/>
                <w:bCs/>
              </w:rPr>
            </w:pPr>
            <w:r w:rsidRPr="00FE262B">
              <w:rPr>
                <w:b/>
                <w:bCs/>
              </w:rPr>
              <w:t>Store</w:t>
            </w:r>
          </w:p>
        </w:tc>
        <w:tc>
          <w:tcPr>
            <w:tcW w:w="4138" w:type="dxa"/>
          </w:tcPr>
          <w:p w14:paraId="4B770BE8" w14:textId="77777777" w:rsidR="00AE3E05" w:rsidRDefault="00AE3E05" w:rsidP="00A72BB3">
            <w:pPr>
              <w:bidi w:val="0"/>
            </w:pPr>
            <w:r>
              <w:t xml:space="preserve">A location (physical or otherwise) in which a </w:t>
            </w:r>
            <w:r w:rsidRPr="00FE262B">
              <w:rPr>
                <w:b/>
                <w:bCs/>
              </w:rPr>
              <w:t>Seller</w:t>
            </w:r>
            <w:r>
              <w:t xml:space="preserve"> can sell </w:t>
            </w:r>
            <w:r w:rsidRPr="00FE262B">
              <w:rPr>
                <w:b/>
                <w:bCs/>
              </w:rPr>
              <w:t>products</w:t>
            </w:r>
            <w:r>
              <w:t>.</w:t>
            </w:r>
          </w:p>
        </w:tc>
      </w:tr>
    </w:tbl>
    <w:p w14:paraId="1E483B39" w14:textId="41886F0E" w:rsidR="00CC7CCC" w:rsidRDefault="00CC7CCC">
      <w:pPr>
        <w:bidi w:val="0"/>
      </w:pPr>
    </w:p>
    <w:tbl>
      <w:tblPr>
        <w:tblStyle w:val="a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138"/>
        <w:gridCol w:w="4138"/>
      </w:tblGrid>
      <w:tr w:rsidR="00A72BB3" w14:paraId="3A402E94" w14:textId="77777777" w:rsidTr="000A169B">
        <w:tc>
          <w:tcPr>
            <w:tcW w:w="4138" w:type="dxa"/>
            <w:tcBorders>
              <w:top w:val="single" w:sz="12" w:space="0" w:color="auto"/>
            </w:tcBorders>
          </w:tcPr>
          <w:p w14:paraId="72022C56" w14:textId="7A90C0FA" w:rsidR="00A72BB3" w:rsidRPr="00A72BB3" w:rsidRDefault="00A72BB3" w:rsidP="00A72BB3">
            <w:pPr>
              <w:bidi w:val="0"/>
              <w:rPr>
                <w:b/>
                <w:bCs/>
              </w:rPr>
            </w:pPr>
            <w:r>
              <w:rPr>
                <w:b/>
                <w:bCs/>
              </w:rPr>
              <w:t>Store policy</w:t>
            </w:r>
          </w:p>
        </w:tc>
        <w:tc>
          <w:tcPr>
            <w:tcW w:w="4138" w:type="dxa"/>
          </w:tcPr>
          <w:p w14:paraId="586BCA63" w14:textId="2C02DA3C" w:rsidR="00A72BB3" w:rsidRPr="00B777D0" w:rsidRDefault="000A169B" w:rsidP="00A72BB3">
            <w:pPr>
              <w:bidi w:val="0"/>
              <w:rPr>
                <w:rtl/>
              </w:rPr>
            </w:pPr>
            <w:r>
              <w:t xml:space="preserve">The combination of a </w:t>
            </w:r>
            <w:r w:rsidRPr="000A169B">
              <w:rPr>
                <w:b/>
                <w:bCs/>
              </w:rPr>
              <w:t>Discount Policy</w:t>
            </w:r>
            <w:r>
              <w:t xml:space="preserve"> and a </w:t>
            </w:r>
            <w:r w:rsidRPr="000A169B">
              <w:rPr>
                <w:b/>
                <w:bCs/>
              </w:rPr>
              <w:t>Purchase Policy</w:t>
            </w:r>
            <w:r>
              <w:t xml:space="preserve"> for a specific </w:t>
            </w:r>
            <w:r w:rsidRPr="000A169B">
              <w:rPr>
                <w:b/>
                <w:bCs/>
              </w:rPr>
              <w:t>Store</w:t>
            </w:r>
          </w:p>
        </w:tc>
      </w:tr>
      <w:tr w:rsidR="00CC7CCC" w14:paraId="37B2C7B1" w14:textId="77777777" w:rsidTr="0046644A">
        <w:tc>
          <w:tcPr>
            <w:tcW w:w="4138" w:type="dxa"/>
            <w:tcBorders>
              <w:bottom w:val="dashed" w:sz="4" w:space="0" w:color="auto"/>
            </w:tcBorders>
          </w:tcPr>
          <w:p w14:paraId="217CF3F7" w14:textId="2CC43E33" w:rsidR="00CC7CCC" w:rsidRDefault="00CC7CCC" w:rsidP="00A72BB3">
            <w:pPr>
              <w:bidi w:val="0"/>
              <w:rPr>
                <w:b/>
                <w:bCs/>
              </w:rPr>
            </w:pPr>
            <w:r>
              <w:rPr>
                <w:b/>
                <w:bCs/>
              </w:rPr>
              <w:t>Discount</w:t>
            </w:r>
          </w:p>
        </w:tc>
        <w:tc>
          <w:tcPr>
            <w:tcW w:w="4138" w:type="dxa"/>
            <w:tcBorders>
              <w:bottom w:val="dashed" w:sz="4" w:space="0" w:color="auto"/>
            </w:tcBorders>
          </w:tcPr>
          <w:p w14:paraId="51A81176" w14:textId="2B0DA27A" w:rsidR="00CC7CCC" w:rsidRPr="0046644A" w:rsidRDefault="00CC7CCC" w:rsidP="00A72BB3">
            <w:pPr>
              <w:bidi w:val="0"/>
            </w:pPr>
            <w:r>
              <w:t xml:space="preserve">A reduction in the cost of a </w:t>
            </w:r>
            <w:r w:rsidRPr="00CC7CCC">
              <w:rPr>
                <w:b/>
                <w:bCs/>
              </w:rPr>
              <w:t>Product</w:t>
            </w:r>
            <w:r>
              <w:t xml:space="preserve"> set by </w:t>
            </w:r>
            <w:r w:rsidR="0046644A">
              <w:t>the</w:t>
            </w:r>
            <w:r w:rsidRPr="00933463">
              <w:rPr>
                <w:b/>
                <w:bCs/>
              </w:rPr>
              <w:t xml:space="preserve"> </w:t>
            </w:r>
            <w:r w:rsidR="00933463">
              <w:rPr>
                <w:b/>
                <w:bCs/>
              </w:rPr>
              <w:t>S</w:t>
            </w:r>
            <w:r w:rsidR="00933463" w:rsidRPr="00933463">
              <w:rPr>
                <w:b/>
                <w:bCs/>
              </w:rPr>
              <w:t>eller</w:t>
            </w:r>
            <w:r w:rsidR="0046644A">
              <w:rPr>
                <w:b/>
                <w:bCs/>
              </w:rPr>
              <w:t xml:space="preserve"> </w:t>
            </w:r>
          </w:p>
        </w:tc>
      </w:tr>
      <w:tr w:rsidR="0046644A" w14:paraId="21587576" w14:textId="77777777" w:rsidTr="0046644A">
        <w:tc>
          <w:tcPr>
            <w:tcW w:w="4138" w:type="dxa"/>
            <w:tcBorders>
              <w:top w:val="dashed" w:sz="4" w:space="0" w:color="auto"/>
              <w:bottom w:val="dashed" w:sz="4" w:space="0" w:color="auto"/>
            </w:tcBorders>
          </w:tcPr>
          <w:p w14:paraId="520E40E3" w14:textId="5F24D5BE" w:rsidR="0046644A" w:rsidRDefault="0046644A" w:rsidP="00A72BB3">
            <w:pPr>
              <w:bidi w:val="0"/>
              <w:rPr>
                <w:b/>
                <w:bCs/>
              </w:rPr>
            </w:pPr>
            <w:r>
              <w:rPr>
                <w:b/>
                <w:bCs/>
              </w:rPr>
              <w:t>Visible Discount</w:t>
            </w:r>
          </w:p>
        </w:tc>
        <w:tc>
          <w:tcPr>
            <w:tcW w:w="4138" w:type="dxa"/>
            <w:tcBorders>
              <w:top w:val="dashed" w:sz="4" w:space="0" w:color="auto"/>
              <w:bottom w:val="dashed" w:sz="4" w:space="0" w:color="auto"/>
            </w:tcBorders>
          </w:tcPr>
          <w:p w14:paraId="07DC1684" w14:textId="4876D8B5" w:rsidR="0046644A" w:rsidRPr="0046644A" w:rsidRDefault="0046644A" w:rsidP="00A72BB3">
            <w:pPr>
              <w:bidi w:val="0"/>
            </w:pPr>
            <w:r>
              <w:t xml:space="preserve">A </w:t>
            </w:r>
            <w:r w:rsidRPr="0046644A">
              <w:rPr>
                <w:b/>
                <w:bCs/>
              </w:rPr>
              <w:t>Discount</w:t>
            </w:r>
            <w:r>
              <w:t xml:space="preserve"> that is visible to all </w:t>
            </w:r>
            <w:r>
              <w:rPr>
                <w:b/>
                <w:bCs/>
              </w:rPr>
              <w:t>Buyers.</w:t>
            </w:r>
            <w:r>
              <w:t xml:space="preserve"> Consist of a percentage and a duration, for the duration the </w:t>
            </w:r>
            <w:r>
              <w:rPr>
                <w:b/>
                <w:bCs/>
              </w:rPr>
              <w:t>Product</w:t>
            </w:r>
            <w:r>
              <w:t xml:space="preserve"> will cost (percentage) less</w:t>
            </w:r>
          </w:p>
        </w:tc>
      </w:tr>
      <w:tr w:rsidR="0046644A" w14:paraId="2F094DCD" w14:textId="77777777" w:rsidTr="0046644A">
        <w:tc>
          <w:tcPr>
            <w:tcW w:w="4138" w:type="dxa"/>
            <w:tcBorders>
              <w:top w:val="dashed" w:sz="4" w:space="0" w:color="auto"/>
              <w:bottom w:val="dashed" w:sz="4" w:space="0" w:color="auto"/>
            </w:tcBorders>
          </w:tcPr>
          <w:p w14:paraId="2AA2F001" w14:textId="39E732EF" w:rsidR="0046644A" w:rsidRDefault="0046644A" w:rsidP="00A72BB3">
            <w:pPr>
              <w:bidi w:val="0"/>
              <w:rPr>
                <w:b/>
                <w:bCs/>
              </w:rPr>
            </w:pPr>
            <w:r>
              <w:rPr>
                <w:b/>
                <w:bCs/>
              </w:rPr>
              <w:t>Conditional Discount</w:t>
            </w:r>
          </w:p>
        </w:tc>
        <w:tc>
          <w:tcPr>
            <w:tcW w:w="4138" w:type="dxa"/>
            <w:tcBorders>
              <w:top w:val="dashed" w:sz="4" w:space="0" w:color="auto"/>
              <w:bottom w:val="dashed" w:sz="4" w:space="0" w:color="auto"/>
            </w:tcBorders>
          </w:tcPr>
          <w:p w14:paraId="47DE1CF2" w14:textId="4A2FB0BB" w:rsidR="0046644A" w:rsidRPr="0046644A" w:rsidRDefault="0046644A" w:rsidP="00A72BB3">
            <w:pPr>
              <w:bidi w:val="0"/>
            </w:pPr>
            <w:r>
              <w:t xml:space="preserve">A </w:t>
            </w:r>
            <w:r w:rsidRPr="0046644A">
              <w:rPr>
                <w:b/>
                <w:bCs/>
              </w:rPr>
              <w:t>Discount</w:t>
            </w:r>
            <w:r>
              <w:rPr>
                <w:b/>
                <w:bCs/>
              </w:rPr>
              <w:t xml:space="preserve"> </w:t>
            </w:r>
            <w:r>
              <w:t xml:space="preserve">that is visible to all </w:t>
            </w:r>
            <w:r>
              <w:rPr>
                <w:b/>
                <w:bCs/>
              </w:rPr>
              <w:t>Buyers.</w:t>
            </w:r>
            <w:r>
              <w:t xml:space="preserve"> Consists of a percentage, duration and condition. For the duration, if the condition is met, the </w:t>
            </w:r>
            <w:r>
              <w:rPr>
                <w:b/>
                <w:bCs/>
              </w:rPr>
              <w:t>Product</w:t>
            </w:r>
            <w:r>
              <w:t xml:space="preserve"> will cost (percentage) less. </w:t>
            </w:r>
          </w:p>
        </w:tc>
      </w:tr>
      <w:tr w:rsidR="0046644A" w14:paraId="22DF15A1" w14:textId="77777777" w:rsidTr="0046644A">
        <w:tc>
          <w:tcPr>
            <w:tcW w:w="4138" w:type="dxa"/>
            <w:tcBorders>
              <w:top w:val="dashed" w:sz="4" w:space="0" w:color="auto"/>
            </w:tcBorders>
          </w:tcPr>
          <w:p w14:paraId="0B265F53" w14:textId="4F7F4D69" w:rsidR="0046644A" w:rsidRDefault="0046644A" w:rsidP="00A72BB3">
            <w:pPr>
              <w:bidi w:val="0"/>
              <w:rPr>
                <w:b/>
                <w:bCs/>
              </w:rPr>
            </w:pPr>
            <w:r>
              <w:rPr>
                <w:b/>
                <w:bCs/>
              </w:rPr>
              <w:t>Hidden Discount</w:t>
            </w:r>
          </w:p>
        </w:tc>
        <w:tc>
          <w:tcPr>
            <w:tcW w:w="4138" w:type="dxa"/>
            <w:tcBorders>
              <w:top w:val="dashed" w:sz="4" w:space="0" w:color="auto"/>
            </w:tcBorders>
          </w:tcPr>
          <w:p w14:paraId="5A239A30" w14:textId="5ABD923C" w:rsidR="0046644A" w:rsidRPr="0046644A" w:rsidRDefault="0046644A" w:rsidP="00A72BB3">
            <w:pPr>
              <w:bidi w:val="0"/>
            </w:pPr>
            <w:r>
              <w:t xml:space="preserve">A </w:t>
            </w:r>
            <w:r>
              <w:rPr>
                <w:b/>
                <w:bCs/>
              </w:rPr>
              <w:t>Discount</w:t>
            </w:r>
            <w:r>
              <w:t xml:space="preserve"> that consists of a duration, percentage and a code. For the duration, during </w:t>
            </w:r>
            <w:r w:rsidRPr="0046644A">
              <w:rPr>
                <w:b/>
                <w:bCs/>
              </w:rPr>
              <w:t>Checkout</w:t>
            </w:r>
            <w:r>
              <w:t xml:space="preserve"> a </w:t>
            </w:r>
            <w:r>
              <w:rPr>
                <w:b/>
                <w:bCs/>
              </w:rPr>
              <w:t>Buyer</w:t>
            </w:r>
            <w:r>
              <w:t xml:space="preserve"> can enter the code and the </w:t>
            </w:r>
            <w:r w:rsidRPr="0046644A">
              <w:rPr>
                <w:b/>
                <w:bCs/>
              </w:rPr>
              <w:t>Product</w:t>
            </w:r>
            <w:r>
              <w:t xml:space="preserve"> will cost (percentage) less</w:t>
            </w:r>
          </w:p>
        </w:tc>
      </w:tr>
      <w:tr w:rsidR="00440120" w14:paraId="79FCE2B9" w14:textId="77777777" w:rsidTr="0046644A">
        <w:tc>
          <w:tcPr>
            <w:tcW w:w="4138" w:type="dxa"/>
            <w:tcBorders>
              <w:top w:val="dashed" w:sz="4" w:space="0" w:color="auto"/>
            </w:tcBorders>
          </w:tcPr>
          <w:p w14:paraId="7992C33B" w14:textId="34D9EAC9" w:rsidR="00440120" w:rsidRDefault="00440120" w:rsidP="00A72BB3">
            <w:pPr>
              <w:bidi w:val="0"/>
              <w:rPr>
                <w:b/>
                <w:bCs/>
              </w:rPr>
            </w:pPr>
            <w:r>
              <w:rPr>
                <w:rFonts w:hint="cs"/>
                <w:b/>
                <w:bCs/>
              </w:rPr>
              <w:t>D</w:t>
            </w:r>
            <w:r>
              <w:rPr>
                <w:b/>
                <w:bCs/>
              </w:rPr>
              <w:t>iscount Policy</w:t>
            </w:r>
          </w:p>
        </w:tc>
        <w:tc>
          <w:tcPr>
            <w:tcW w:w="4138" w:type="dxa"/>
            <w:tcBorders>
              <w:top w:val="dashed" w:sz="4" w:space="0" w:color="auto"/>
            </w:tcBorders>
          </w:tcPr>
          <w:p w14:paraId="0E58A69F" w14:textId="432B1FD1" w:rsidR="00440120" w:rsidRPr="00440120" w:rsidRDefault="00440120" w:rsidP="00A72BB3">
            <w:pPr>
              <w:bidi w:val="0"/>
            </w:pPr>
            <w:r>
              <w:t xml:space="preserve">Information the represents conditions and parameters under which a </w:t>
            </w:r>
            <w:r>
              <w:rPr>
                <w:b/>
                <w:bCs/>
              </w:rPr>
              <w:t>Buyer</w:t>
            </w:r>
            <w:r>
              <w:t xml:space="preserve"> will get a </w:t>
            </w:r>
            <w:r>
              <w:rPr>
                <w:b/>
                <w:bCs/>
              </w:rPr>
              <w:t>Discount</w:t>
            </w:r>
            <w:r>
              <w:t xml:space="preserve"> for a </w:t>
            </w:r>
            <w:r>
              <w:rPr>
                <w:b/>
                <w:bCs/>
              </w:rPr>
              <w:t>Product</w:t>
            </w:r>
            <w:r>
              <w:t>.</w:t>
            </w:r>
          </w:p>
        </w:tc>
      </w:tr>
      <w:tr w:rsidR="000A169B" w14:paraId="3A353459" w14:textId="77777777" w:rsidTr="0046644A">
        <w:tc>
          <w:tcPr>
            <w:tcW w:w="4138" w:type="dxa"/>
            <w:tcBorders>
              <w:top w:val="dashed" w:sz="4" w:space="0" w:color="auto"/>
            </w:tcBorders>
          </w:tcPr>
          <w:p w14:paraId="376A4CA5" w14:textId="77777777" w:rsidR="000A169B" w:rsidRDefault="000A169B" w:rsidP="00A72BB3">
            <w:pPr>
              <w:bidi w:val="0"/>
              <w:rPr>
                <w:b/>
                <w:bCs/>
              </w:rPr>
            </w:pPr>
            <w:r>
              <w:rPr>
                <w:b/>
                <w:bCs/>
              </w:rPr>
              <w:t>Purchase Policy</w:t>
            </w:r>
          </w:p>
        </w:tc>
        <w:tc>
          <w:tcPr>
            <w:tcW w:w="4138" w:type="dxa"/>
            <w:tcBorders>
              <w:top w:val="dashed" w:sz="4" w:space="0" w:color="auto"/>
            </w:tcBorders>
          </w:tcPr>
          <w:p w14:paraId="040B2272" w14:textId="38E6D0DD" w:rsidR="000A169B" w:rsidRDefault="000A169B" w:rsidP="00A72BB3">
            <w:pPr>
              <w:bidi w:val="0"/>
            </w:pPr>
            <w:r>
              <w:t xml:space="preserve">Represents information chosen by a </w:t>
            </w:r>
            <w:r w:rsidRPr="000A169B">
              <w:rPr>
                <w:b/>
                <w:bCs/>
              </w:rPr>
              <w:t>Seller</w:t>
            </w:r>
            <w:r>
              <w:t xml:space="preserve"> regarding which </w:t>
            </w:r>
            <w:r w:rsidRPr="000A169B">
              <w:rPr>
                <w:b/>
                <w:bCs/>
              </w:rPr>
              <w:t>Buyers</w:t>
            </w:r>
            <w:r>
              <w:t xml:space="preserve"> can buy </w:t>
            </w:r>
            <w:r w:rsidRPr="000A169B">
              <w:rPr>
                <w:b/>
                <w:bCs/>
              </w:rPr>
              <w:t>products</w:t>
            </w:r>
            <w:r>
              <w:t xml:space="preserve"> from this seller, what are the </w:t>
            </w:r>
            <w:r w:rsidRPr="000A169B">
              <w:rPr>
                <w:b/>
                <w:bCs/>
              </w:rPr>
              <w:t>Buying options</w:t>
            </w:r>
            <w:r>
              <w:t xml:space="preserve"> for each product and what are the conditions or parameters for </w:t>
            </w:r>
            <w:r w:rsidRPr="000A169B">
              <w:rPr>
                <w:b/>
                <w:bCs/>
              </w:rPr>
              <w:t>purchase</w:t>
            </w:r>
            <w:r>
              <w:t>.</w:t>
            </w:r>
          </w:p>
        </w:tc>
      </w:tr>
      <w:tr w:rsidR="00440120" w14:paraId="054746F6" w14:textId="77777777" w:rsidTr="0046644A">
        <w:tc>
          <w:tcPr>
            <w:tcW w:w="4138" w:type="dxa"/>
            <w:tcBorders>
              <w:top w:val="dashed" w:sz="4" w:space="0" w:color="auto"/>
            </w:tcBorders>
          </w:tcPr>
          <w:p w14:paraId="6602EE52" w14:textId="29BD2042" w:rsidR="00440120" w:rsidRDefault="00440120" w:rsidP="00A72BB3">
            <w:pPr>
              <w:bidi w:val="0"/>
              <w:rPr>
                <w:b/>
                <w:bCs/>
              </w:rPr>
            </w:pPr>
            <w:r>
              <w:rPr>
                <w:b/>
                <w:bCs/>
              </w:rPr>
              <w:t>Buying option</w:t>
            </w:r>
          </w:p>
        </w:tc>
        <w:tc>
          <w:tcPr>
            <w:tcW w:w="4138" w:type="dxa"/>
            <w:tcBorders>
              <w:top w:val="dashed" w:sz="4" w:space="0" w:color="auto"/>
            </w:tcBorders>
          </w:tcPr>
          <w:p w14:paraId="197DAC4A" w14:textId="1E447355" w:rsidR="00440120" w:rsidRPr="00440120" w:rsidRDefault="00440120" w:rsidP="00A72BB3">
            <w:pPr>
              <w:bidi w:val="0"/>
            </w:pPr>
            <w:r>
              <w:t xml:space="preserve">Different options for </w:t>
            </w:r>
            <w:r>
              <w:rPr>
                <w:b/>
                <w:bCs/>
              </w:rPr>
              <w:t>Purchasing</w:t>
            </w:r>
            <w:r>
              <w:t xml:space="preserve"> a </w:t>
            </w:r>
            <w:r>
              <w:rPr>
                <w:b/>
                <w:bCs/>
              </w:rPr>
              <w:t>Product</w:t>
            </w:r>
            <w:r>
              <w:t xml:space="preserve"> set by a </w:t>
            </w:r>
            <w:r>
              <w:rPr>
                <w:b/>
                <w:bCs/>
              </w:rPr>
              <w:t>Seller</w:t>
            </w:r>
          </w:p>
        </w:tc>
      </w:tr>
      <w:tr w:rsidR="00440120" w14:paraId="2C6F499D" w14:textId="77777777" w:rsidTr="00440120">
        <w:tc>
          <w:tcPr>
            <w:tcW w:w="4138" w:type="dxa"/>
            <w:tcBorders>
              <w:top w:val="dashed" w:sz="4" w:space="0" w:color="auto"/>
              <w:bottom w:val="dashed" w:sz="4" w:space="0" w:color="auto"/>
            </w:tcBorders>
          </w:tcPr>
          <w:p w14:paraId="3C53EC83" w14:textId="5E88441B" w:rsidR="00440120" w:rsidRDefault="00440120" w:rsidP="00A72BB3">
            <w:pPr>
              <w:bidi w:val="0"/>
              <w:rPr>
                <w:b/>
                <w:bCs/>
              </w:rPr>
            </w:pPr>
            <w:r>
              <w:rPr>
                <w:b/>
                <w:bCs/>
              </w:rPr>
              <w:t>Direct Purchase</w:t>
            </w:r>
          </w:p>
        </w:tc>
        <w:tc>
          <w:tcPr>
            <w:tcW w:w="4138" w:type="dxa"/>
            <w:tcBorders>
              <w:top w:val="dashed" w:sz="4" w:space="0" w:color="auto"/>
              <w:bottom w:val="dashed" w:sz="4" w:space="0" w:color="auto"/>
            </w:tcBorders>
          </w:tcPr>
          <w:p w14:paraId="7AA52452" w14:textId="2BC8EBCA" w:rsidR="00440120" w:rsidRPr="00440120" w:rsidRDefault="00440120" w:rsidP="00A72BB3">
            <w:pPr>
              <w:bidi w:val="0"/>
            </w:pPr>
            <w:r>
              <w:t xml:space="preserve">A </w:t>
            </w:r>
            <w:r>
              <w:rPr>
                <w:b/>
                <w:bCs/>
              </w:rPr>
              <w:t>Buyer</w:t>
            </w:r>
            <w:r>
              <w:t xml:space="preserve"> must pay the listed price and </w:t>
            </w:r>
            <w:r w:rsidRPr="00440120">
              <w:rPr>
                <w:b/>
                <w:bCs/>
              </w:rPr>
              <w:t>purchases</w:t>
            </w:r>
            <w:r>
              <w:t xml:space="preserve"> the </w:t>
            </w:r>
            <w:r>
              <w:rPr>
                <w:b/>
                <w:bCs/>
              </w:rPr>
              <w:t>Product</w:t>
            </w:r>
            <w:r>
              <w:t xml:space="preserve"> immediately.</w:t>
            </w:r>
          </w:p>
        </w:tc>
      </w:tr>
      <w:tr w:rsidR="00440120" w14:paraId="441A41F9" w14:textId="77777777" w:rsidTr="00440120">
        <w:tc>
          <w:tcPr>
            <w:tcW w:w="4138" w:type="dxa"/>
            <w:tcBorders>
              <w:top w:val="dashed" w:sz="4" w:space="0" w:color="auto"/>
              <w:bottom w:val="dashed" w:sz="4" w:space="0" w:color="auto"/>
            </w:tcBorders>
          </w:tcPr>
          <w:p w14:paraId="0353B44E" w14:textId="0DAA6A09" w:rsidR="00440120" w:rsidRDefault="00440120" w:rsidP="00A72BB3">
            <w:pPr>
              <w:bidi w:val="0"/>
              <w:rPr>
                <w:b/>
                <w:bCs/>
              </w:rPr>
            </w:pPr>
            <w:r>
              <w:rPr>
                <w:b/>
                <w:bCs/>
              </w:rPr>
              <w:t>Offer-Purchase</w:t>
            </w:r>
          </w:p>
        </w:tc>
        <w:tc>
          <w:tcPr>
            <w:tcW w:w="4138" w:type="dxa"/>
            <w:tcBorders>
              <w:top w:val="dashed" w:sz="4" w:space="0" w:color="auto"/>
              <w:bottom w:val="dashed" w:sz="4" w:space="0" w:color="auto"/>
            </w:tcBorders>
          </w:tcPr>
          <w:p w14:paraId="3D38B8E7" w14:textId="56945363" w:rsidR="00440120" w:rsidRPr="00440120" w:rsidRDefault="00440120" w:rsidP="00A72BB3">
            <w:pPr>
              <w:bidi w:val="0"/>
            </w:pPr>
            <w:r>
              <w:t xml:space="preserve">A </w:t>
            </w:r>
            <w:r>
              <w:rPr>
                <w:b/>
                <w:bCs/>
              </w:rPr>
              <w:t xml:space="preserve">Buyer </w:t>
            </w:r>
            <w:r>
              <w:t xml:space="preserve">must offer a sum for the </w:t>
            </w:r>
            <w:r>
              <w:rPr>
                <w:b/>
                <w:bCs/>
              </w:rPr>
              <w:t xml:space="preserve">Product. </w:t>
            </w:r>
            <w:r>
              <w:t xml:space="preserve">Afterwards the </w:t>
            </w:r>
            <w:r>
              <w:rPr>
                <w:b/>
                <w:bCs/>
              </w:rPr>
              <w:t>Seller</w:t>
            </w:r>
            <w:r>
              <w:t xml:space="preserve"> can accept the offer (in which case the </w:t>
            </w:r>
            <w:r w:rsidRPr="00440120">
              <w:t>Buyer</w:t>
            </w:r>
            <w:r>
              <w:t xml:space="preserve"> must pay the sum to purchase the Product immediately similar to </w:t>
            </w:r>
            <w:r w:rsidRPr="00440120">
              <w:rPr>
                <w:b/>
                <w:bCs/>
              </w:rPr>
              <w:t>Direct Purchase</w:t>
            </w:r>
            <w:r>
              <w:t>), Decline or counter-offer (the buyer then must pay the counter offer sum in order to purchase the product). In this form a buyer must get the seller’s permission in order to purchase the product</w:t>
            </w:r>
          </w:p>
        </w:tc>
      </w:tr>
      <w:tr w:rsidR="00440120" w14:paraId="1D887341" w14:textId="77777777" w:rsidTr="00440120">
        <w:tc>
          <w:tcPr>
            <w:tcW w:w="4138" w:type="dxa"/>
            <w:tcBorders>
              <w:top w:val="dashed" w:sz="4" w:space="0" w:color="auto"/>
              <w:bottom w:val="dashed" w:sz="4" w:space="0" w:color="auto"/>
            </w:tcBorders>
          </w:tcPr>
          <w:p w14:paraId="6D7DB183" w14:textId="3F21137C" w:rsidR="00440120" w:rsidRDefault="00440120" w:rsidP="00A72BB3">
            <w:pPr>
              <w:bidi w:val="0"/>
              <w:rPr>
                <w:b/>
                <w:bCs/>
              </w:rPr>
            </w:pPr>
            <w:r>
              <w:rPr>
                <w:b/>
                <w:bCs/>
              </w:rPr>
              <w:t>Auction Purchase</w:t>
            </w:r>
          </w:p>
        </w:tc>
        <w:tc>
          <w:tcPr>
            <w:tcW w:w="4138" w:type="dxa"/>
            <w:tcBorders>
              <w:top w:val="dashed" w:sz="4" w:space="0" w:color="auto"/>
              <w:bottom w:val="dashed" w:sz="4" w:space="0" w:color="auto"/>
            </w:tcBorders>
          </w:tcPr>
          <w:p w14:paraId="0A0FDC70" w14:textId="222966CB" w:rsidR="00440120" w:rsidRPr="00440120" w:rsidRDefault="00440120" w:rsidP="00A72BB3">
            <w:pPr>
              <w:bidi w:val="0"/>
            </w:pPr>
            <w:r>
              <w:t xml:space="preserve">Has a starting price and a duration. For the duration, a </w:t>
            </w:r>
            <w:r>
              <w:rPr>
                <w:b/>
                <w:bCs/>
              </w:rPr>
              <w:t>Buyer</w:t>
            </w:r>
            <w:r>
              <w:t xml:space="preserve"> can offer a sum (higher than the current price) in which case his offer will become the current price. At the end of the duration the buyer with highest offer must pay the sum they offered and </w:t>
            </w:r>
            <w:r>
              <w:rPr>
                <w:b/>
                <w:bCs/>
              </w:rPr>
              <w:t>Purchase</w:t>
            </w:r>
            <w:r>
              <w:t xml:space="preserve"> the </w:t>
            </w:r>
            <w:r w:rsidRPr="00440120">
              <w:rPr>
                <w:b/>
                <w:bCs/>
              </w:rPr>
              <w:t>Product</w:t>
            </w:r>
            <w:r>
              <w:rPr>
                <w:b/>
                <w:bCs/>
              </w:rPr>
              <w:t>.</w:t>
            </w:r>
          </w:p>
        </w:tc>
      </w:tr>
    </w:tbl>
    <w:p w14:paraId="39AECEC9" w14:textId="77777777" w:rsidR="000A169B" w:rsidRDefault="000A169B">
      <w:pPr>
        <w:bidi w:val="0"/>
      </w:pPr>
      <w:r>
        <w:br w:type="page"/>
      </w:r>
    </w:p>
    <w:tbl>
      <w:tblPr>
        <w:tblStyle w:val="a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138"/>
        <w:gridCol w:w="4138"/>
      </w:tblGrid>
      <w:tr w:rsidR="00440120" w14:paraId="32CDEA0B" w14:textId="77777777" w:rsidTr="0046644A">
        <w:tc>
          <w:tcPr>
            <w:tcW w:w="4138" w:type="dxa"/>
            <w:tcBorders>
              <w:top w:val="dashed" w:sz="4" w:space="0" w:color="auto"/>
            </w:tcBorders>
          </w:tcPr>
          <w:p w14:paraId="35F4726E" w14:textId="632265F8" w:rsidR="00440120" w:rsidRDefault="00440120" w:rsidP="00A72BB3">
            <w:pPr>
              <w:bidi w:val="0"/>
              <w:rPr>
                <w:b/>
                <w:bCs/>
              </w:rPr>
            </w:pPr>
            <w:r>
              <w:rPr>
                <w:b/>
                <w:bCs/>
              </w:rPr>
              <w:lastRenderedPageBreak/>
              <w:t>Lottery Purchase</w:t>
            </w:r>
          </w:p>
        </w:tc>
        <w:tc>
          <w:tcPr>
            <w:tcW w:w="4138" w:type="dxa"/>
            <w:tcBorders>
              <w:top w:val="dashed" w:sz="4" w:space="0" w:color="auto"/>
            </w:tcBorders>
          </w:tcPr>
          <w:p w14:paraId="29CEF227" w14:textId="77777777" w:rsidR="000A169B" w:rsidRDefault="000A169B" w:rsidP="00A72BB3">
            <w:pPr>
              <w:bidi w:val="0"/>
            </w:pPr>
            <w:r>
              <w:t xml:space="preserve">Has a Product-price and a duration. For the duration a </w:t>
            </w:r>
            <w:r>
              <w:rPr>
                <w:b/>
                <w:bCs/>
              </w:rPr>
              <w:t>Buyer</w:t>
            </w:r>
            <w:r>
              <w:t xml:space="preserve"> can buy “chances” to win the product for any amount he wishes as long as the total amount from all the buyers does not exceed the product-price. </w:t>
            </w:r>
          </w:p>
          <w:p w14:paraId="7DD6C198" w14:textId="4F6B5CA5" w:rsidR="00440120" w:rsidRPr="000A169B" w:rsidRDefault="000A169B" w:rsidP="000A169B">
            <w:pPr>
              <w:bidi w:val="0"/>
            </w:pPr>
            <w:r>
              <w:t xml:space="preserve">If the product-price is achieved, a buyer will be selected at random (based on the chances they bought) and they will get the </w:t>
            </w:r>
            <w:r>
              <w:rPr>
                <w:b/>
                <w:bCs/>
              </w:rPr>
              <w:t>Product</w:t>
            </w:r>
            <w:r>
              <w:t xml:space="preserve"> otherwise if the duration ended and the target price was not achieved each buyer will get the money they payed back.</w:t>
            </w:r>
          </w:p>
        </w:tc>
      </w:tr>
      <w:tr w:rsidR="00B777D0" w14:paraId="70BB7E7B" w14:textId="77777777" w:rsidTr="00B777D0">
        <w:tc>
          <w:tcPr>
            <w:tcW w:w="4138" w:type="dxa"/>
          </w:tcPr>
          <w:p w14:paraId="542D7AC4" w14:textId="2D06019C" w:rsidR="00B777D0" w:rsidRDefault="00B777D0" w:rsidP="00A72BB3">
            <w:pPr>
              <w:bidi w:val="0"/>
              <w:rPr>
                <w:b/>
                <w:bCs/>
              </w:rPr>
            </w:pPr>
            <w:r>
              <w:rPr>
                <w:b/>
                <w:bCs/>
              </w:rPr>
              <w:t>Store Inventory</w:t>
            </w:r>
          </w:p>
        </w:tc>
        <w:tc>
          <w:tcPr>
            <w:tcW w:w="4138" w:type="dxa"/>
          </w:tcPr>
          <w:p w14:paraId="6FCB990D" w14:textId="05C2C6E1" w:rsidR="00B777D0" w:rsidRDefault="00B777D0" w:rsidP="00A72BB3">
            <w:pPr>
              <w:bidi w:val="0"/>
            </w:pPr>
            <w:r>
              <w:t xml:space="preserve">A representation of the offered </w:t>
            </w:r>
            <w:r w:rsidRPr="00B777D0">
              <w:rPr>
                <w:b/>
                <w:bCs/>
              </w:rPr>
              <w:t>products</w:t>
            </w:r>
            <w:r>
              <w:t xml:space="preserve"> in a specific</w:t>
            </w:r>
            <w:r w:rsidRPr="00AE3E05">
              <w:rPr>
                <w:b/>
                <w:bCs/>
              </w:rPr>
              <w:t xml:space="preserve"> Store</w:t>
            </w:r>
          </w:p>
        </w:tc>
      </w:tr>
      <w:tr w:rsidR="000A169B" w14:paraId="4FAD9D49" w14:textId="77777777" w:rsidTr="00B777D0">
        <w:tc>
          <w:tcPr>
            <w:tcW w:w="4138" w:type="dxa"/>
          </w:tcPr>
          <w:p w14:paraId="3AC6923A" w14:textId="20BE5D48" w:rsidR="000A169B" w:rsidRDefault="000A169B" w:rsidP="00A72BB3">
            <w:pPr>
              <w:bidi w:val="0"/>
              <w:rPr>
                <w:b/>
                <w:bCs/>
              </w:rPr>
            </w:pPr>
            <w:r>
              <w:rPr>
                <w:b/>
                <w:bCs/>
              </w:rPr>
              <w:t>Checkout</w:t>
            </w:r>
          </w:p>
        </w:tc>
        <w:tc>
          <w:tcPr>
            <w:tcW w:w="4138" w:type="dxa"/>
          </w:tcPr>
          <w:p w14:paraId="6EE4841F" w14:textId="474D2756" w:rsidR="000A169B" w:rsidRPr="000A169B" w:rsidRDefault="000A169B" w:rsidP="00A72BB3">
            <w:pPr>
              <w:bidi w:val="0"/>
            </w:pPr>
            <w:r>
              <w:t xml:space="preserve">A state in which a </w:t>
            </w:r>
            <w:r>
              <w:rPr>
                <w:b/>
                <w:bCs/>
              </w:rPr>
              <w:t>Buyer</w:t>
            </w:r>
            <w:r>
              <w:t xml:space="preserve"> can choose to </w:t>
            </w:r>
            <w:r>
              <w:rPr>
                <w:b/>
                <w:bCs/>
              </w:rPr>
              <w:t>Purchase</w:t>
            </w:r>
            <w:r>
              <w:t xml:space="preserve"> every </w:t>
            </w:r>
            <w:r>
              <w:rPr>
                <w:b/>
                <w:bCs/>
              </w:rPr>
              <w:t>Product</w:t>
            </w:r>
            <w:r>
              <w:t xml:space="preserve"> in their </w:t>
            </w:r>
            <w:r>
              <w:rPr>
                <w:b/>
                <w:bCs/>
              </w:rPr>
              <w:t>Shopping cart</w:t>
            </w:r>
            <w:r>
              <w:t>.</w:t>
            </w:r>
          </w:p>
        </w:tc>
      </w:tr>
      <w:tr w:rsidR="00AE3E05" w14:paraId="5B0F8563" w14:textId="77777777" w:rsidTr="00B777D0">
        <w:tc>
          <w:tcPr>
            <w:tcW w:w="4138" w:type="dxa"/>
          </w:tcPr>
          <w:p w14:paraId="7353D7E5" w14:textId="580A081A" w:rsidR="00AE3E05" w:rsidRDefault="00AE3E05" w:rsidP="00A72BB3">
            <w:pPr>
              <w:bidi w:val="0"/>
              <w:rPr>
                <w:b/>
                <w:bCs/>
                <w:rtl/>
              </w:rPr>
            </w:pPr>
            <w:r>
              <w:rPr>
                <w:b/>
                <w:bCs/>
              </w:rPr>
              <w:t>Purchase</w:t>
            </w:r>
          </w:p>
        </w:tc>
        <w:tc>
          <w:tcPr>
            <w:tcW w:w="4138" w:type="dxa"/>
          </w:tcPr>
          <w:p w14:paraId="728E6041" w14:textId="176B2CEA" w:rsidR="00AE3E05" w:rsidRPr="00AE3E05" w:rsidRDefault="00AE3E05" w:rsidP="00A72BB3">
            <w:pPr>
              <w:bidi w:val="0"/>
            </w:pPr>
            <w:r>
              <w:t xml:space="preserve">the process in which a </w:t>
            </w:r>
            <w:r>
              <w:rPr>
                <w:b/>
                <w:bCs/>
              </w:rPr>
              <w:t>Buyer</w:t>
            </w:r>
            <w:r>
              <w:t xml:space="preserve"> pays for a </w:t>
            </w:r>
            <w:r w:rsidRPr="00AE3E05">
              <w:rPr>
                <w:b/>
                <w:bCs/>
              </w:rPr>
              <w:t>Pro</w:t>
            </w:r>
            <w:r>
              <w:rPr>
                <w:b/>
                <w:bCs/>
              </w:rPr>
              <w:t xml:space="preserve">duct </w:t>
            </w:r>
            <w:r>
              <w:t xml:space="preserve">sold by a </w:t>
            </w:r>
            <w:r w:rsidR="00CC7CCC" w:rsidRPr="00CC7CCC">
              <w:rPr>
                <w:b/>
                <w:bCs/>
              </w:rPr>
              <w:t>Seller</w:t>
            </w:r>
          </w:p>
        </w:tc>
      </w:tr>
      <w:tr w:rsidR="00B370A3" w14:paraId="683BAAB5" w14:textId="77777777" w:rsidTr="00B777D0">
        <w:tc>
          <w:tcPr>
            <w:tcW w:w="4138" w:type="dxa"/>
          </w:tcPr>
          <w:p w14:paraId="3ADE7F52" w14:textId="19BDDE59" w:rsidR="00B370A3" w:rsidRDefault="00B370A3" w:rsidP="00A72BB3">
            <w:pPr>
              <w:bidi w:val="0"/>
              <w:rPr>
                <w:b/>
                <w:bCs/>
              </w:rPr>
            </w:pPr>
            <w:r>
              <w:rPr>
                <w:b/>
                <w:bCs/>
              </w:rPr>
              <w:t>Enter</w:t>
            </w:r>
            <w:r w:rsidR="00F54BCE">
              <w:rPr>
                <w:b/>
                <w:bCs/>
              </w:rPr>
              <w:t>/Visit</w:t>
            </w:r>
            <w:r>
              <w:rPr>
                <w:b/>
                <w:bCs/>
              </w:rPr>
              <w:t xml:space="preserve"> the System</w:t>
            </w:r>
          </w:p>
        </w:tc>
        <w:tc>
          <w:tcPr>
            <w:tcW w:w="4138" w:type="dxa"/>
          </w:tcPr>
          <w:p w14:paraId="04C72DFB" w14:textId="54BE6D5A" w:rsidR="00B370A3" w:rsidRPr="00B370A3" w:rsidRDefault="00B370A3" w:rsidP="00A72BB3">
            <w:pPr>
              <w:bidi w:val="0"/>
            </w:pPr>
            <w:r>
              <w:t xml:space="preserve">The process of connecting to the System and becoming a </w:t>
            </w:r>
            <w:r>
              <w:rPr>
                <w:b/>
                <w:bCs/>
              </w:rPr>
              <w:t>Guest User</w:t>
            </w:r>
            <w:r>
              <w:t xml:space="preserve"> (either by physically walking into a market</w:t>
            </w:r>
            <w:r w:rsidR="00F54BCE">
              <w:t>,</w:t>
            </w:r>
            <w:r>
              <w:t xml:space="preserve"> opening up a site online and so on</w:t>
            </w:r>
            <w:r w:rsidR="00F54BCE">
              <w:t>)</w:t>
            </w:r>
          </w:p>
        </w:tc>
      </w:tr>
      <w:tr w:rsidR="00F54BCE" w14:paraId="695A4552" w14:textId="77777777" w:rsidTr="00B777D0">
        <w:tc>
          <w:tcPr>
            <w:tcW w:w="4138" w:type="dxa"/>
          </w:tcPr>
          <w:p w14:paraId="515E17E1" w14:textId="0AEC242A" w:rsidR="00F54BCE" w:rsidRDefault="00F54BCE" w:rsidP="00A72BB3">
            <w:pPr>
              <w:bidi w:val="0"/>
              <w:rPr>
                <w:b/>
                <w:bCs/>
              </w:rPr>
            </w:pPr>
            <w:r>
              <w:rPr>
                <w:b/>
                <w:bCs/>
              </w:rPr>
              <w:t>Product search information</w:t>
            </w:r>
          </w:p>
        </w:tc>
        <w:tc>
          <w:tcPr>
            <w:tcW w:w="4138" w:type="dxa"/>
          </w:tcPr>
          <w:p w14:paraId="64B4FBC8" w14:textId="77777777" w:rsidR="00F54BCE" w:rsidRDefault="00F54BCE" w:rsidP="00F54BCE">
            <w:pPr>
              <w:pStyle w:val="a3"/>
              <w:numPr>
                <w:ilvl w:val="0"/>
                <w:numId w:val="24"/>
              </w:numPr>
              <w:bidi w:val="0"/>
            </w:pPr>
            <w:r>
              <w:t>Product name</w:t>
            </w:r>
          </w:p>
          <w:p w14:paraId="3B0E7B60" w14:textId="77777777" w:rsidR="00F54BCE" w:rsidRDefault="00F54BCE" w:rsidP="00F54BCE">
            <w:pPr>
              <w:pStyle w:val="a3"/>
              <w:numPr>
                <w:ilvl w:val="0"/>
                <w:numId w:val="24"/>
              </w:numPr>
              <w:bidi w:val="0"/>
            </w:pPr>
            <w:r>
              <w:t>Product ID</w:t>
            </w:r>
          </w:p>
          <w:p w14:paraId="313D64C5" w14:textId="623D348A" w:rsidR="00F54BCE" w:rsidRDefault="00F54BCE" w:rsidP="00F54BCE">
            <w:pPr>
              <w:pStyle w:val="a3"/>
              <w:numPr>
                <w:ilvl w:val="0"/>
                <w:numId w:val="24"/>
              </w:numPr>
              <w:bidi w:val="0"/>
            </w:pPr>
            <w:r>
              <w:t>Product Category</w:t>
            </w:r>
          </w:p>
          <w:p w14:paraId="21C6F964" w14:textId="61438B2B" w:rsidR="00F54BCE" w:rsidRDefault="00F54BCE" w:rsidP="00F54BCE">
            <w:pPr>
              <w:pStyle w:val="a3"/>
              <w:numPr>
                <w:ilvl w:val="0"/>
                <w:numId w:val="24"/>
              </w:numPr>
              <w:bidi w:val="0"/>
            </w:pPr>
            <w:r>
              <w:t>Product’s keywords</w:t>
            </w:r>
          </w:p>
        </w:tc>
      </w:tr>
      <w:tr w:rsidR="00F54BCE" w14:paraId="08DDC0CC" w14:textId="77777777" w:rsidTr="00B777D0">
        <w:tc>
          <w:tcPr>
            <w:tcW w:w="4138" w:type="dxa"/>
          </w:tcPr>
          <w:p w14:paraId="7785464C" w14:textId="1598351B" w:rsidR="00F54BCE" w:rsidRDefault="00F54BCE" w:rsidP="00A72BB3">
            <w:pPr>
              <w:bidi w:val="0"/>
              <w:rPr>
                <w:b/>
                <w:bCs/>
              </w:rPr>
            </w:pPr>
            <w:r>
              <w:rPr>
                <w:b/>
                <w:bCs/>
              </w:rPr>
              <w:t>System database</w:t>
            </w:r>
          </w:p>
        </w:tc>
        <w:tc>
          <w:tcPr>
            <w:tcW w:w="4138" w:type="dxa"/>
          </w:tcPr>
          <w:p w14:paraId="4EE6D748" w14:textId="6312B512" w:rsidR="00F54BCE" w:rsidRPr="00F54BCE" w:rsidRDefault="00F54BCE" w:rsidP="00A72BB3">
            <w:pPr>
              <w:bidi w:val="0"/>
            </w:pPr>
            <w:r>
              <w:t xml:space="preserve">A representation of all the data in the </w:t>
            </w:r>
            <w:r>
              <w:rPr>
                <w:b/>
                <w:bCs/>
              </w:rPr>
              <w:t>System</w:t>
            </w:r>
            <w:r>
              <w:t xml:space="preserve"> (could be physical like books or non-physical such as an online database)</w:t>
            </w:r>
          </w:p>
        </w:tc>
      </w:tr>
      <w:tr w:rsidR="00F54BCE" w14:paraId="53F03613" w14:textId="77777777" w:rsidTr="00B777D0">
        <w:tc>
          <w:tcPr>
            <w:tcW w:w="4138" w:type="dxa"/>
          </w:tcPr>
          <w:p w14:paraId="2810951C" w14:textId="7B2E73FD" w:rsidR="00F54BCE" w:rsidRDefault="00F54BCE" w:rsidP="00A72BB3">
            <w:pPr>
              <w:bidi w:val="0"/>
              <w:rPr>
                <w:b/>
                <w:bCs/>
              </w:rPr>
            </w:pPr>
            <w:r>
              <w:rPr>
                <w:b/>
                <w:bCs/>
              </w:rPr>
              <w:t>Total price</w:t>
            </w:r>
          </w:p>
        </w:tc>
        <w:tc>
          <w:tcPr>
            <w:tcW w:w="4138" w:type="dxa"/>
          </w:tcPr>
          <w:p w14:paraId="1F351EED" w14:textId="6586F424" w:rsidR="00F54BCE" w:rsidRPr="00F54BCE" w:rsidRDefault="00F54BCE" w:rsidP="00A72BB3">
            <w:pPr>
              <w:bidi w:val="0"/>
            </w:pPr>
            <w:r>
              <w:t xml:space="preserve">Represents the total price a </w:t>
            </w:r>
            <w:r>
              <w:rPr>
                <w:b/>
                <w:bCs/>
              </w:rPr>
              <w:t>Buyer</w:t>
            </w:r>
            <w:r>
              <w:t xml:space="preserve"> must pay for all the </w:t>
            </w:r>
            <w:r w:rsidRPr="00F54BCE">
              <w:rPr>
                <w:b/>
                <w:bCs/>
              </w:rPr>
              <w:t>Products</w:t>
            </w:r>
            <w:r>
              <w:t xml:space="preserve"> in their </w:t>
            </w:r>
            <w:r w:rsidRPr="00F54BCE">
              <w:rPr>
                <w:b/>
                <w:bCs/>
              </w:rPr>
              <w:t>Shopping Cart</w:t>
            </w:r>
          </w:p>
        </w:tc>
      </w:tr>
      <w:tr w:rsidR="00F54BCE" w14:paraId="4899A940" w14:textId="77777777" w:rsidTr="00B777D0">
        <w:tc>
          <w:tcPr>
            <w:tcW w:w="4138" w:type="dxa"/>
          </w:tcPr>
          <w:p w14:paraId="403D91C3" w14:textId="09A7846D" w:rsidR="00F54BCE" w:rsidRDefault="00F54BCE" w:rsidP="00A72BB3">
            <w:pPr>
              <w:bidi w:val="0"/>
              <w:rPr>
                <w:b/>
                <w:bCs/>
              </w:rPr>
            </w:pPr>
            <w:r>
              <w:rPr>
                <w:b/>
                <w:bCs/>
              </w:rPr>
              <w:t>Payment information</w:t>
            </w:r>
          </w:p>
        </w:tc>
        <w:tc>
          <w:tcPr>
            <w:tcW w:w="4138" w:type="dxa"/>
          </w:tcPr>
          <w:p w14:paraId="45C5EA42" w14:textId="77777777" w:rsidR="00F54BCE" w:rsidRDefault="00F54BCE" w:rsidP="00F54BCE">
            <w:pPr>
              <w:pStyle w:val="a3"/>
              <w:numPr>
                <w:ilvl w:val="0"/>
                <w:numId w:val="25"/>
              </w:numPr>
              <w:bidi w:val="0"/>
            </w:pPr>
            <w:r>
              <w:t>Credit card number</w:t>
            </w:r>
          </w:p>
          <w:p w14:paraId="2E5A97ED" w14:textId="77777777" w:rsidR="00F54BCE" w:rsidRDefault="00F54BCE" w:rsidP="00F54BCE">
            <w:pPr>
              <w:pStyle w:val="a3"/>
              <w:numPr>
                <w:ilvl w:val="0"/>
                <w:numId w:val="25"/>
              </w:numPr>
              <w:bidi w:val="0"/>
            </w:pPr>
            <w:r>
              <w:t>Expiration date</w:t>
            </w:r>
          </w:p>
          <w:p w14:paraId="2BF4CB50" w14:textId="77777777" w:rsidR="00F54BCE" w:rsidRDefault="00F54BCE" w:rsidP="00F54BCE">
            <w:pPr>
              <w:pStyle w:val="a3"/>
              <w:numPr>
                <w:ilvl w:val="0"/>
                <w:numId w:val="25"/>
              </w:numPr>
              <w:bidi w:val="0"/>
            </w:pPr>
            <w:r>
              <w:t>ID</w:t>
            </w:r>
          </w:p>
          <w:p w14:paraId="4B5C8370" w14:textId="0F9889BC" w:rsidR="00F54BCE" w:rsidRDefault="00F54BCE" w:rsidP="00F54BCE">
            <w:pPr>
              <w:pStyle w:val="a3"/>
              <w:numPr>
                <w:ilvl w:val="0"/>
                <w:numId w:val="25"/>
              </w:numPr>
              <w:bidi w:val="0"/>
            </w:pPr>
            <w:r>
              <w:t>Name</w:t>
            </w:r>
          </w:p>
          <w:p w14:paraId="150DAC5A" w14:textId="15602C90" w:rsidR="00F54BCE" w:rsidRDefault="00F54BCE" w:rsidP="00F54BCE">
            <w:pPr>
              <w:pStyle w:val="a3"/>
              <w:numPr>
                <w:ilvl w:val="0"/>
                <w:numId w:val="25"/>
              </w:numPr>
              <w:bidi w:val="0"/>
            </w:pPr>
            <w:r>
              <w:t>Security code</w:t>
            </w:r>
          </w:p>
        </w:tc>
      </w:tr>
      <w:tr w:rsidR="00F54BCE" w14:paraId="7BFD5056" w14:textId="77777777" w:rsidTr="00B777D0">
        <w:tc>
          <w:tcPr>
            <w:tcW w:w="4138" w:type="dxa"/>
          </w:tcPr>
          <w:p w14:paraId="106FD49D" w14:textId="696A830C" w:rsidR="00F54BCE" w:rsidRDefault="00F54BCE" w:rsidP="00A72BB3">
            <w:pPr>
              <w:bidi w:val="0"/>
              <w:rPr>
                <w:b/>
                <w:bCs/>
              </w:rPr>
            </w:pPr>
            <w:r>
              <w:rPr>
                <w:b/>
                <w:bCs/>
              </w:rPr>
              <w:t>User Status</w:t>
            </w:r>
          </w:p>
        </w:tc>
        <w:tc>
          <w:tcPr>
            <w:tcW w:w="4138" w:type="dxa"/>
          </w:tcPr>
          <w:p w14:paraId="2D3C43AF" w14:textId="40CAD852" w:rsidR="00F54BCE" w:rsidRDefault="00F54BCE" w:rsidP="00A72BB3">
            <w:pPr>
              <w:bidi w:val="0"/>
              <w:rPr>
                <w:rtl/>
              </w:rPr>
            </w:pPr>
            <w:r>
              <w:t xml:space="preserve">The current state of a </w:t>
            </w:r>
            <w:r w:rsidRPr="00F54BCE">
              <w:rPr>
                <w:b/>
                <w:bCs/>
              </w:rPr>
              <w:t>User</w:t>
            </w:r>
            <w:r>
              <w:t xml:space="preserve"> (</w:t>
            </w:r>
            <w:r w:rsidRPr="00F54BCE">
              <w:rPr>
                <w:b/>
                <w:bCs/>
              </w:rPr>
              <w:t>Guest</w:t>
            </w:r>
            <w:r>
              <w:t xml:space="preserve">, </w:t>
            </w:r>
            <w:r w:rsidRPr="00F54BCE">
              <w:rPr>
                <w:b/>
                <w:bCs/>
              </w:rPr>
              <w:t>Buyer</w:t>
            </w:r>
            <w:r>
              <w:t xml:space="preserve">, </w:t>
            </w:r>
            <w:r w:rsidRPr="00F54BCE">
              <w:rPr>
                <w:b/>
                <w:bCs/>
              </w:rPr>
              <w:t>Admin</w:t>
            </w:r>
            <w:r>
              <w:t xml:space="preserve"> and so on) </w:t>
            </w:r>
          </w:p>
        </w:tc>
      </w:tr>
      <w:tr w:rsidR="00F54BCE" w14:paraId="387F1CE8" w14:textId="77777777" w:rsidTr="00B777D0">
        <w:tc>
          <w:tcPr>
            <w:tcW w:w="4138" w:type="dxa"/>
          </w:tcPr>
          <w:p w14:paraId="7699B8B1" w14:textId="2F7A8FC6" w:rsidR="00F54BCE" w:rsidRDefault="00F54BCE" w:rsidP="00A72BB3">
            <w:pPr>
              <w:bidi w:val="0"/>
              <w:rPr>
                <w:b/>
                <w:bCs/>
              </w:rPr>
            </w:pPr>
            <w:r>
              <w:rPr>
                <w:b/>
                <w:bCs/>
              </w:rPr>
              <w:t>Personal Purchase/Transaction history</w:t>
            </w:r>
          </w:p>
        </w:tc>
        <w:tc>
          <w:tcPr>
            <w:tcW w:w="4138" w:type="dxa"/>
          </w:tcPr>
          <w:p w14:paraId="024F5511" w14:textId="3BD14B02" w:rsidR="00F54BCE" w:rsidRDefault="00F54BCE" w:rsidP="00A72BB3">
            <w:pPr>
              <w:bidi w:val="0"/>
            </w:pPr>
            <w:r>
              <w:t xml:space="preserve">A sub-set of all the </w:t>
            </w:r>
            <w:r w:rsidRPr="00F54BCE">
              <w:rPr>
                <w:b/>
                <w:bCs/>
              </w:rPr>
              <w:t>Transactions</w:t>
            </w:r>
            <w:r>
              <w:t xml:space="preserve"> in the System. In this case those are all transactions in which a specific </w:t>
            </w:r>
            <w:r w:rsidRPr="00F54BCE">
              <w:rPr>
                <w:b/>
                <w:bCs/>
              </w:rPr>
              <w:t>User</w:t>
            </w:r>
            <w:r>
              <w:t xml:space="preserve"> was the </w:t>
            </w:r>
            <w:r w:rsidRPr="00F54BCE">
              <w:rPr>
                <w:b/>
                <w:bCs/>
              </w:rPr>
              <w:t>Buyer</w:t>
            </w:r>
          </w:p>
        </w:tc>
      </w:tr>
      <w:tr w:rsidR="00F54BCE" w14:paraId="34877F0B" w14:textId="77777777" w:rsidTr="00B777D0">
        <w:tc>
          <w:tcPr>
            <w:tcW w:w="4138" w:type="dxa"/>
          </w:tcPr>
          <w:p w14:paraId="4A4EF383" w14:textId="0D55C111" w:rsidR="00F54BCE" w:rsidRDefault="00F54BCE" w:rsidP="00A72BB3">
            <w:pPr>
              <w:bidi w:val="0"/>
              <w:rPr>
                <w:b/>
                <w:bCs/>
              </w:rPr>
            </w:pPr>
            <w:r>
              <w:rPr>
                <w:b/>
                <w:bCs/>
              </w:rPr>
              <w:t>Sub-Manager</w:t>
            </w:r>
          </w:p>
        </w:tc>
        <w:tc>
          <w:tcPr>
            <w:tcW w:w="4138" w:type="dxa"/>
          </w:tcPr>
          <w:p w14:paraId="51E0B4DE" w14:textId="78132DCA" w:rsidR="00F54BCE" w:rsidRDefault="00F54BCE" w:rsidP="00A72BB3">
            <w:pPr>
              <w:bidi w:val="0"/>
            </w:pPr>
            <w:r>
              <w:t xml:space="preserve">A </w:t>
            </w:r>
            <w:r w:rsidRPr="00F54BCE">
              <w:rPr>
                <w:b/>
                <w:bCs/>
              </w:rPr>
              <w:t>Store Manager</w:t>
            </w:r>
            <w:r>
              <w:t xml:space="preserve"> that has an </w:t>
            </w:r>
            <w:r w:rsidRPr="00F54BCE">
              <w:rPr>
                <w:b/>
                <w:bCs/>
              </w:rPr>
              <w:t>appointer</w:t>
            </w:r>
            <w:r>
              <w:t>. The Appointee is the Sub-Manager of the Appointer</w:t>
            </w:r>
          </w:p>
        </w:tc>
      </w:tr>
      <w:tr w:rsidR="00F54BCE" w14:paraId="7B5BEB7A" w14:textId="77777777" w:rsidTr="00B777D0">
        <w:tc>
          <w:tcPr>
            <w:tcW w:w="4138" w:type="dxa"/>
          </w:tcPr>
          <w:p w14:paraId="408CA04F" w14:textId="4837083B" w:rsidR="00F54BCE" w:rsidRDefault="00F54BCE" w:rsidP="00A72BB3">
            <w:pPr>
              <w:bidi w:val="0"/>
              <w:rPr>
                <w:b/>
                <w:bCs/>
              </w:rPr>
            </w:pPr>
            <w:r>
              <w:rPr>
                <w:b/>
                <w:bCs/>
              </w:rPr>
              <w:t>Store Purchase/Transaction History</w:t>
            </w:r>
          </w:p>
        </w:tc>
        <w:tc>
          <w:tcPr>
            <w:tcW w:w="4138" w:type="dxa"/>
          </w:tcPr>
          <w:p w14:paraId="6DEEC080" w14:textId="2433500E" w:rsidR="00F54BCE" w:rsidRDefault="00F54BCE" w:rsidP="00A72BB3">
            <w:pPr>
              <w:bidi w:val="0"/>
            </w:pPr>
            <w:r>
              <w:t xml:space="preserve">A sub-set of all the </w:t>
            </w:r>
            <w:r w:rsidRPr="00F54BCE">
              <w:rPr>
                <w:b/>
                <w:bCs/>
              </w:rPr>
              <w:t>Transactions</w:t>
            </w:r>
            <w:r>
              <w:t xml:space="preserve"> in the System. In this case those are all transactions in which a specific </w:t>
            </w:r>
            <w:r>
              <w:rPr>
                <w:b/>
                <w:bCs/>
              </w:rPr>
              <w:t>Store</w:t>
            </w:r>
            <w:r>
              <w:t xml:space="preserve"> was the </w:t>
            </w:r>
            <w:r>
              <w:rPr>
                <w:b/>
                <w:bCs/>
              </w:rPr>
              <w:t>Seller</w:t>
            </w:r>
          </w:p>
        </w:tc>
      </w:tr>
    </w:tbl>
    <w:p w14:paraId="49C15273" w14:textId="77777777" w:rsidR="00884298" w:rsidRPr="002A602A" w:rsidRDefault="00884298" w:rsidP="00884298">
      <w:pPr>
        <w:pStyle w:val="a3"/>
        <w:bidi w:val="0"/>
        <w:rPr>
          <w:b/>
          <w:bCs/>
        </w:rPr>
      </w:pPr>
    </w:p>
    <w:p w14:paraId="66EEC858" w14:textId="77777777" w:rsidR="00884298" w:rsidRDefault="00884298" w:rsidP="00884298">
      <w:pPr>
        <w:bidi w:val="0"/>
        <w:ind w:left="360"/>
      </w:pPr>
    </w:p>
    <w:p w14:paraId="24267764" w14:textId="72BF0314" w:rsidR="00D63811" w:rsidRDefault="00D63811" w:rsidP="00D63811">
      <w:pPr>
        <w:bidi w:val="0"/>
      </w:pPr>
    </w:p>
    <w:bookmarkEnd w:id="21"/>
    <w:p w14:paraId="24E6089C" w14:textId="77777777" w:rsidR="00D63811" w:rsidRDefault="00D63811" w:rsidP="00D63811">
      <w:pPr>
        <w:bidi w:val="0"/>
      </w:pPr>
    </w:p>
    <w:p w14:paraId="39AE73E1" w14:textId="39439D99" w:rsidR="00A0331A" w:rsidRDefault="00A0331A" w:rsidP="00A0331A">
      <w:pPr>
        <w:bidi w:val="0"/>
      </w:pPr>
    </w:p>
    <w:sectPr w:rsidR="00A0331A" w:rsidSect="005B26CF">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דור כרמי" w:date="2021-03-18T19:35:00Z" w:initials="דכ">
    <w:p w14:paraId="2255073B" w14:textId="62AA62CB" w:rsidR="00812810" w:rsidRDefault="00812810">
      <w:pPr>
        <w:pStyle w:val="a8"/>
        <w:rPr>
          <w:rtl/>
        </w:rPr>
      </w:pPr>
      <w:r>
        <w:rPr>
          <w:rStyle w:val="a7"/>
        </w:rPr>
        <w:annotationRef/>
      </w:r>
      <w:r>
        <w:rPr>
          <w:rFonts w:hint="cs"/>
          <w:rtl/>
        </w:rPr>
        <w:t>דרישה 3.2</w:t>
      </w:r>
    </w:p>
  </w:comment>
  <w:comment w:id="6" w:author="דור כרמי" w:date="2021-03-18T19:35:00Z" w:initials="דכ">
    <w:p w14:paraId="3E9D3022" w14:textId="1DB68220" w:rsidR="00812810" w:rsidRDefault="00812810" w:rsidP="00A661D6">
      <w:pPr>
        <w:pStyle w:val="a8"/>
        <w:rPr>
          <w:rtl/>
        </w:rPr>
      </w:pPr>
      <w:r>
        <w:rPr>
          <w:rStyle w:val="a7"/>
        </w:rPr>
        <w:annotationRef/>
      </w:r>
      <w:r>
        <w:rPr>
          <w:rFonts w:hint="cs"/>
          <w:rtl/>
        </w:rPr>
        <w:t>דרישה 3.3</w:t>
      </w:r>
    </w:p>
  </w:comment>
  <w:comment w:id="7" w:author="דור כרמי" w:date="2021-03-18T19:35:00Z" w:initials="דכ">
    <w:p w14:paraId="3AE90357" w14:textId="77777777" w:rsidR="00812810" w:rsidRDefault="00812810" w:rsidP="00956F11">
      <w:pPr>
        <w:pStyle w:val="a8"/>
        <w:rPr>
          <w:rtl/>
        </w:rPr>
      </w:pPr>
      <w:r>
        <w:rPr>
          <w:rStyle w:val="a7"/>
        </w:rPr>
        <w:annotationRef/>
      </w:r>
      <w:r>
        <w:rPr>
          <w:rFonts w:hint="cs"/>
          <w:rtl/>
        </w:rPr>
        <w:t xml:space="preserve">דרישה </w:t>
      </w:r>
      <w:r>
        <w:t>4.1</w:t>
      </w:r>
    </w:p>
    <w:p w14:paraId="53F0C923" w14:textId="77777777" w:rsidR="00812810" w:rsidRDefault="00812810" w:rsidP="00956F11">
      <w:pPr>
        <w:pStyle w:val="a8"/>
        <w:rPr>
          <w:rtl/>
        </w:rPr>
      </w:pPr>
      <w:r>
        <w:rPr>
          <w:rFonts w:hint="cs"/>
          <w:rtl/>
        </w:rPr>
        <w:t>מנהל את המלאי:</w:t>
      </w:r>
    </w:p>
    <w:p w14:paraId="3CE5FBE6" w14:textId="77777777" w:rsidR="00812810" w:rsidRDefault="00812810" w:rsidP="00956F11">
      <w:pPr>
        <w:pStyle w:val="a8"/>
        <w:rPr>
          <w:rtl/>
        </w:rPr>
      </w:pPr>
      <w:r>
        <w:rPr>
          <w:rFonts w:hint="cs"/>
          <w:rtl/>
        </w:rPr>
        <w:t>מוסיף מוצר חדש לחנות</w:t>
      </w:r>
    </w:p>
    <w:p w14:paraId="76F8A71C" w14:textId="247ABE4B" w:rsidR="00812810" w:rsidRDefault="00812810" w:rsidP="00956F11">
      <w:pPr>
        <w:pStyle w:val="a8"/>
        <w:rPr>
          <w:rtl/>
        </w:rPr>
      </w:pPr>
      <w:r>
        <w:rPr>
          <w:rFonts w:hint="cs"/>
          <w:rtl/>
        </w:rPr>
        <w:t>מעדכן מלאי של מוצר לחיוב- אספקה</w:t>
      </w:r>
    </w:p>
    <w:p w14:paraId="147F5E3B" w14:textId="179A88FA" w:rsidR="00812810" w:rsidRDefault="00812810" w:rsidP="00956F11">
      <w:pPr>
        <w:pStyle w:val="a8"/>
        <w:rPr>
          <w:rtl/>
        </w:rPr>
      </w:pPr>
      <w:r>
        <w:rPr>
          <w:rFonts w:hint="cs"/>
          <w:rtl/>
        </w:rPr>
        <w:t>מעדכן מלאי של מוצר לשלילה- מכירה, סיבה אחרת</w:t>
      </w:r>
    </w:p>
    <w:p w14:paraId="211D2C1A" w14:textId="7749C147" w:rsidR="00812810" w:rsidRDefault="00812810" w:rsidP="00956F11">
      <w:pPr>
        <w:pStyle w:val="a8"/>
        <w:rPr>
          <w:rtl/>
        </w:rPr>
      </w:pPr>
      <w:r>
        <w:rPr>
          <w:rFonts w:hint="cs"/>
          <w:rtl/>
        </w:rPr>
        <w:t>מסיר מוצר מהחנות</w:t>
      </w:r>
    </w:p>
    <w:p w14:paraId="62793CC7" w14:textId="601D89AA" w:rsidR="00812810" w:rsidRDefault="00812810" w:rsidP="00956F11">
      <w:pPr>
        <w:pStyle w:val="a8"/>
        <w:rPr>
          <w:rtl/>
        </w:rPr>
      </w:pPr>
      <w:r>
        <w:rPr>
          <w:rFonts w:hint="cs"/>
          <w:rtl/>
        </w:rPr>
        <w:t>מעדכן פרטים של מוצר</w:t>
      </w:r>
    </w:p>
    <w:p w14:paraId="4F2FBFE1" w14:textId="7F810A91" w:rsidR="00812810" w:rsidRDefault="00812810" w:rsidP="00956F11">
      <w:pPr>
        <w:pStyle w:val="a8"/>
        <w:rPr>
          <w:rtl/>
        </w:rPr>
      </w:pPr>
    </w:p>
  </w:comment>
  <w:comment w:id="8" w:author="דור כרמי" w:date="2021-03-18T19:35:00Z" w:initials="דכ">
    <w:p w14:paraId="1569BDEF" w14:textId="77777777" w:rsidR="00812810" w:rsidRDefault="00812810" w:rsidP="00956F11">
      <w:pPr>
        <w:pStyle w:val="a8"/>
        <w:rPr>
          <w:rtl/>
        </w:rPr>
      </w:pPr>
      <w:r>
        <w:rPr>
          <w:rStyle w:val="a7"/>
        </w:rPr>
        <w:annotationRef/>
      </w:r>
      <w:r>
        <w:rPr>
          <w:rFonts w:hint="cs"/>
          <w:rtl/>
        </w:rPr>
        <w:t xml:space="preserve">דרישה </w:t>
      </w:r>
      <w:r>
        <w:t>4.1</w:t>
      </w:r>
    </w:p>
    <w:p w14:paraId="14A84428" w14:textId="77777777" w:rsidR="00812810" w:rsidRDefault="00812810" w:rsidP="00956F11">
      <w:pPr>
        <w:pStyle w:val="a8"/>
        <w:rPr>
          <w:rtl/>
        </w:rPr>
      </w:pPr>
      <w:r>
        <w:rPr>
          <w:rFonts w:hint="cs"/>
          <w:rtl/>
        </w:rPr>
        <w:t>מנהל את המלאי:</w:t>
      </w:r>
    </w:p>
    <w:p w14:paraId="164B6D34" w14:textId="77777777" w:rsidR="00812810" w:rsidRDefault="00812810" w:rsidP="00956F11">
      <w:pPr>
        <w:pStyle w:val="a8"/>
        <w:rPr>
          <w:rtl/>
        </w:rPr>
      </w:pPr>
      <w:r>
        <w:rPr>
          <w:rFonts w:hint="cs"/>
          <w:rtl/>
        </w:rPr>
        <w:t>מוסיף מוצר חדש לחנות</w:t>
      </w:r>
    </w:p>
    <w:p w14:paraId="66A91FFB" w14:textId="77777777" w:rsidR="00812810" w:rsidRDefault="00812810" w:rsidP="00956F11">
      <w:pPr>
        <w:pStyle w:val="a8"/>
        <w:rPr>
          <w:rtl/>
        </w:rPr>
      </w:pPr>
      <w:r>
        <w:rPr>
          <w:rFonts w:hint="cs"/>
          <w:rtl/>
        </w:rPr>
        <w:t>מעדכן מלאי של מוצר לחיוב- אספקה</w:t>
      </w:r>
    </w:p>
    <w:p w14:paraId="013CD3F4" w14:textId="77777777" w:rsidR="00812810" w:rsidRDefault="00812810" w:rsidP="00956F11">
      <w:pPr>
        <w:pStyle w:val="a8"/>
        <w:rPr>
          <w:rtl/>
        </w:rPr>
      </w:pPr>
      <w:r>
        <w:rPr>
          <w:rFonts w:hint="cs"/>
          <w:rtl/>
        </w:rPr>
        <w:t>מעדכן מלאי של מוצר לשלילה- מכירה, סיבה אחרת</w:t>
      </w:r>
    </w:p>
    <w:p w14:paraId="159BDD1C" w14:textId="77777777" w:rsidR="00812810" w:rsidRDefault="00812810" w:rsidP="00956F11">
      <w:pPr>
        <w:pStyle w:val="a8"/>
        <w:rPr>
          <w:rtl/>
        </w:rPr>
      </w:pPr>
      <w:r>
        <w:rPr>
          <w:rFonts w:hint="cs"/>
          <w:rtl/>
        </w:rPr>
        <w:t>מסיר מוצר מהחנות</w:t>
      </w:r>
    </w:p>
    <w:p w14:paraId="177E27C2" w14:textId="77777777" w:rsidR="00812810" w:rsidRDefault="00812810" w:rsidP="00956F11">
      <w:pPr>
        <w:pStyle w:val="a8"/>
        <w:rPr>
          <w:rtl/>
        </w:rPr>
      </w:pPr>
      <w:r>
        <w:rPr>
          <w:rFonts w:hint="cs"/>
          <w:rtl/>
        </w:rPr>
        <w:t>מעדכן פרטים של מוצר</w:t>
      </w:r>
    </w:p>
    <w:p w14:paraId="5DC7FF60" w14:textId="77777777" w:rsidR="00812810" w:rsidRDefault="00812810" w:rsidP="00956F11">
      <w:pPr>
        <w:pStyle w:val="a8"/>
        <w:rPr>
          <w:rtl/>
        </w:rPr>
      </w:pPr>
    </w:p>
  </w:comment>
  <w:comment w:id="9" w:author="דור כרמי" w:date="2021-03-18T19:35:00Z" w:initials="דכ">
    <w:p w14:paraId="719BB63C" w14:textId="77777777" w:rsidR="00812810" w:rsidRDefault="00812810" w:rsidP="004D222E">
      <w:pPr>
        <w:pStyle w:val="a8"/>
        <w:rPr>
          <w:rtl/>
        </w:rPr>
      </w:pPr>
      <w:r>
        <w:rPr>
          <w:rStyle w:val="a7"/>
        </w:rPr>
        <w:annotationRef/>
      </w:r>
      <w:r>
        <w:rPr>
          <w:rFonts w:hint="cs"/>
          <w:rtl/>
        </w:rPr>
        <w:t xml:space="preserve">דרישה </w:t>
      </w:r>
      <w:r>
        <w:t>4.1</w:t>
      </w:r>
    </w:p>
    <w:p w14:paraId="7DAB00CC" w14:textId="77777777" w:rsidR="00812810" w:rsidRDefault="00812810" w:rsidP="004D222E">
      <w:pPr>
        <w:pStyle w:val="a8"/>
        <w:rPr>
          <w:rtl/>
        </w:rPr>
      </w:pPr>
      <w:r>
        <w:rPr>
          <w:rFonts w:hint="cs"/>
          <w:rtl/>
        </w:rPr>
        <w:t>מנהל את המלאי:</w:t>
      </w:r>
    </w:p>
    <w:p w14:paraId="244A8C9F" w14:textId="77777777" w:rsidR="00812810" w:rsidRDefault="00812810" w:rsidP="004D222E">
      <w:pPr>
        <w:pStyle w:val="a8"/>
        <w:rPr>
          <w:rtl/>
        </w:rPr>
      </w:pPr>
      <w:r>
        <w:rPr>
          <w:rFonts w:hint="cs"/>
          <w:rtl/>
        </w:rPr>
        <w:t>מוסיף מוצר חדש לחנות</w:t>
      </w:r>
    </w:p>
    <w:p w14:paraId="5B0162A3" w14:textId="77777777" w:rsidR="00812810" w:rsidRDefault="00812810" w:rsidP="004D222E">
      <w:pPr>
        <w:pStyle w:val="a8"/>
        <w:rPr>
          <w:rtl/>
        </w:rPr>
      </w:pPr>
      <w:r>
        <w:rPr>
          <w:rFonts w:hint="cs"/>
          <w:rtl/>
        </w:rPr>
        <w:t>מעדכן מלאי של מוצר לחיוב- אספקה</w:t>
      </w:r>
    </w:p>
    <w:p w14:paraId="5F31EDDD" w14:textId="77777777" w:rsidR="00812810" w:rsidRDefault="00812810" w:rsidP="004D222E">
      <w:pPr>
        <w:pStyle w:val="a8"/>
        <w:rPr>
          <w:rtl/>
        </w:rPr>
      </w:pPr>
      <w:r>
        <w:rPr>
          <w:rFonts w:hint="cs"/>
          <w:rtl/>
        </w:rPr>
        <w:t>מעדכן מלאי של מוצר לשלילה- מכירה, סיבה אחרת</w:t>
      </w:r>
    </w:p>
    <w:p w14:paraId="197F31A5" w14:textId="77777777" w:rsidR="00812810" w:rsidRDefault="00812810" w:rsidP="004D222E">
      <w:pPr>
        <w:pStyle w:val="a8"/>
        <w:rPr>
          <w:rtl/>
        </w:rPr>
      </w:pPr>
      <w:r>
        <w:rPr>
          <w:rFonts w:hint="cs"/>
          <w:rtl/>
        </w:rPr>
        <w:t>מסיר מוצר מהחנות</w:t>
      </w:r>
    </w:p>
    <w:p w14:paraId="3FA0522B" w14:textId="77777777" w:rsidR="00812810" w:rsidRDefault="00812810" w:rsidP="004D222E">
      <w:pPr>
        <w:pStyle w:val="a8"/>
        <w:rPr>
          <w:rtl/>
        </w:rPr>
      </w:pPr>
      <w:r>
        <w:rPr>
          <w:rFonts w:hint="cs"/>
          <w:rtl/>
        </w:rPr>
        <w:t>מעדכן פרטים של מוצר</w:t>
      </w:r>
    </w:p>
    <w:p w14:paraId="047D238D" w14:textId="77777777" w:rsidR="00812810" w:rsidRDefault="00812810" w:rsidP="004D222E">
      <w:pPr>
        <w:pStyle w:val="a8"/>
        <w:rPr>
          <w:rtl/>
        </w:rPr>
      </w:pPr>
    </w:p>
  </w:comment>
  <w:comment w:id="10" w:author="דור כרמי" w:date="2021-03-18T19:35:00Z" w:initials="דכ">
    <w:p w14:paraId="5FFF1A2A" w14:textId="77777777" w:rsidR="00812810" w:rsidRDefault="00812810" w:rsidP="00D62502">
      <w:pPr>
        <w:pStyle w:val="a8"/>
        <w:rPr>
          <w:rtl/>
        </w:rPr>
      </w:pPr>
      <w:r>
        <w:rPr>
          <w:rStyle w:val="a7"/>
        </w:rPr>
        <w:annotationRef/>
      </w:r>
      <w:r>
        <w:rPr>
          <w:rFonts w:hint="cs"/>
          <w:rtl/>
        </w:rPr>
        <w:t xml:space="preserve">דרישה </w:t>
      </w:r>
      <w:r>
        <w:t>4.1</w:t>
      </w:r>
    </w:p>
    <w:p w14:paraId="589BA9FA" w14:textId="77777777" w:rsidR="00812810" w:rsidRDefault="00812810" w:rsidP="00D62502">
      <w:pPr>
        <w:pStyle w:val="a8"/>
        <w:rPr>
          <w:rtl/>
        </w:rPr>
      </w:pPr>
      <w:r>
        <w:rPr>
          <w:rFonts w:hint="cs"/>
          <w:rtl/>
        </w:rPr>
        <w:t>מנהל את המלאי:</w:t>
      </w:r>
    </w:p>
    <w:p w14:paraId="66D4CB29" w14:textId="77777777" w:rsidR="00812810" w:rsidRDefault="00812810" w:rsidP="00D62502">
      <w:pPr>
        <w:pStyle w:val="a8"/>
        <w:rPr>
          <w:rtl/>
        </w:rPr>
      </w:pPr>
      <w:r>
        <w:rPr>
          <w:rFonts w:hint="cs"/>
          <w:rtl/>
        </w:rPr>
        <w:t>מוסיף מוצר חדש לחנות</w:t>
      </w:r>
    </w:p>
    <w:p w14:paraId="0C82E0F4" w14:textId="77777777" w:rsidR="00812810" w:rsidRDefault="00812810" w:rsidP="00D62502">
      <w:pPr>
        <w:pStyle w:val="a8"/>
        <w:rPr>
          <w:rtl/>
        </w:rPr>
      </w:pPr>
      <w:r>
        <w:rPr>
          <w:rFonts w:hint="cs"/>
          <w:rtl/>
        </w:rPr>
        <w:t>מעדכן מלאי של מוצר לחיוב- אספקה</w:t>
      </w:r>
    </w:p>
    <w:p w14:paraId="13FCAA30" w14:textId="77777777" w:rsidR="00812810" w:rsidRDefault="00812810" w:rsidP="00D62502">
      <w:pPr>
        <w:pStyle w:val="a8"/>
        <w:rPr>
          <w:rtl/>
        </w:rPr>
      </w:pPr>
      <w:r>
        <w:rPr>
          <w:rFonts w:hint="cs"/>
          <w:rtl/>
        </w:rPr>
        <w:t>מעדכן מלאי של מוצר לשלילה- מכירה, סיבה אחרת</w:t>
      </w:r>
    </w:p>
    <w:p w14:paraId="5F19BA18" w14:textId="77777777" w:rsidR="00812810" w:rsidRDefault="00812810" w:rsidP="00D62502">
      <w:pPr>
        <w:pStyle w:val="a8"/>
        <w:rPr>
          <w:rtl/>
        </w:rPr>
      </w:pPr>
      <w:r>
        <w:rPr>
          <w:rFonts w:hint="cs"/>
          <w:rtl/>
        </w:rPr>
        <w:t>מסיר מוצר מהחנות</w:t>
      </w:r>
    </w:p>
    <w:p w14:paraId="79050F92" w14:textId="77777777" w:rsidR="00812810" w:rsidRDefault="00812810" w:rsidP="00D62502">
      <w:pPr>
        <w:pStyle w:val="a8"/>
        <w:rPr>
          <w:rtl/>
        </w:rPr>
      </w:pPr>
      <w:r>
        <w:rPr>
          <w:rFonts w:hint="cs"/>
          <w:rtl/>
        </w:rPr>
        <w:t>מעדכן פרטים של מוצר</w:t>
      </w:r>
    </w:p>
    <w:p w14:paraId="5233409C" w14:textId="77777777" w:rsidR="00812810" w:rsidRDefault="00812810" w:rsidP="00D62502">
      <w:pPr>
        <w:pStyle w:val="a8"/>
        <w:rPr>
          <w:rtl/>
        </w:rPr>
      </w:pPr>
    </w:p>
  </w:comment>
  <w:comment w:id="11" w:author="דור כרמי" w:date="2021-03-18T19:35:00Z" w:initials="דכ">
    <w:p w14:paraId="336F46C2" w14:textId="77777777" w:rsidR="00812810" w:rsidRDefault="00812810" w:rsidP="00F4748D">
      <w:pPr>
        <w:pStyle w:val="a8"/>
        <w:rPr>
          <w:rtl/>
        </w:rPr>
      </w:pPr>
      <w:r>
        <w:rPr>
          <w:rStyle w:val="a7"/>
        </w:rPr>
        <w:annotationRef/>
      </w:r>
      <w:r>
        <w:rPr>
          <w:rFonts w:hint="cs"/>
          <w:rtl/>
        </w:rPr>
        <w:t xml:space="preserve">דרישה </w:t>
      </w:r>
      <w:r>
        <w:t>4.1</w:t>
      </w:r>
    </w:p>
    <w:p w14:paraId="4EFA566B" w14:textId="77777777" w:rsidR="00812810" w:rsidRDefault="00812810" w:rsidP="00F4748D">
      <w:pPr>
        <w:pStyle w:val="a8"/>
        <w:rPr>
          <w:rtl/>
        </w:rPr>
      </w:pPr>
      <w:r>
        <w:rPr>
          <w:rFonts w:hint="cs"/>
          <w:rtl/>
        </w:rPr>
        <w:t>מנהל את המלאי:</w:t>
      </w:r>
    </w:p>
    <w:p w14:paraId="74D22DD2" w14:textId="77777777" w:rsidR="00812810" w:rsidRDefault="00812810" w:rsidP="00F4748D">
      <w:pPr>
        <w:pStyle w:val="a8"/>
        <w:rPr>
          <w:rtl/>
        </w:rPr>
      </w:pPr>
      <w:r>
        <w:rPr>
          <w:rFonts w:hint="cs"/>
          <w:rtl/>
        </w:rPr>
        <w:t>מוסיף מוצר חדש לחנות</w:t>
      </w:r>
    </w:p>
    <w:p w14:paraId="3E34C128" w14:textId="77777777" w:rsidR="00812810" w:rsidRDefault="00812810" w:rsidP="00F4748D">
      <w:pPr>
        <w:pStyle w:val="a8"/>
        <w:rPr>
          <w:rtl/>
        </w:rPr>
      </w:pPr>
      <w:r>
        <w:rPr>
          <w:rFonts w:hint="cs"/>
          <w:rtl/>
        </w:rPr>
        <w:t>מעדכן מלאי של מוצר לחיוב- אספקה</w:t>
      </w:r>
    </w:p>
    <w:p w14:paraId="08E2FCB8" w14:textId="77777777" w:rsidR="00812810" w:rsidRDefault="00812810" w:rsidP="00F4748D">
      <w:pPr>
        <w:pStyle w:val="a8"/>
        <w:rPr>
          <w:rtl/>
        </w:rPr>
      </w:pPr>
      <w:r>
        <w:rPr>
          <w:rFonts w:hint="cs"/>
          <w:rtl/>
        </w:rPr>
        <w:t>מעדכן מלאי של מוצר לשלילה- מכירה, סיבה אחרת</w:t>
      </w:r>
    </w:p>
    <w:p w14:paraId="0705C283" w14:textId="77777777" w:rsidR="00812810" w:rsidRDefault="00812810" w:rsidP="00F4748D">
      <w:pPr>
        <w:pStyle w:val="a8"/>
        <w:rPr>
          <w:rtl/>
        </w:rPr>
      </w:pPr>
      <w:r>
        <w:rPr>
          <w:rFonts w:hint="cs"/>
          <w:rtl/>
        </w:rPr>
        <w:t>מסיר מוצר מהחנות</w:t>
      </w:r>
    </w:p>
    <w:p w14:paraId="0303E0C1" w14:textId="77777777" w:rsidR="00812810" w:rsidRDefault="00812810" w:rsidP="00F4748D">
      <w:pPr>
        <w:pStyle w:val="a8"/>
        <w:rPr>
          <w:rtl/>
        </w:rPr>
      </w:pPr>
      <w:r>
        <w:rPr>
          <w:rFonts w:hint="cs"/>
          <w:rtl/>
        </w:rPr>
        <w:t>מעדכן פרטים של מוצר</w:t>
      </w:r>
    </w:p>
    <w:p w14:paraId="46D1F254" w14:textId="77777777" w:rsidR="00812810" w:rsidRDefault="00812810" w:rsidP="00F4748D">
      <w:pPr>
        <w:pStyle w:val="a8"/>
        <w:rPr>
          <w:rtl/>
        </w:rPr>
      </w:pPr>
    </w:p>
  </w:comment>
  <w:comment w:id="12" w:author="דור כרמי" w:date="2021-03-18T19:35:00Z" w:initials="דכ">
    <w:p w14:paraId="316F89C1" w14:textId="77777777" w:rsidR="00812810" w:rsidRDefault="00812810" w:rsidP="003519DD">
      <w:pPr>
        <w:pStyle w:val="a8"/>
        <w:rPr>
          <w:rtl/>
        </w:rPr>
      </w:pPr>
      <w:r>
        <w:rPr>
          <w:rStyle w:val="a7"/>
        </w:rPr>
        <w:annotationRef/>
      </w:r>
      <w:r>
        <w:rPr>
          <w:rFonts w:hint="cs"/>
          <w:rtl/>
        </w:rPr>
        <w:t xml:space="preserve">דרישה </w:t>
      </w:r>
      <w:r>
        <w:t>4.1</w:t>
      </w:r>
    </w:p>
    <w:p w14:paraId="1F048C61" w14:textId="77777777" w:rsidR="00812810" w:rsidRDefault="00812810" w:rsidP="003519DD">
      <w:pPr>
        <w:pStyle w:val="a8"/>
        <w:rPr>
          <w:rtl/>
        </w:rPr>
      </w:pPr>
      <w:r>
        <w:rPr>
          <w:rFonts w:hint="cs"/>
          <w:rtl/>
        </w:rPr>
        <w:t>מנהל את המלאי:</w:t>
      </w:r>
    </w:p>
    <w:p w14:paraId="0C8A21DC" w14:textId="77777777" w:rsidR="00812810" w:rsidRDefault="00812810" w:rsidP="003519DD">
      <w:pPr>
        <w:pStyle w:val="a8"/>
        <w:rPr>
          <w:rtl/>
        </w:rPr>
      </w:pPr>
      <w:r>
        <w:rPr>
          <w:rFonts w:hint="cs"/>
          <w:rtl/>
        </w:rPr>
        <w:t>מוסיף מוצר חדש לחנות</w:t>
      </w:r>
    </w:p>
    <w:p w14:paraId="2A41A660" w14:textId="77777777" w:rsidR="00812810" w:rsidRDefault="00812810" w:rsidP="003519DD">
      <w:pPr>
        <w:pStyle w:val="a8"/>
        <w:rPr>
          <w:rtl/>
        </w:rPr>
      </w:pPr>
      <w:r>
        <w:rPr>
          <w:rFonts w:hint="cs"/>
          <w:rtl/>
        </w:rPr>
        <w:t>מעדכן מלאי של מוצר לחיוב- אספקה</w:t>
      </w:r>
    </w:p>
    <w:p w14:paraId="33988638" w14:textId="77777777" w:rsidR="00812810" w:rsidRDefault="00812810" w:rsidP="003519DD">
      <w:pPr>
        <w:pStyle w:val="a8"/>
        <w:rPr>
          <w:rtl/>
        </w:rPr>
      </w:pPr>
      <w:r>
        <w:rPr>
          <w:rFonts w:hint="cs"/>
          <w:rtl/>
        </w:rPr>
        <w:t>מעדכן מלאי של מוצר לשלילה- מכירה, סיבה אחרת</w:t>
      </w:r>
    </w:p>
    <w:p w14:paraId="7D61E7E9" w14:textId="77777777" w:rsidR="00812810" w:rsidRDefault="00812810" w:rsidP="003519DD">
      <w:pPr>
        <w:pStyle w:val="a8"/>
        <w:rPr>
          <w:rtl/>
        </w:rPr>
      </w:pPr>
      <w:r>
        <w:rPr>
          <w:rFonts w:hint="cs"/>
          <w:rtl/>
        </w:rPr>
        <w:t>מסיר מוצר מהחנות</w:t>
      </w:r>
    </w:p>
    <w:p w14:paraId="300AC01E" w14:textId="77777777" w:rsidR="00812810" w:rsidRDefault="00812810" w:rsidP="003519DD">
      <w:pPr>
        <w:pStyle w:val="a8"/>
        <w:rPr>
          <w:rtl/>
        </w:rPr>
      </w:pPr>
      <w:r>
        <w:rPr>
          <w:rFonts w:hint="cs"/>
          <w:rtl/>
        </w:rPr>
        <w:t>מעדכן פרטים של מוצר</w:t>
      </w:r>
    </w:p>
    <w:p w14:paraId="27791D16" w14:textId="77777777" w:rsidR="00812810" w:rsidRDefault="00812810" w:rsidP="003519DD">
      <w:pPr>
        <w:pStyle w:val="a8"/>
        <w:rPr>
          <w:rtl/>
        </w:rPr>
      </w:pPr>
    </w:p>
  </w:comment>
  <w:comment w:id="13" w:author="דור כרמי" w:date="2021-03-18T19:35:00Z" w:initials="דכ">
    <w:p w14:paraId="333F7D07" w14:textId="77777777" w:rsidR="00812810" w:rsidRDefault="00812810" w:rsidP="009E692E">
      <w:pPr>
        <w:pStyle w:val="a8"/>
        <w:rPr>
          <w:rtl/>
        </w:rPr>
      </w:pPr>
      <w:r>
        <w:rPr>
          <w:rStyle w:val="a7"/>
        </w:rPr>
        <w:annotationRef/>
      </w:r>
      <w:r>
        <w:rPr>
          <w:rFonts w:hint="cs"/>
          <w:rtl/>
        </w:rPr>
        <w:t xml:space="preserve">דרישה </w:t>
      </w:r>
      <w:r>
        <w:t>4.1</w:t>
      </w:r>
    </w:p>
    <w:p w14:paraId="25AC49EA" w14:textId="77777777" w:rsidR="00812810" w:rsidRDefault="00812810" w:rsidP="009E692E">
      <w:pPr>
        <w:pStyle w:val="a8"/>
        <w:rPr>
          <w:rtl/>
        </w:rPr>
      </w:pPr>
      <w:r>
        <w:rPr>
          <w:rFonts w:hint="cs"/>
          <w:rtl/>
        </w:rPr>
        <w:t>מנהל את המלאי:</w:t>
      </w:r>
    </w:p>
    <w:p w14:paraId="5D9C5DB6" w14:textId="77777777" w:rsidR="00812810" w:rsidRDefault="00812810" w:rsidP="009E692E">
      <w:pPr>
        <w:pStyle w:val="a8"/>
        <w:rPr>
          <w:rtl/>
        </w:rPr>
      </w:pPr>
      <w:r>
        <w:rPr>
          <w:rFonts w:hint="cs"/>
          <w:rtl/>
        </w:rPr>
        <w:t>מוסיף מוצר חדש לחנות</w:t>
      </w:r>
    </w:p>
    <w:p w14:paraId="52C408CD" w14:textId="77777777" w:rsidR="00812810" w:rsidRDefault="00812810" w:rsidP="009E692E">
      <w:pPr>
        <w:pStyle w:val="a8"/>
        <w:rPr>
          <w:rtl/>
        </w:rPr>
      </w:pPr>
      <w:r>
        <w:rPr>
          <w:rFonts w:hint="cs"/>
          <w:rtl/>
        </w:rPr>
        <w:t>מעדכן מלאי של מוצר לחיוב- אספקה</w:t>
      </w:r>
    </w:p>
    <w:p w14:paraId="459279B6" w14:textId="77777777" w:rsidR="00812810" w:rsidRDefault="00812810" w:rsidP="009E692E">
      <w:pPr>
        <w:pStyle w:val="a8"/>
        <w:rPr>
          <w:rtl/>
        </w:rPr>
      </w:pPr>
      <w:r>
        <w:rPr>
          <w:rFonts w:hint="cs"/>
          <w:rtl/>
        </w:rPr>
        <w:t>מעדכן מלאי של מוצר לשלילה- מכירה, סיבה אחרת</w:t>
      </w:r>
    </w:p>
    <w:p w14:paraId="1F5421C5" w14:textId="77777777" w:rsidR="00812810" w:rsidRDefault="00812810" w:rsidP="009E692E">
      <w:pPr>
        <w:pStyle w:val="a8"/>
        <w:rPr>
          <w:rtl/>
        </w:rPr>
      </w:pPr>
      <w:r>
        <w:rPr>
          <w:rFonts w:hint="cs"/>
          <w:rtl/>
        </w:rPr>
        <w:t>מסיר מוצר מהחנות</w:t>
      </w:r>
    </w:p>
    <w:p w14:paraId="79A0568F" w14:textId="77777777" w:rsidR="00812810" w:rsidRDefault="00812810" w:rsidP="009E692E">
      <w:pPr>
        <w:pStyle w:val="a8"/>
        <w:rPr>
          <w:rtl/>
        </w:rPr>
      </w:pPr>
      <w:r>
        <w:rPr>
          <w:rFonts w:hint="cs"/>
          <w:rtl/>
        </w:rPr>
        <w:t>מעדכן פרטים של מוצר</w:t>
      </w:r>
    </w:p>
    <w:p w14:paraId="17259D8B" w14:textId="77777777" w:rsidR="00812810" w:rsidRDefault="00812810" w:rsidP="009E692E">
      <w:pPr>
        <w:pStyle w:val="a8"/>
        <w:rPr>
          <w:rtl/>
        </w:rPr>
      </w:pPr>
    </w:p>
  </w:comment>
  <w:comment w:id="14" w:author="דור כרמי" w:date="2021-03-18T19:35:00Z" w:initials="דכ">
    <w:p w14:paraId="3CBCE0C8" w14:textId="77777777" w:rsidR="00812810" w:rsidRDefault="00812810" w:rsidP="00D23448">
      <w:pPr>
        <w:pStyle w:val="a8"/>
        <w:rPr>
          <w:rtl/>
        </w:rPr>
      </w:pPr>
      <w:r>
        <w:rPr>
          <w:rStyle w:val="a7"/>
        </w:rPr>
        <w:annotationRef/>
      </w:r>
      <w:r>
        <w:rPr>
          <w:rFonts w:hint="cs"/>
          <w:rtl/>
        </w:rPr>
        <w:t xml:space="preserve">דרישה </w:t>
      </w:r>
      <w:r>
        <w:t>4.1</w:t>
      </w:r>
    </w:p>
    <w:p w14:paraId="35082250" w14:textId="77777777" w:rsidR="00812810" w:rsidRDefault="00812810" w:rsidP="00D23448">
      <w:pPr>
        <w:pStyle w:val="a8"/>
        <w:rPr>
          <w:rtl/>
        </w:rPr>
      </w:pPr>
      <w:r>
        <w:rPr>
          <w:rFonts w:hint="cs"/>
          <w:rtl/>
        </w:rPr>
        <w:t>מנהל את המלאי:</w:t>
      </w:r>
    </w:p>
    <w:p w14:paraId="14191FBF" w14:textId="77777777" w:rsidR="00812810" w:rsidRDefault="00812810" w:rsidP="00D23448">
      <w:pPr>
        <w:pStyle w:val="a8"/>
        <w:rPr>
          <w:rtl/>
        </w:rPr>
      </w:pPr>
      <w:r>
        <w:rPr>
          <w:rFonts w:hint="cs"/>
          <w:rtl/>
        </w:rPr>
        <w:t>מוסיף מוצר חדש לחנות</w:t>
      </w:r>
    </w:p>
    <w:p w14:paraId="22E39D35" w14:textId="77777777" w:rsidR="00812810" w:rsidRDefault="00812810" w:rsidP="00D23448">
      <w:pPr>
        <w:pStyle w:val="a8"/>
        <w:rPr>
          <w:rtl/>
        </w:rPr>
      </w:pPr>
      <w:r>
        <w:rPr>
          <w:rFonts w:hint="cs"/>
          <w:rtl/>
        </w:rPr>
        <w:t>מעדכן מלאי של מוצר לחיוב- אספקה</w:t>
      </w:r>
    </w:p>
    <w:p w14:paraId="1112C449" w14:textId="77777777" w:rsidR="00812810" w:rsidRDefault="00812810" w:rsidP="00D23448">
      <w:pPr>
        <w:pStyle w:val="a8"/>
        <w:rPr>
          <w:rtl/>
        </w:rPr>
      </w:pPr>
      <w:r>
        <w:rPr>
          <w:rFonts w:hint="cs"/>
          <w:rtl/>
        </w:rPr>
        <w:t>מעדכן מלאי של מוצר לשלילה- מכירה, סיבה אחרת</w:t>
      </w:r>
    </w:p>
    <w:p w14:paraId="1800E9AE" w14:textId="77777777" w:rsidR="00812810" w:rsidRDefault="00812810" w:rsidP="00D23448">
      <w:pPr>
        <w:pStyle w:val="a8"/>
        <w:rPr>
          <w:rtl/>
        </w:rPr>
      </w:pPr>
      <w:r>
        <w:rPr>
          <w:rFonts w:hint="cs"/>
          <w:rtl/>
        </w:rPr>
        <w:t>מסיר מוצר מהחנות</w:t>
      </w:r>
    </w:p>
    <w:p w14:paraId="761184C9" w14:textId="77777777" w:rsidR="00812810" w:rsidRDefault="00812810" w:rsidP="00D23448">
      <w:pPr>
        <w:pStyle w:val="a8"/>
        <w:rPr>
          <w:rtl/>
        </w:rPr>
      </w:pPr>
      <w:r>
        <w:rPr>
          <w:rFonts w:hint="cs"/>
          <w:rtl/>
        </w:rPr>
        <w:t>מעדכן פרטים של מוצר</w:t>
      </w:r>
    </w:p>
    <w:p w14:paraId="1920054A" w14:textId="77777777" w:rsidR="00812810" w:rsidRDefault="00812810" w:rsidP="00D23448">
      <w:pPr>
        <w:pStyle w:val="a8"/>
        <w:rPr>
          <w:rtl/>
        </w:rPr>
      </w:pPr>
    </w:p>
  </w:comment>
  <w:comment w:id="15" w:author="דור כרמי" w:date="2021-03-18T19:35:00Z" w:initials="דכ">
    <w:p w14:paraId="62357E95" w14:textId="77777777" w:rsidR="00812810" w:rsidRDefault="00812810" w:rsidP="009E692E">
      <w:pPr>
        <w:pStyle w:val="a8"/>
        <w:rPr>
          <w:rtl/>
        </w:rPr>
      </w:pPr>
      <w:r>
        <w:rPr>
          <w:rStyle w:val="a7"/>
        </w:rPr>
        <w:annotationRef/>
      </w:r>
      <w:r>
        <w:rPr>
          <w:rFonts w:hint="cs"/>
          <w:rtl/>
        </w:rPr>
        <w:t xml:space="preserve">דרישה </w:t>
      </w:r>
      <w:r>
        <w:t>4.1</w:t>
      </w:r>
    </w:p>
    <w:p w14:paraId="3946025B" w14:textId="77777777" w:rsidR="00812810" w:rsidRDefault="00812810" w:rsidP="009E692E">
      <w:pPr>
        <w:pStyle w:val="a8"/>
        <w:rPr>
          <w:rtl/>
        </w:rPr>
      </w:pPr>
      <w:r>
        <w:rPr>
          <w:rFonts w:hint="cs"/>
          <w:rtl/>
        </w:rPr>
        <w:t>מנהל את המלאי:</w:t>
      </w:r>
    </w:p>
    <w:p w14:paraId="4DD529EF" w14:textId="77777777" w:rsidR="00812810" w:rsidRDefault="00812810" w:rsidP="009E692E">
      <w:pPr>
        <w:pStyle w:val="a8"/>
        <w:rPr>
          <w:rtl/>
        </w:rPr>
      </w:pPr>
      <w:r>
        <w:rPr>
          <w:rFonts w:hint="cs"/>
          <w:rtl/>
        </w:rPr>
        <w:t>מוסיף מוצר חדש לחנות</w:t>
      </w:r>
    </w:p>
    <w:p w14:paraId="05B69D9B" w14:textId="77777777" w:rsidR="00812810" w:rsidRDefault="00812810" w:rsidP="009E692E">
      <w:pPr>
        <w:pStyle w:val="a8"/>
        <w:rPr>
          <w:rtl/>
        </w:rPr>
      </w:pPr>
      <w:r>
        <w:rPr>
          <w:rFonts w:hint="cs"/>
          <w:rtl/>
        </w:rPr>
        <w:t>מעדכן מלאי של מוצר לחיוב- אספקה</w:t>
      </w:r>
    </w:p>
    <w:p w14:paraId="49C8E660" w14:textId="77777777" w:rsidR="00812810" w:rsidRDefault="00812810" w:rsidP="009E692E">
      <w:pPr>
        <w:pStyle w:val="a8"/>
        <w:rPr>
          <w:rtl/>
        </w:rPr>
      </w:pPr>
      <w:r>
        <w:rPr>
          <w:rFonts w:hint="cs"/>
          <w:rtl/>
        </w:rPr>
        <w:t>מעדכן מלאי של מוצר לשלילה- מכירה, סיבה אחרת</w:t>
      </w:r>
    </w:p>
    <w:p w14:paraId="3B3ACB04" w14:textId="77777777" w:rsidR="00812810" w:rsidRDefault="00812810" w:rsidP="009E692E">
      <w:pPr>
        <w:pStyle w:val="a8"/>
        <w:rPr>
          <w:rtl/>
        </w:rPr>
      </w:pPr>
      <w:r>
        <w:rPr>
          <w:rFonts w:hint="cs"/>
          <w:rtl/>
        </w:rPr>
        <w:t>מסיר מוצר מהחנות</w:t>
      </w:r>
    </w:p>
    <w:p w14:paraId="598B1FA2" w14:textId="77777777" w:rsidR="00812810" w:rsidRDefault="00812810" w:rsidP="009E692E">
      <w:pPr>
        <w:pStyle w:val="a8"/>
        <w:rPr>
          <w:rtl/>
        </w:rPr>
      </w:pPr>
      <w:r>
        <w:rPr>
          <w:rFonts w:hint="cs"/>
          <w:rtl/>
        </w:rPr>
        <w:t>מעדכן פרטים של מוצר</w:t>
      </w:r>
    </w:p>
    <w:p w14:paraId="4949791F" w14:textId="77777777" w:rsidR="00812810" w:rsidRDefault="00812810" w:rsidP="009E692E">
      <w:pPr>
        <w:pStyle w:val="a8"/>
        <w:rPr>
          <w:rtl/>
        </w:rPr>
      </w:pPr>
    </w:p>
  </w:comment>
  <w:comment w:id="16" w:author="דור כרמי" w:date="2021-03-18T19:35:00Z" w:initials="דכ">
    <w:p w14:paraId="62A5011D" w14:textId="77777777" w:rsidR="00812810" w:rsidRDefault="00812810" w:rsidP="009E692E">
      <w:pPr>
        <w:pStyle w:val="a8"/>
        <w:rPr>
          <w:rtl/>
        </w:rPr>
      </w:pPr>
      <w:r>
        <w:rPr>
          <w:rStyle w:val="a7"/>
        </w:rPr>
        <w:annotationRef/>
      </w:r>
      <w:r>
        <w:rPr>
          <w:rFonts w:hint="cs"/>
          <w:rtl/>
        </w:rPr>
        <w:t xml:space="preserve">דרישה </w:t>
      </w:r>
      <w:r>
        <w:t>4.1</w:t>
      </w:r>
    </w:p>
    <w:p w14:paraId="6F28B19D" w14:textId="77777777" w:rsidR="00812810" w:rsidRDefault="00812810" w:rsidP="009E692E">
      <w:pPr>
        <w:pStyle w:val="a8"/>
        <w:rPr>
          <w:rtl/>
        </w:rPr>
      </w:pPr>
      <w:r>
        <w:rPr>
          <w:rFonts w:hint="cs"/>
          <w:rtl/>
        </w:rPr>
        <w:t>מנהל את המלאי:</w:t>
      </w:r>
    </w:p>
    <w:p w14:paraId="0732CC73" w14:textId="77777777" w:rsidR="00812810" w:rsidRDefault="00812810" w:rsidP="009E692E">
      <w:pPr>
        <w:pStyle w:val="a8"/>
        <w:rPr>
          <w:rtl/>
        </w:rPr>
      </w:pPr>
      <w:r>
        <w:rPr>
          <w:rFonts w:hint="cs"/>
          <w:rtl/>
        </w:rPr>
        <w:t>מוסיף מוצר חדש לחנות</w:t>
      </w:r>
    </w:p>
    <w:p w14:paraId="42DA075B" w14:textId="77777777" w:rsidR="00812810" w:rsidRDefault="00812810" w:rsidP="009E692E">
      <w:pPr>
        <w:pStyle w:val="a8"/>
        <w:rPr>
          <w:rtl/>
        </w:rPr>
      </w:pPr>
      <w:r>
        <w:rPr>
          <w:rFonts w:hint="cs"/>
          <w:rtl/>
        </w:rPr>
        <w:t>מעדכן מלאי של מוצר לחיוב- אספקה</w:t>
      </w:r>
    </w:p>
    <w:p w14:paraId="41591503" w14:textId="77777777" w:rsidR="00812810" w:rsidRDefault="00812810" w:rsidP="009E692E">
      <w:pPr>
        <w:pStyle w:val="a8"/>
        <w:rPr>
          <w:rtl/>
        </w:rPr>
      </w:pPr>
      <w:r>
        <w:rPr>
          <w:rFonts w:hint="cs"/>
          <w:rtl/>
        </w:rPr>
        <w:t>מעדכן מלאי של מוצר לשלילה- מכירה, סיבה אחרת</w:t>
      </w:r>
    </w:p>
    <w:p w14:paraId="1187DD99" w14:textId="77777777" w:rsidR="00812810" w:rsidRDefault="00812810" w:rsidP="009E692E">
      <w:pPr>
        <w:pStyle w:val="a8"/>
        <w:rPr>
          <w:rtl/>
        </w:rPr>
      </w:pPr>
      <w:r>
        <w:rPr>
          <w:rFonts w:hint="cs"/>
          <w:rtl/>
        </w:rPr>
        <w:t>מסיר מוצר מהחנות</w:t>
      </w:r>
    </w:p>
    <w:p w14:paraId="244CF154" w14:textId="77777777" w:rsidR="00812810" w:rsidRDefault="00812810" w:rsidP="009E692E">
      <w:pPr>
        <w:pStyle w:val="a8"/>
        <w:rPr>
          <w:rtl/>
        </w:rPr>
      </w:pPr>
      <w:r>
        <w:rPr>
          <w:rFonts w:hint="cs"/>
          <w:rtl/>
        </w:rPr>
        <w:t>מעדכן פרטים של מוצר</w:t>
      </w:r>
    </w:p>
    <w:p w14:paraId="36D2E694" w14:textId="77777777" w:rsidR="00812810" w:rsidRDefault="00812810" w:rsidP="009E692E">
      <w:pPr>
        <w:pStyle w:val="a8"/>
        <w:rPr>
          <w:rtl/>
        </w:rPr>
      </w:pPr>
    </w:p>
  </w:comment>
  <w:comment w:id="17" w:author="דור כרמי" w:date="2021-03-18T19:35:00Z" w:initials="דכ">
    <w:p w14:paraId="33183B31" w14:textId="77777777" w:rsidR="00812810" w:rsidRDefault="00812810" w:rsidP="009E692E">
      <w:pPr>
        <w:pStyle w:val="a8"/>
        <w:rPr>
          <w:rtl/>
        </w:rPr>
      </w:pPr>
      <w:r>
        <w:rPr>
          <w:rStyle w:val="a7"/>
        </w:rPr>
        <w:annotationRef/>
      </w:r>
      <w:r>
        <w:rPr>
          <w:rFonts w:hint="cs"/>
          <w:rtl/>
        </w:rPr>
        <w:t xml:space="preserve">דרישה </w:t>
      </w:r>
      <w:r>
        <w:t>4.1</w:t>
      </w:r>
    </w:p>
    <w:p w14:paraId="43A394F3" w14:textId="77777777" w:rsidR="00812810" w:rsidRDefault="00812810" w:rsidP="009E692E">
      <w:pPr>
        <w:pStyle w:val="a8"/>
        <w:rPr>
          <w:rtl/>
        </w:rPr>
      </w:pPr>
      <w:r>
        <w:rPr>
          <w:rFonts w:hint="cs"/>
          <w:rtl/>
        </w:rPr>
        <w:t>מנהל את המלאי:</w:t>
      </w:r>
    </w:p>
    <w:p w14:paraId="7596196C" w14:textId="77777777" w:rsidR="00812810" w:rsidRDefault="00812810" w:rsidP="009E692E">
      <w:pPr>
        <w:pStyle w:val="a8"/>
        <w:rPr>
          <w:rtl/>
        </w:rPr>
      </w:pPr>
      <w:r>
        <w:rPr>
          <w:rFonts w:hint="cs"/>
          <w:rtl/>
        </w:rPr>
        <w:t>מוסיף מוצר חדש לחנות</w:t>
      </w:r>
    </w:p>
    <w:p w14:paraId="1A5A3AB3" w14:textId="77777777" w:rsidR="00812810" w:rsidRDefault="00812810" w:rsidP="009E692E">
      <w:pPr>
        <w:pStyle w:val="a8"/>
        <w:rPr>
          <w:rtl/>
        </w:rPr>
      </w:pPr>
      <w:r>
        <w:rPr>
          <w:rFonts w:hint="cs"/>
          <w:rtl/>
        </w:rPr>
        <w:t>מעדכן מלאי של מוצר לחיוב- אספקה</w:t>
      </w:r>
    </w:p>
    <w:p w14:paraId="128A9F40" w14:textId="77777777" w:rsidR="00812810" w:rsidRDefault="00812810" w:rsidP="009E692E">
      <w:pPr>
        <w:pStyle w:val="a8"/>
        <w:rPr>
          <w:rtl/>
        </w:rPr>
      </w:pPr>
      <w:r>
        <w:rPr>
          <w:rFonts w:hint="cs"/>
          <w:rtl/>
        </w:rPr>
        <w:t>מעדכן מלאי של מוצר לשלילה- מכירה, סיבה אחרת</w:t>
      </w:r>
    </w:p>
    <w:p w14:paraId="6B0C12E5" w14:textId="77777777" w:rsidR="00812810" w:rsidRDefault="00812810" w:rsidP="009E692E">
      <w:pPr>
        <w:pStyle w:val="a8"/>
        <w:rPr>
          <w:rtl/>
        </w:rPr>
      </w:pPr>
      <w:r>
        <w:rPr>
          <w:rFonts w:hint="cs"/>
          <w:rtl/>
        </w:rPr>
        <w:t>מסיר מוצר מהחנות</w:t>
      </w:r>
    </w:p>
    <w:p w14:paraId="493DC152" w14:textId="77777777" w:rsidR="00812810" w:rsidRDefault="00812810" w:rsidP="009E692E">
      <w:pPr>
        <w:pStyle w:val="a8"/>
        <w:rPr>
          <w:rtl/>
        </w:rPr>
      </w:pPr>
      <w:r>
        <w:rPr>
          <w:rFonts w:hint="cs"/>
          <w:rtl/>
        </w:rPr>
        <w:t>מעדכן פרטים של מוצר</w:t>
      </w:r>
    </w:p>
    <w:p w14:paraId="612E3071" w14:textId="77777777" w:rsidR="00812810" w:rsidRDefault="00812810" w:rsidP="009E692E">
      <w:pPr>
        <w:pStyle w:val="a8"/>
        <w:rPr>
          <w:rtl/>
        </w:rPr>
      </w:pPr>
    </w:p>
  </w:comment>
  <w:comment w:id="18" w:author="דור כרמי" w:date="2021-03-18T19:35:00Z" w:initials="דכ">
    <w:p w14:paraId="13DD0A5C" w14:textId="77777777" w:rsidR="00812810" w:rsidRDefault="00812810" w:rsidP="009E692E">
      <w:pPr>
        <w:pStyle w:val="a8"/>
        <w:rPr>
          <w:rtl/>
        </w:rPr>
      </w:pPr>
      <w:r>
        <w:rPr>
          <w:rStyle w:val="a7"/>
        </w:rPr>
        <w:annotationRef/>
      </w:r>
      <w:r>
        <w:rPr>
          <w:rFonts w:hint="cs"/>
          <w:rtl/>
        </w:rPr>
        <w:t xml:space="preserve">דרישה </w:t>
      </w:r>
      <w:r>
        <w:t>4.1</w:t>
      </w:r>
    </w:p>
    <w:p w14:paraId="21E33754" w14:textId="77777777" w:rsidR="00812810" w:rsidRDefault="00812810" w:rsidP="009E692E">
      <w:pPr>
        <w:pStyle w:val="a8"/>
        <w:rPr>
          <w:rtl/>
        </w:rPr>
      </w:pPr>
      <w:r>
        <w:rPr>
          <w:rFonts w:hint="cs"/>
          <w:rtl/>
        </w:rPr>
        <w:t>מנהל את המלאי:</w:t>
      </w:r>
    </w:p>
    <w:p w14:paraId="24CE4511" w14:textId="77777777" w:rsidR="00812810" w:rsidRDefault="00812810" w:rsidP="009E692E">
      <w:pPr>
        <w:pStyle w:val="a8"/>
        <w:rPr>
          <w:rtl/>
        </w:rPr>
      </w:pPr>
      <w:r>
        <w:rPr>
          <w:rFonts w:hint="cs"/>
          <w:rtl/>
        </w:rPr>
        <w:t>מוסיף מוצר חדש לחנות</w:t>
      </w:r>
    </w:p>
    <w:p w14:paraId="183C75D2" w14:textId="77777777" w:rsidR="00812810" w:rsidRDefault="00812810" w:rsidP="009E692E">
      <w:pPr>
        <w:pStyle w:val="a8"/>
        <w:rPr>
          <w:rtl/>
        </w:rPr>
      </w:pPr>
      <w:r>
        <w:rPr>
          <w:rFonts w:hint="cs"/>
          <w:rtl/>
        </w:rPr>
        <w:t>מעדכן מלאי של מוצר לחיוב- אספקה</w:t>
      </w:r>
    </w:p>
    <w:p w14:paraId="6280A831" w14:textId="77777777" w:rsidR="00812810" w:rsidRDefault="00812810" w:rsidP="009E692E">
      <w:pPr>
        <w:pStyle w:val="a8"/>
        <w:rPr>
          <w:rtl/>
        </w:rPr>
      </w:pPr>
      <w:r>
        <w:rPr>
          <w:rFonts w:hint="cs"/>
          <w:rtl/>
        </w:rPr>
        <w:t>מעדכן מלאי של מוצר לשלילה- מכירה, סיבה אחרת</w:t>
      </w:r>
    </w:p>
    <w:p w14:paraId="7CC154C3" w14:textId="77777777" w:rsidR="00812810" w:rsidRDefault="00812810" w:rsidP="009E692E">
      <w:pPr>
        <w:pStyle w:val="a8"/>
        <w:rPr>
          <w:rtl/>
        </w:rPr>
      </w:pPr>
      <w:r>
        <w:rPr>
          <w:rFonts w:hint="cs"/>
          <w:rtl/>
        </w:rPr>
        <w:t>מסיר מוצר מהחנות</w:t>
      </w:r>
    </w:p>
    <w:p w14:paraId="1FDDAB70" w14:textId="77777777" w:rsidR="00812810" w:rsidRDefault="00812810" w:rsidP="009E692E">
      <w:pPr>
        <w:pStyle w:val="a8"/>
        <w:rPr>
          <w:rtl/>
        </w:rPr>
      </w:pPr>
      <w:r>
        <w:rPr>
          <w:rFonts w:hint="cs"/>
          <w:rtl/>
        </w:rPr>
        <w:t>מעדכן פרטים של מוצר</w:t>
      </w:r>
    </w:p>
    <w:p w14:paraId="16069F10" w14:textId="77777777" w:rsidR="00812810" w:rsidRDefault="00812810" w:rsidP="009E692E">
      <w:pPr>
        <w:pStyle w:val="a8"/>
        <w:rPr>
          <w:rtl/>
        </w:rPr>
      </w:pPr>
    </w:p>
  </w:comment>
  <w:comment w:id="19" w:author="דור כרמי" w:date="2021-03-18T19:35:00Z" w:initials="דכ">
    <w:p w14:paraId="4BFC2BE9" w14:textId="77777777" w:rsidR="00812810" w:rsidRDefault="00812810" w:rsidP="009E692E">
      <w:pPr>
        <w:pStyle w:val="a8"/>
        <w:rPr>
          <w:rtl/>
        </w:rPr>
      </w:pPr>
      <w:r>
        <w:rPr>
          <w:rStyle w:val="a7"/>
        </w:rPr>
        <w:annotationRef/>
      </w:r>
      <w:r>
        <w:rPr>
          <w:rFonts w:hint="cs"/>
          <w:rtl/>
        </w:rPr>
        <w:t xml:space="preserve">דרישה </w:t>
      </w:r>
      <w:r>
        <w:t>4.1</w:t>
      </w:r>
    </w:p>
    <w:p w14:paraId="242D5B18" w14:textId="77777777" w:rsidR="00812810" w:rsidRDefault="00812810" w:rsidP="009E692E">
      <w:pPr>
        <w:pStyle w:val="a8"/>
        <w:rPr>
          <w:rtl/>
        </w:rPr>
      </w:pPr>
      <w:r>
        <w:rPr>
          <w:rFonts w:hint="cs"/>
          <w:rtl/>
        </w:rPr>
        <w:t>מנהל את המלאי:</w:t>
      </w:r>
    </w:p>
    <w:p w14:paraId="7B0C6C33" w14:textId="77777777" w:rsidR="00812810" w:rsidRDefault="00812810" w:rsidP="009E692E">
      <w:pPr>
        <w:pStyle w:val="a8"/>
        <w:rPr>
          <w:rtl/>
        </w:rPr>
      </w:pPr>
      <w:r>
        <w:rPr>
          <w:rFonts w:hint="cs"/>
          <w:rtl/>
        </w:rPr>
        <w:t>מוסיף מוצר חדש לחנות</w:t>
      </w:r>
    </w:p>
    <w:p w14:paraId="269FE17B" w14:textId="77777777" w:rsidR="00812810" w:rsidRDefault="00812810" w:rsidP="009E692E">
      <w:pPr>
        <w:pStyle w:val="a8"/>
        <w:rPr>
          <w:rtl/>
        </w:rPr>
      </w:pPr>
      <w:r>
        <w:rPr>
          <w:rFonts w:hint="cs"/>
          <w:rtl/>
        </w:rPr>
        <w:t>מעדכן מלאי של מוצר לחיוב- אספקה</w:t>
      </w:r>
    </w:p>
    <w:p w14:paraId="5E99F663" w14:textId="77777777" w:rsidR="00812810" w:rsidRDefault="00812810" w:rsidP="009E692E">
      <w:pPr>
        <w:pStyle w:val="a8"/>
        <w:rPr>
          <w:rtl/>
        </w:rPr>
      </w:pPr>
      <w:r>
        <w:rPr>
          <w:rFonts w:hint="cs"/>
          <w:rtl/>
        </w:rPr>
        <w:t>מעדכן מלאי של מוצר לשלילה- מכירה, סיבה אחרת</w:t>
      </w:r>
    </w:p>
    <w:p w14:paraId="538E1179" w14:textId="77777777" w:rsidR="00812810" w:rsidRDefault="00812810" w:rsidP="009E692E">
      <w:pPr>
        <w:pStyle w:val="a8"/>
        <w:rPr>
          <w:rtl/>
        </w:rPr>
      </w:pPr>
      <w:r>
        <w:rPr>
          <w:rFonts w:hint="cs"/>
          <w:rtl/>
        </w:rPr>
        <w:t>מסיר מוצר מהחנות</w:t>
      </w:r>
    </w:p>
    <w:p w14:paraId="0C41432D" w14:textId="77777777" w:rsidR="00812810" w:rsidRDefault="00812810" w:rsidP="009E692E">
      <w:pPr>
        <w:pStyle w:val="a8"/>
        <w:rPr>
          <w:rtl/>
        </w:rPr>
      </w:pPr>
      <w:r>
        <w:rPr>
          <w:rFonts w:hint="cs"/>
          <w:rtl/>
        </w:rPr>
        <w:t>מעדכן פרטים של מוצר</w:t>
      </w:r>
    </w:p>
    <w:p w14:paraId="3EBABE42" w14:textId="77777777" w:rsidR="00812810" w:rsidRDefault="00812810" w:rsidP="009E692E">
      <w:pPr>
        <w:pStyle w:val="a8"/>
        <w:rPr>
          <w:rtl/>
        </w:rPr>
      </w:pPr>
    </w:p>
  </w:comment>
  <w:comment w:id="20" w:author="דור כרמי" w:date="2021-03-18T19:35:00Z" w:initials="דכ">
    <w:p w14:paraId="3464AEF6" w14:textId="77777777" w:rsidR="00812810" w:rsidRDefault="00812810" w:rsidP="009E692E">
      <w:pPr>
        <w:pStyle w:val="a8"/>
        <w:rPr>
          <w:rtl/>
        </w:rPr>
      </w:pPr>
      <w:r>
        <w:rPr>
          <w:rStyle w:val="a7"/>
        </w:rPr>
        <w:annotationRef/>
      </w:r>
      <w:r>
        <w:rPr>
          <w:rFonts w:hint="cs"/>
          <w:rtl/>
        </w:rPr>
        <w:t xml:space="preserve">דרישה </w:t>
      </w:r>
      <w:r>
        <w:t>4.1</w:t>
      </w:r>
    </w:p>
    <w:p w14:paraId="1598D322" w14:textId="77777777" w:rsidR="00812810" w:rsidRDefault="00812810" w:rsidP="009E692E">
      <w:pPr>
        <w:pStyle w:val="a8"/>
        <w:rPr>
          <w:rtl/>
        </w:rPr>
      </w:pPr>
      <w:r>
        <w:rPr>
          <w:rFonts w:hint="cs"/>
          <w:rtl/>
        </w:rPr>
        <w:t>מנהל את המלאי:</w:t>
      </w:r>
    </w:p>
    <w:p w14:paraId="22E888EF" w14:textId="77777777" w:rsidR="00812810" w:rsidRDefault="00812810" w:rsidP="009E692E">
      <w:pPr>
        <w:pStyle w:val="a8"/>
        <w:rPr>
          <w:rtl/>
        </w:rPr>
      </w:pPr>
      <w:r>
        <w:rPr>
          <w:rFonts w:hint="cs"/>
          <w:rtl/>
        </w:rPr>
        <w:t>מוסיף מוצר חדש לחנות</w:t>
      </w:r>
    </w:p>
    <w:p w14:paraId="4DD9FA89" w14:textId="77777777" w:rsidR="00812810" w:rsidRDefault="00812810" w:rsidP="009E692E">
      <w:pPr>
        <w:pStyle w:val="a8"/>
        <w:rPr>
          <w:rtl/>
        </w:rPr>
      </w:pPr>
      <w:r>
        <w:rPr>
          <w:rFonts w:hint="cs"/>
          <w:rtl/>
        </w:rPr>
        <w:t>מעדכן מלאי של מוצר לחיוב- אספקה</w:t>
      </w:r>
    </w:p>
    <w:p w14:paraId="3E6D3F13" w14:textId="77777777" w:rsidR="00812810" w:rsidRDefault="00812810" w:rsidP="009E692E">
      <w:pPr>
        <w:pStyle w:val="a8"/>
        <w:rPr>
          <w:rtl/>
        </w:rPr>
      </w:pPr>
      <w:r>
        <w:rPr>
          <w:rFonts w:hint="cs"/>
          <w:rtl/>
        </w:rPr>
        <w:t>מעדכן מלאי של מוצר לשלילה- מכירה, סיבה אחרת</w:t>
      </w:r>
    </w:p>
    <w:p w14:paraId="00198590" w14:textId="77777777" w:rsidR="00812810" w:rsidRDefault="00812810" w:rsidP="009E692E">
      <w:pPr>
        <w:pStyle w:val="a8"/>
        <w:rPr>
          <w:rtl/>
        </w:rPr>
      </w:pPr>
      <w:r>
        <w:rPr>
          <w:rFonts w:hint="cs"/>
          <w:rtl/>
        </w:rPr>
        <w:t>מסיר מוצר מהחנות</w:t>
      </w:r>
    </w:p>
    <w:p w14:paraId="6E2587A1" w14:textId="77777777" w:rsidR="00812810" w:rsidRDefault="00812810" w:rsidP="009E692E">
      <w:pPr>
        <w:pStyle w:val="a8"/>
        <w:rPr>
          <w:rtl/>
        </w:rPr>
      </w:pPr>
      <w:r>
        <w:rPr>
          <w:rFonts w:hint="cs"/>
          <w:rtl/>
        </w:rPr>
        <w:t>מעדכן פרטים של מוצר</w:t>
      </w:r>
    </w:p>
    <w:p w14:paraId="30D10CAC" w14:textId="77777777" w:rsidR="00812810" w:rsidRDefault="00812810" w:rsidP="009E692E">
      <w:pPr>
        <w:pStyle w:val="a8"/>
        <w:rPr>
          <w:rtl/>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255073B" w15:done="0"/>
  <w15:commentEx w15:paraId="3E9D3022" w15:done="0"/>
  <w15:commentEx w15:paraId="4F2FBFE1" w15:done="0"/>
  <w15:commentEx w15:paraId="5DC7FF60" w15:done="0"/>
  <w15:commentEx w15:paraId="047D238D" w15:done="0"/>
  <w15:commentEx w15:paraId="5233409C" w15:done="0"/>
  <w15:commentEx w15:paraId="46D1F254" w15:done="0"/>
  <w15:commentEx w15:paraId="27791D16" w15:done="0"/>
  <w15:commentEx w15:paraId="17259D8B" w15:done="0"/>
  <w15:commentEx w15:paraId="1920054A" w15:done="0"/>
  <w15:commentEx w15:paraId="4949791F" w15:done="0"/>
  <w15:commentEx w15:paraId="36D2E694" w15:done="0"/>
  <w15:commentEx w15:paraId="612E3071" w15:done="0"/>
  <w15:commentEx w15:paraId="16069F10" w15:done="0"/>
  <w15:commentEx w15:paraId="3EBABE42" w15:done="0"/>
  <w15:commentEx w15:paraId="30D10C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E2A0A" w16cex:dateUtc="2021-03-18T17:35:00Z"/>
  <w16cex:commentExtensible w16cex:durableId="23FE2A95" w16cex:dateUtc="2021-03-18T17:35:00Z"/>
  <w16cex:commentExtensible w16cex:durableId="23FE2C71" w16cex:dateUtc="2021-03-18T17:35:00Z"/>
  <w16cex:commentExtensible w16cex:durableId="23FE2DBE" w16cex:dateUtc="2021-03-18T17:35:00Z"/>
  <w16cex:commentExtensible w16cex:durableId="23FE2DD0" w16cex:dateUtc="2021-03-18T17:35:00Z"/>
  <w16cex:commentExtensible w16cex:durableId="23FE3B57" w16cex:dateUtc="2021-03-18T17:35:00Z"/>
  <w16cex:commentExtensible w16cex:durableId="23FE3C4A" w16cex:dateUtc="2021-03-18T17:35:00Z"/>
  <w16cex:commentExtensible w16cex:durableId="23FE3D81" w16cex:dateUtc="2021-03-18T17:35:00Z"/>
  <w16cex:commentExtensible w16cex:durableId="23FE3EA9" w16cex:dateUtc="2021-03-18T17:35:00Z"/>
  <w16cex:commentExtensible w16cex:durableId="23FE40E4" w16cex:dateUtc="2021-03-18T17:35:00Z"/>
  <w16cex:commentExtensible w16cex:durableId="23FE3EAA" w16cex:dateUtc="2021-03-18T17:35:00Z"/>
  <w16cex:commentExtensible w16cex:durableId="23FE3ECA" w16cex:dateUtc="2021-03-18T17:35:00Z"/>
  <w16cex:commentExtensible w16cex:durableId="23FE3EDC" w16cex:dateUtc="2021-03-18T17:35:00Z"/>
  <w16cex:commentExtensible w16cex:durableId="23FE3EF1" w16cex:dateUtc="2021-03-18T17:35:00Z"/>
  <w16cex:commentExtensible w16cex:durableId="23FE3F3B" w16cex:dateUtc="2021-03-18T17:35:00Z"/>
  <w16cex:commentExtensible w16cex:durableId="23FE3F3D" w16cex:dateUtc="2021-03-18T1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255073B" w16cid:durableId="23FE2A0A"/>
  <w16cid:commentId w16cid:paraId="3E9D3022" w16cid:durableId="23FE2A95"/>
  <w16cid:commentId w16cid:paraId="4F2FBFE1" w16cid:durableId="23FE2C71"/>
  <w16cid:commentId w16cid:paraId="5DC7FF60" w16cid:durableId="23FE2DBE"/>
  <w16cid:commentId w16cid:paraId="047D238D" w16cid:durableId="23FE2DD0"/>
  <w16cid:commentId w16cid:paraId="5233409C" w16cid:durableId="23FE3B57"/>
  <w16cid:commentId w16cid:paraId="46D1F254" w16cid:durableId="23FE3C4A"/>
  <w16cid:commentId w16cid:paraId="27791D16" w16cid:durableId="23FE3D81"/>
  <w16cid:commentId w16cid:paraId="17259D8B" w16cid:durableId="23FE3EA9"/>
  <w16cid:commentId w16cid:paraId="1920054A" w16cid:durableId="23FE40E4"/>
  <w16cid:commentId w16cid:paraId="4949791F" w16cid:durableId="23FE3EAA"/>
  <w16cid:commentId w16cid:paraId="36D2E694" w16cid:durableId="23FE3ECA"/>
  <w16cid:commentId w16cid:paraId="612E3071" w16cid:durableId="23FE3EDC"/>
  <w16cid:commentId w16cid:paraId="16069F10" w16cid:durableId="23FE3EF1"/>
  <w16cid:commentId w16cid:paraId="3EBABE42" w16cid:durableId="23FE3F3B"/>
  <w16cid:commentId w16cid:paraId="30D10CAC" w16cid:durableId="23FE3F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1.4pt;height:11.4pt" o:bullet="t">
        <v:imagedata r:id="rId1" o:title="mso8E8E"/>
      </v:shape>
    </w:pict>
  </w:numPicBullet>
  <w:abstractNum w:abstractNumId="0" w15:restartNumberingAfterBreak="0">
    <w:nsid w:val="03190188"/>
    <w:multiLevelType w:val="hybridMultilevel"/>
    <w:tmpl w:val="3EC4318E"/>
    <w:lvl w:ilvl="0" w:tplc="82488198">
      <w:start w:val="1"/>
      <w:numFmt w:val="decimal"/>
      <w:lvlText w:val="%1."/>
      <w:lvlJc w:val="left"/>
      <w:pPr>
        <w:ind w:left="1778"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BC6F2E"/>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B716C5D"/>
    <w:multiLevelType w:val="hybridMultilevel"/>
    <w:tmpl w:val="F452874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1C302373"/>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2525906"/>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45B7E38"/>
    <w:multiLevelType w:val="hybridMultilevel"/>
    <w:tmpl w:val="F4D05558"/>
    <w:lvl w:ilvl="0" w:tplc="04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317B8E"/>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68B4F9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D444C47"/>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076637A"/>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0987E26"/>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319116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75279D3"/>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02D4550"/>
    <w:multiLevelType w:val="hybridMultilevel"/>
    <w:tmpl w:val="C044A3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D823B35"/>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E384B5F"/>
    <w:multiLevelType w:val="hybridMultilevel"/>
    <w:tmpl w:val="8CF28C2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774D7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8095C22"/>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AE77734"/>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AF327F9"/>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FCA74BB"/>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03858BB"/>
    <w:multiLevelType w:val="hybridMultilevel"/>
    <w:tmpl w:val="3EC4318E"/>
    <w:lvl w:ilvl="0" w:tplc="824881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47B5329"/>
    <w:multiLevelType w:val="hybridMultilevel"/>
    <w:tmpl w:val="239EC02E"/>
    <w:lvl w:ilvl="0" w:tplc="04090007">
      <w:start w:val="1"/>
      <w:numFmt w:val="bullet"/>
      <w:lvlText w:val=""/>
      <w:lvlPicBulletId w:val="0"/>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C180D57C">
      <w:start w:val="1"/>
      <w:numFmt w:val="decimal"/>
      <w:lvlText w:val="%3."/>
      <w:lvlJc w:val="left"/>
      <w:pPr>
        <w:ind w:left="2160" w:hanging="360"/>
      </w:pPr>
      <w:rPr>
        <w:rFonts w:hint="default"/>
        <w:b/>
        <w:bCs/>
      </w:rPr>
    </w:lvl>
    <w:lvl w:ilvl="3" w:tplc="04090017">
      <w:start w:val="1"/>
      <w:numFmt w:val="lowerLetter"/>
      <w:lvlText w:val="%4)"/>
      <w:lvlJc w:val="left"/>
      <w:pPr>
        <w:ind w:left="2880" w:hanging="360"/>
      </w:pPr>
      <w:rPr>
        <w:rFont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D657FE"/>
    <w:multiLevelType w:val="hybridMultilevel"/>
    <w:tmpl w:val="E2DE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F768EC"/>
    <w:multiLevelType w:val="hybridMultilevel"/>
    <w:tmpl w:val="E892EAFC"/>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2"/>
  </w:num>
  <w:num w:numId="3">
    <w:abstractNumId w:val="23"/>
  </w:num>
  <w:num w:numId="4">
    <w:abstractNumId w:val="11"/>
  </w:num>
  <w:num w:numId="5">
    <w:abstractNumId w:val="12"/>
  </w:num>
  <w:num w:numId="6">
    <w:abstractNumId w:val="20"/>
  </w:num>
  <w:num w:numId="7">
    <w:abstractNumId w:val="21"/>
  </w:num>
  <w:num w:numId="8">
    <w:abstractNumId w:val="7"/>
  </w:num>
  <w:num w:numId="9">
    <w:abstractNumId w:val="6"/>
  </w:num>
  <w:num w:numId="10">
    <w:abstractNumId w:val="8"/>
  </w:num>
  <w:num w:numId="11">
    <w:abstractNumId w:val="9"/>
  </w:num>
  <w:num w:numId="12">
    <w:abstractNumId w:val="0"/>
  </w:num>
  <w:num w:numId="13">
    <w:abstractNumId w:val="18"/>
  </w:num>
  <w:num w:numId="14">
    <w:abstractNumId w:val="4"/>
  </w:num>
  <w:num w:numId="15">
    <w:abstractNumId w:val="13"/>
  </w:num>
  <w:num w:numId="16">
    <w:abstractNumId w:val="3"/>
  </w:num>
  <w:num w:numId="17">
    <w:abstractNumId w:val="17"/>
  </w:num>
  <w:num w:numId="18">
    <w:abstractNumId w:val="19"/>
  </w:num>
  <w:num w:numId="19">
    <w:abstractNumId w:val="10"/>
  </w:num>
  <w:num w:numId="20">
    <w:abstractNumId w:val="16"/>
  </w:num>
  <w:num w:numId="21">
    <w:abstractNumId w:val="14"/>
  </w:num>
  <w:num w:numId="22">
    <w:abstractNumId w:val="1"/>
  </w:num>
  <w:num w:numId="23">
    <w:abstractNumId w:val="5"/>
  </w:num>
  <w:num w:numId="24">
    <w:abstractNumId w:val="24"/>
  </w:num>
  <w:num w:numId="2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גיל גרובר">
    <w15:presenceInfo w15:providerId="AD" w15:userId="S::gilgru@post.bgu.ac.il::af589273-3454-4072-a1b6-a77e89fcf079"/>
  </w15:person>
  <w15:person w15:author="דור כרמי">
    <w15:presenceInfo w15:providerId="None" w15:userId="דור כרמי"/>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1A"/>
    <w:rsid w:val="00011D09"/>
    <w:rsid w:val="000328C1"/>
    <w:rsid w:val="000411AD"/>
    <w:rsid w:val="00052377"/>
    <w:rsid w:val="000A169B"/>
    <w:rsid w:val="000F0407"/>
    <w:rsid w:val="000F4A4B"/>
    <w:rsid w:val="00103BA9"/>
    <w:rsid w:val="00114A44"/>
    <w:rsid w:val="00126CE4"/>
    <w:rsid w:val="00142FA4"/>
    <w:rsid w:val="00156370"/>
    <w:rsid w:val="00157FCC"/>
    <w:rsid w:val="001A117E"/>
    <w:rsid w:val="001C047A"/>
    <w:rsid w:val="002701CD"/>
    <w:rsid w:val="002A602A"/>
    <w:rsid w:val="002B43EB"/>
    <w:rsid w:val="002E782D"/>
    <w:rsid w:val="003035D0"/>
    <w:rsid w:val="003479FF"/>
    <w:rsid w:val="003519DD"/>
    <w:rsid w:val="003A0C2E"/>
    <w:rsid w:val="003C3A85"/>
    <w:rsid w:val="00417341"/>
    <w:rsid w:val="00440120"/>
    <w:rsid w:val="0046644A"/>
    <w:rsid w:val="004751E4"/>
    <w:rsid w:val="004B3AD7"/>
    <w:rsid w:val="004C2F70"/>
    <w:rsid w:val="004D222E"/>
    <w:rsid w:val="004F4EE4"/>
    <w:rsid w:val="00527F48"/>
    <w:rsid w:val="00580B3E"/>
    <w:rsid w:val="0058278E"/>
    <w:rsid w:val="005954EE"/>
    <w:rsid w:val="005A06C6"/>
    <w:rsid w:val="005B26CF"/>
    <w:rsid w:val="005C571E"/>
    <w:rsid w:val="005D116B"/>
    <w:rsid w:val="00611B8D"/>
    <w:rsid w:val="00643424"/>
    <w:rsid w:val="006C768D"/>
    <w:rsid w:val="006D2174"/>
    <w:rsid w:val="007274DA"/>
    <w:rsid w:val="00750AF4"/>
    <w:rsid w:val="00754ACE"/>
    <w:rsid w:val="007A204D"/>
    <w:rsid w:val="007C3612"/>
    <w:rsid w:val="007D3615"/>
    <w:rsid w:val="007D60E1"/>
    <w:rsid w:val="007F3A8A"/>
    <w:rsid w:val="00812810"/>
    <w:rsid w:val="0085711B"/>
    <w:rsid w:val="00862C22"/>
    <w:rsid w:val="00884298"/>
    <w:rsid w:val="008964A0"/>
    <w:rsid w:val="008A5EA4"/>
    <w:rsid w:val="008E52E3"/>
    <w:rsid w:val="008E7807"/>
    <w:rsid w:val="009057C8"/>
    <w:rsid w:val="009307D1"/>
    <w:rsid w:val="00933463"/>
    <w:rsid w:val="00956F11"/>
    <w:rsid w:val="009B5FA3"/>
    <w:rsid w:val="009E3621"/>
    <w:rsid w:val="009E692E"/>
    <w:rsid w:val="00A0331A"/>
    <w:rsid w:val="00A37649"/>
    <w:rsid w:val="00A61585"/>
    <w:rsid w:val="00A661D6"/>
    <w:rsid w:val="00A72BB3"/>
    <w:rsid w:val="00AA788E"/>
    <w:rsid w:val="00AB6C42"/>
    <w:rsid w:val="00AE3E05"/>
    <w:rsid w:val="00AE5E33"/>
    <w:rsid w:val="00B34220"/>
    <w:rsid w:val="00B362C8"/>
    <w:rsid w:val="00B370A3"/>
    <w:rsid w:val="00B777D0"/>
    <w:rsid w:val="00B9110C"/>
    <w:rsid w:val="00C163BE"/>
    <w:rsid w:val="00C5295D"/>
    <w:rsid w:val="00C5689F"/>
    <w:rsid w:val="00C57808"/>
    <w:rsid w:val="00C64573"/>
    <w:rsid w:val="00CB3439"/>
    <w:rsid w:val="00CC2670"/>
    <w:rsid w:val="00CC7CCC"/>
    <w:rsid w:val="00CD2B6B"/>
    <w:rsid w:val="00CF14C3"/>
    <w:rsid w:val="00D2093A"/>
    <w:rsid w:val="00D23448"/>
    <w:rsid w:val="00D62502"/>
    <w:rsid w:val="00D63811"/>
    <w:rsid w:val="00D63A5E"/>
    <w:rsid w:val="00DB0C1D"/>
    <w:rsid w:val="00E07642"/>
    <w:rsid w:val="00EA157F"/>
    <w:rsid w:val="00F4748D"/>
    <w:rsid w:val="00F54BCE"/>
    <w:rsid w:val="00FA4035"/>
    <w:rsid w:val="00FE262B"/>
    <w:rsid w:val="00FF69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D15C"/>
  <w15:chartTrackingRefBased/>
  <w15:docId w15:val="{C431F7EC-0922-4EA4-9005-428E9369E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7341"/>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331A"/>
    <w:pPr>
      <w:ind w:left="720"/>
      <w:contextualSpacing/>
    </w:pPr>
  </w:style>
  <w:style w:type="table" w:styleId="a4">
    <w:name w:val="Table Grid"/>
    <w:basedOn w:val="a1"/>
    <w:uiPriority w:val="39"/>
    <w:rsid w:val="00A03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114A44"/>
    <w:pPr>
      <w:spacing w:after="0" w:line="240" w:lineRule="auto"/>
    </w:pPr>
    <w:rPr>
      <w:rFonts w:ascii="Tahoma" w:hAnsi="Tahoma" w:cs="Tahoma"/>
      <w:sz w:val="18"/>
      <w:szCs w:val="18"/>
    </w:rPr>
  </w:style>
  <w:style w:type="character" w:customStyle="1" w:styleId="a6">
    <w:name w:val="טקסט בלונים תו"/>
    <w:basedOn w:val="a0"/>
    <w:link w:val="a5"/>
    <w:uiPriority w:val="99"/>
    <w:semiHidden/>
    <w:rsid w:val="00114A44"/>
    <w:rPr>
      <w:rFonts w:ascii="Tahoma" w:hAnsi="Tahoma" w:cs="Tahoma"/>
      <w:sz w:val="18"/>
      <w:szCs w:val="18"/>
    </w:rPr>
  </w:style>
  <w:style w:type="character" w:styleId="a7">
    <w:name w:val="annotation reference"/>
    <w:basedOn w:val="a0"/>
    <w:uiPriority w:val="99"/>
    <w:semiHidden/>
    <w:unhideWhenUsed/>
    <w:rsid w:val="00A661D6"/>
    <w:rPr>
      <w:sz w:val="16"/>
      <w:szCs w:val="16"/>
    </w:rPr>
  </w:style>
  <w:style w:type="paragraph" w:styleId="a8">
    <w:name w:val="annotation text"/>
    <w:basedOn w:val="a"/>
    <w:link w:val="a9"/>
    <w:uiPriority w:val="99"/>
    <w:semiHidden/>
    <w:unhideWhenUsed/>
    <w:rsid w:val="00A661D6"/>
    <w:pPr>
      <w:spacing w:line="240" w:lineRule="auto"/>
    </w:pPr>
    <w:rPr>
      <w:sz w:val="20"/>
      <w:szCs w:val="20"/>
    </w:rPr>
  </w:style>
  <w:style w:type="character" w:customStyle="1" w:styleId="a9">
    <w:name w:val="טקסט הערה תו"/>
    <w:basedOn w:val="a0"/>
    <w:link w:val="a8"/>
    <w:uiPriority w:val="99"/>
    <w:semiHidden/>
    <w:rsid w:val="00A661D6"/>
    <w:rPr>
      <w:sz w:val="20"/>
      <w:szCs w:val="20"/>
    </w:rPr>
  </w:style>
  <w:style w:type="paragraph" w:styleId="aa">
    <w:name w:val="annotation subject"/>
    <w:basedOn w:val="a8"/>
    <w:next w:val="a8"/>
    <w:link w:val="ab"/>
    <w:uiPriority w:val="99"/>
    <w:semiHidden/>
    <w:unhideWhenUsed/>
    <w:rsid w:val="00A661D6"/>
    <w:rPr>
      <w:b/>
      <w:bCs/>
    </w:rPr>
  </w:style>
  <w:style w:type="character" w:customStyle="1" w:styleId="ab">
    <w:name w:val="נושא הערה תו"/>
    <w:basedOn w:val="a9"/>
    <w:link w:val="aa"/>
    <w:uiPriority w:val="99"/>
    <w:semiHidden/>
    <w:rsid w:val="00A661D6"/>
    <w:rPr>
      <w:b/>
      <w:bCs/>
      <w:sz w:val="20"/>
      <w:szCs w:val="20"/>
    </w:rPr>
  </w:style>
  <w:style w:type="table" w:styleId="4">
    <w:name w:val="Grid Table 4"/>
    <w:basedOn w:val="a1"/>
    <w:uiPriority w:val="49"/>
    <w:rsid w:val="003035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a0"/>
    <w:uiPriority w:val="99"/>
    <w:unhideWhenUsed/>
    <w:rsid w:val="00E07642"/>
    <w:rPr>
      <w:color w:val="0563C1" w:themeColor="hyperlink"/>
      <w:u w:val="single"/>
    </w:rPr>
  </w:style>
  <w:style w:type="character" w:styleId="ac">
    <w:name w:val="Unresolved Mention"/>
    <w:basedOn w:val="a0"/>
    <w:uiPriority w:val="99"/>
    <w:semiHidden/>
    <w:unhideWhenUsed/>
    <w:rsid w:val="00E076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D56E7-3AD1-4C2C-A8E3-878698D8E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35</Pages>
  <Words>10838</Words>
  <Characters>54195</Characters>
  <Application>Microsoft Office Word</Application>
  <DocSecurity>0</DocSecurity>
  <Lines>451</Lines>
  <Paragraphs>129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דור כרמי</dc:creator>
  <cp:keywords/>
  <dc:description/>
  <cp:lastModifiedBy>דור כרמי</cp:lastModifiedBy>
  <cp:revision>4</cp:revision>
  <dcterms:created xsi:type="dcterms:W3CDTF">2021-03-20T12:41:00Z</dcterms:created>
  <dcterms:modified xsi:type="dcterms:W3CDTF">2021-03-20T19:09:00Z</dcterms:modified>
</cp:coreProperties>
</file>