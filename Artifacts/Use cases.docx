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9B4C0" w14:textId="52B4301F" w:rsidR="00A0331A" w:rsidRPr="001872B8" w:rsidRDefault="00A0331A" w:rsidP="0000358A">
      <w:pPr>
        <w:pStyle w:val="a3"/>
        <w:bidi w:val="0"/>
        <w:rPr>
          <w:b/>
          <w:bCs/>
          <w:sz w:val="24"/>
          <w:szCs w:val="24"/>
          <w:u w:val="single"/>
        </w:rPr>
      </w:pPr>
      <w:r w:rsidRPr="001872B8">
        <w:rPr>
          <w:sz w:val="24"/>
          <w:szCs w:val="24"/>
          <w:u w:val="single"/>
        </w:rPr>
        <w:t xml:space="preserve">Use case: </w:t>
      </w:r>
      <w:r w:rsidRPr="001872B8">
        <w:rPr>
          <w:b/>
          <w:bCs/>
          <w:sz w:val="24"/>
          <w:szCs w:val="24"/>
          <w:u w:val="single"/>
        </w:rPr>
        <w:t>Register to system</w:t>
      </w:r>
    </w:p>
    <w:p w14:paraId="5FC80D67" w14:textId="25F303E7" w:rsidR="00A0331A" w:rsidRPr="001872B8" w:rsidRDefault="00A0331A" w:rsidP="00C163BE">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2F48E552" w14:textId="5ACBD32B" w:rsidR="00114A44" w:rsidRPr="001872B8" w:rsidRDefault="00114A44" w:rsidP="00114A44">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0"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1"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2" w:author="גיל גרובר" w:date="2021-03-18T14:26:00Z"/>
          <w:b/>
          <w:bCs/>
        </w:rPr>
      </w:pPr>
      <w:del w:id="3"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4"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isn't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r w:rsidR="00407BEE" w:rsidRPr="001872B8" w14:paraId="3229649B" w14:textId="77777777" w:rsidTr="00407BEE">
        <w:tc>
          <w:tcPr>
            <w:cnfStyle w:val="001000000000" w:firstRow="0" w:lastRow="0" w:firstColumn="1" w:lastColumn="0" w:oddVBand="0" w:evenVBand="0" w:oddHBand="0" w:evenHBand="0" w:firstRowFirstColumn="0" w:firstRowLastColumn="0" w:lastRowFirstColumn="0" w:lastRowLastColumn="0"/>
            <w:tcW w:w="4148" w:type="dxa"/>
            <w:shd w:val="clear" w:color="auto" w:fill="FFFF00"/>
          </w:tcPr>
          <w:p w14:paraId="352251D9" w14:textId="77777777" w:rsidR="00407BEE" w:rsidRPr="001872B8" w:rsidRDefault="00407BEE" w:rsidP="003035D0">
            <w:pPr>
              <w:bidi w:val="0"/>
            </w:pPr>
          </w:p>
        </w:tc>
        <w:tc>
          <w:tcPr>
            <w:tcW w:w="4148" w:type="dxa"/>
            <w:shd w:val="clear" w:color="auto" w:fill="FFFF00"/>
          </w:tcPr>
          <w:p w14:paraId="00AAC3E2" w14:textId="77777777" w:rsidR="00407BEE" w:rsidRPr="001872B8" w:rsidRDefault="00407BEE" w:rsidP="004F4EE4">
            <w:pPr>
              <w:bidi w:val="0"/>
              <w:cnfStyle w:val="000000000000" w:firstRow="0" w:lastRow="0" w:firstColumn="0" w:lastColumn="0" w:oddVBand="0" w:evenVBand="0" w:oddHBand="0" w:evenHBand="0" w:firstRowFirstColumn="0" w:firstRowLastColumn="0" w:lastRowFirstColumn="0" w:lastRowLastColumn="0"/>
            </w:pPr>
          </w:p>
        </w:tc>
      </w:tr>
    </w:tbl>
    <w:p w14:paraId="12EA6244" w14:textId="77777777" w:rsidR="00750AF4" w:rsidRPr="001872B8" w:rsidRDefault="00750AF4" w:rsidP="00750AF4">
      <w:pPr>
        <w:bidi w:val="0"/>
        <w:rPr>
          <w:b/>
          <w:bCs/>
        </w:rPr>
      </w:pPr>
    </w:p>
    <w:p w14:paraId="700AFAAE" w14:textId="31B38448" w:rsidR="00750AF4" w:rsidRPr="001872B8" w:rsidRDefault="00750AF4" w:rsidP="00750AF4">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Login</w:t>
      </w:r>
    </w:p>
    <w:p w14:paraId="703FE39D" w14:textId="456F4ADE" w:rsidR="00750AF4" w:rsidRPr="001872B8" w:rsidRDefault="00750AF4" w:rsidP="00750AF4">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35CF8353" w:rsidR="00750AF4" w:rsidRPr="001872B8" w:rsidRDefault="00750AF4" w:rsidP="00750AF4">
      <w:pPr>
        <w:pStyle w:val="a3"/>
        <w:numPr>
          <w:ilvl w:val="1"/>
          <w:numId w:val="1"/>
        </w:numPr>
        <w:bidi w:val="0"/>
        <w:rPr>
          <w:b/>
          <w:bCs/>
        </w:rPr>
      </w:pPr>
      <w:r w:rsidRPr="001872B8">
        <w:rPr>
          <w:b/>
          <w:bCs/>
        </w:rPr>
        <w:t xml:space="preserve">Parameter: </w:t>
      </w:r>
      <w:r w:rsidRPr="001872B8">
        <w:t>Email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2DBA73D"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presents the option to enter email address and password and to login</w:t>
      </w:r>
    </w:p>
    <w:p w14:paraId="4D6011F4" w14:textId="54902D02"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enters his email address and password</w:t>
      </w:r>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2F8CD743"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isn't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0BB660C1" w14:textId="10E0ABE2" w:rsidR="009057C8" w:rsidRPr="001872B8" w:rsidRDefault="009057C8" w:rsidP="009057C8">
      <w:pPr>
        <w:bidi w:val="0"/>
        <w:rPr>
          <w:b/>
          <w:bCs/>
          <w:sz w:val="24"/>
          <w:szCs w:val="24"/>
          <w:u w:val="single"/>
        </w:rPr>
      </w:pPr>
    </w:p>
    <w:p w14:paraId="162EBE5E" w14:textId="77777777" w:rsidR="009057C8" w:rsidRPr="001872B8" w:rsidRDefault="009057C8" w:rsidP="009057C8">
      <w:pPr>
        <w:bidi w:val="0"/>
        <w:rPr>
          <w:b/>
          <w:bCs/>
          <w:sz w:val="24"/>
          <w:szCs w:val="24"/>
          <w:u w:val="single"/>
        </w:rPr>
      </w:pPr>
    </w:p>
    <w:p w14:paraId="4C662C53" w14:textId="51B79AB1" w:rsidR="00750AF4" w:rsidRPr="00C97722" w:rsidRDefault="00750AF4" w:rsidP="009057C8">
      <w:pPr>
        <w:pStyle w:val="a3"/>
        <w:numPr>
          <w:ilvl w:val="0"/>
          <w:numId w:val="1"/>
        </w:numPr>
        <w:bidi w:val="0"/>
        <w:rPr>
          <w:b/>
          <w:bCs/>
          <w:sz w:val="24"/>
          <w:szCs w:val="24"/>
          <w:highlight w:val="magenta"/>
          <w:u w:val="single"/>
        </w:rPr>
      </w:pPr>
      <w:r w:rsidRPr="00C97722">
        <w:rPr>
          <w:sz w:val="24"/>
          <w:szCs w:val="24"/>
          <w:highlight w:val="magenta"/>
          <w:u w:val="single"/>
        </w:rPr>
        <w:t xml:space="preserve">Use case: </w:t>
      </w:r>
      <w:r w:rsidRPr="00C97722">
        <w:rPr>
          <w:b/>
          <w:bCs/>
          <w:sz w:val="24"/>
          <w:szCs w:val="24"/>
          <w:highlight w:val="magenta"/>
          <w:u w:val="single"/>
        </w:rPr>
        <w:t>Gather information about store</w:t>
      </w:r>
      <w:r w:rsidR="00C5689F" w:rsidRPr="00C97722">
        <w:rPr>
          <w:b/>
          <w:bCs/>
          <w:sz w:val="24"/>
          <w:szCs w:val="24"/>
          <w:highlight w:val="magenta"/>
          <w:u w:val="single"/>
        </w:rPr>
        <w:t>/</w:t>
      </w:r>
      <w:r w:rsidRPr="00C97722">
        <w:rPr>
          <w:b/>
          <w:bCs/>
          <w:sz w:val="24"/>
          <w:szCs w:val="24"/>
          <w:highlight w:val="magenta"/>
          <w:u w:val="single"/>
        </w:rPr>
        <w:t>product</w:t>
      </w:r>
    </w:p>
    <w:p w14:paraId="6291A4E1" w14:textId="52257EF3" w:rsidR="00750AF4" w:rsidRPr="001872B8" w:rsidRDefault="00750AF4" w:rsidP="00750AF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lastRenderedPageBreak/>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596A70F2" w:rsidR="00750AF4" w:rsidRPr="001872B8" w:rsidRDefault="00C5689F" w:rsidP="00750AF4">
      <w:pPr>
        <w:pStyle w:val="a3"/>
        <w:numPr>
          <w:ilvl w:val="2"/>
          <w:numId w:val="1"/>
        </w:numPr>
        <w:bidi w:val="0"/>
      </w:pPr>
      <w:r w:rsidRPr="001872B8">
        <w:rPr>
          <w:b/>
          <w:bCs/>
          <w:color w:val="FF0000"/>
        </w:rPr>
        <w:t>User</w:t>
      </w:r>
      <w:r w:rsidRPr="001872B8">
        <w:rPr>
          <w:color w:val="FF0000"/>
        </w:rPr>
        <w:t xml:space="preserve"> </w:t>
      </w:r>
      <w:r w:rsidR="003479FF" w:rsidRPr="001872B8">
        <w:t>provides</w:t>
      </w:r>
      <w:r w:rsidRPr="001872B8">
        <w:t xml:space="preserve"> the </w:t>
      </w:r>
      <w:r w:rsidR="00812810" w:rsidRPr="001872B8">
        <w:t xml:space="preserve">product search </w:t>
      </w:r>
      <w:r w:rsidR="003479FF" w:rsidRPr="001872B8">
        <w:t>information</w:t>
      </w:r>
      <w:r w:rsidRPr="001872B8">
        <w:t xml:space="preserve"> of the </w:t>
      </w:r>
      <w:r w:rsidRPr="001872B8">
        <w:rPr>
          <w:b/>
          <w:bCs/>
          <w:color w:val="FF0000"/>
        </w:rPr>
        <w:t>product/store</w:t>
      </w:r>
      <w:r w:rsidRPr="001872B8">
        <w:rPr>
          <w:color w:val="FF0000"/>
        </w:rPr>
        <w:t xml:space="preserve"> </w:t>
      </w:r>
      <w:r w:rsidRPr="001872B8">
        <w:t>he wants information of</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r w:rsidRPr="001872B8">
        <w:t>it's</w:t>
      </w:r>
      <w:proofErr w:type="spell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6B950AA7" w14:textId="1A49D7A5" w:rsidR="00C5689F" w:rsidRPr="001872B8" w:rsidRDefault="00C5689F" w:rsidP="00C5689F">
      <w:pPr>
        <w:pStyle w:val="a3"/>
        <w:numPr>
          <w:ilvl w:val="2"/>
          <w:numId w:val="1"/>
        </w:numPr>
        <w:bidi w:val="0"/>
      </w:pPr>
      <w:r w:rsidRPr="001872B8">
        <w:rPr>
          <w:b/>
          <w:bCs/>
          <w:color w:val="FF0000"/>
        </w:rPr>
        <w:t>System</w:t>
      </w:r>
      <w:r w:rsidRPr="001872B8">
        <w:rPr>
          <w:color w:val="FF0000"/>
        </w:rPr>
        <w:t xml:space="preserve"> </w:t>
      </w:r>
      <w:r w:rsidRPr="001872B8">
        <w:t>presents all the matching stores and products</w:t>
      </w:r>
      <w:r w:rsidR="003479FF" w:rsidRPr="001872B8">
        <w:t>.</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Provide information that isn't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77777777" w:rsidR="00C57808" w:rsidRPr="001872B8" w:rsidRDefault="00C57808" w:rsidP="00C5780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Search for products</w:t>
      </w:r>
    </w:p>
    <w:p w14:paraId="36CD02DD" w14:textId="2FCF1E94" w:rsidR="00C57808" w:rsidRPr="001872B8" w:rsidRDefault="00C57808" w:rsidP="00C57808">
      <w:pPr>
        <w:pStyle w:val="a3"/>
        <w:numPr>
          <w:ilvl w:val="1"/>
          <w:numId w:val="1"/>
        </w:numPr>
        <w:bidi w:val="0"/>
        <w:rPr>
          <w:b/>
          <w:bCs/>
        </w:rPr>
      </w:pPr>
      <w:r w:rsidRPr="001872B8">
        <w:rPr>
          <w:b/>
          <w:bCs/>
        </w:rPr>
        <w:t xml:space="preserve">Actor: </w:t>
      </w:r>
      <w:r w:rsidR="00F05747" w:rsidRPr="001872B8">
        <w:rPr>
          <w:b/>
          <w:bCs/>
          <w:color w:val="FF0000"/>
        </w:rPr>
        <w:t>Buyer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6183CEDA" w:rsidR="00C57808" w:rsidRPr="001872B8" w:rsidRDefault="00F05747" w:rsidP="00C57808">
      <w:pPr>
        <w:pStyle w:val="a3"/>
        <w:numPr>
          <w:ilvl w:val="2"/>
          <w:numId w:val="1"/>
        </w:numPr>
        <w:bidi w:val="0"/>
      </w:pPr>
      <w:r w:rsidRPr="001872B8">
        <w:rPr>
          <w:b/>
          <w:bCs/>
          <w:color w:val="FF0000"/>
        </w:rPr>
        <w:t>Buyer</w:t>
      </w:r>
      <w:r w:rsidR="00C57808" w:rsidRPr="001872B8">
        <w:rPr>
          <w:color w:val="FF0000"/>
        </w:rPr>
        <w:t xml:space="preserve"> </w:t>
      </w:r>
      <w:r w:rsidR="00C57808" w:rsidRPr="001872B8">
        <w:t>types in a string representing what he looks for</w:t>
      </w:r>
    </w:p>
    <w:p w14:paraId="5BABBCA7" w14:textId="6513FB0C"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2C26CF90"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listed (such as price, category and so on)</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1872B8" w:rsidRDefault="009057C8" w:rsidP="0058278E">
            <w:pPr>
              <w:bidi w:val="0"/>
            </w:pPr>
            <w:r w:rsidRPr="001872B8">
              <w:t>User enters valid string of product name to search in the system, and such product exists in the system</w:t>
            </w:r>
          </w:p>
          <w:p w14:paraId="1781617A" w14:textId="77777777" w:rsidR="009057C8" w:rsidRPr="001872B8" w:rsidRDefault="009057C8" w:rsidP="0058278E">
            <w:pPr>
              <w:bidi w:val="0"/>
              <w:rPr>
                <w:b w:val="0"/>
                <w:bCs w:val="0"/>
              </w:rPr>
            </w:pP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1872B8" w:rsidRDefault="009057C8" w:rsidP="009057C8">
            <w:pPr>
              <w:bidi w:val="0"/>
            </w:pPr>
            <w:r w:rsidRPr="001872B8">
              <w:t>User enters valid string of product name to search in the system, and no such product exists in the system</w:t>
            </w:r>
          </w:p>
          <w:p w14:paraId="6743B52B" w14:textId="77777777" w:rsidR="009057C8" w:rsidRPr="001872B8" w:rsidRDefault="009057C8" w:rsidP="0058278E">
            <w:pPr>
              <w:bidi w:val="0"/>
              <w:rPr>
                <w:b w:val="0"/>
                <w:bCs w:val="0"/>
              </w:rPr>
            </w:pP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51F98EB8" w14:textId="77777777" w:rsidR="00A0331A" w:rsidRPr="001872B8" w:rsidRDefault="00A0331A" w:rsidP="00A0331A">
      <w:pPr>
        <w:bidi w:val="0"/>
      </w:pPr>
    </w:p>
    <w:p w14:paraId="5C5413F0" w14:textId="308F7F02" w:rsidR="00417341" w:rsidRPr="001872B8" w:rsidRDefault="00417341" w:rsidP="00417341">
      <w:pPr>
        <w:pStyle w:val="a3"/>
        <w:numPr>
          <w:ilvl w:val="0"/>
          <w:numId w:val="1"/>
        </w:numPr>
        <w:bidi w:val="0"/>
        <w:rPr>
          <w:b/>
          <w:bCs/>
          <w:sz w:val="24"/>
          <w:szCs w:val="24"/>
          <w:u w:val="single"/>
        </w:rPr>
      </w:pPr>
      <w:r w:rsidRPr="001872B8">
        <w:rPr>
          <w:sz w:val="24"/>
          <w:szCs w:val="24"/>
          <w:u w:val="single"/>
        </w:rPr>
        <w:t xml:space="preserve">Use case: </w:t>
      </w:r>
      <w:r w:rsidR="00BC6FC0">
        <w:rPr>
          <w:b/>
          <w:bCs/>
          <w:sz w:val="24"/>
          <w:szCs w:val="24"/>
          <w:u w:val="single"/>
        </w:rPr>
        <w:t xml:space="preserve">Add product to </w:t>
      </w:r>
      <w:r w:rsidR="00407288">
        <w:rPr>
          <w:b/>
          <w:bCs/>
          <w:sz w:val="24"/>
          <w:szCs w:val="24"/>
          <w:u w:val="single"/>
        </w:rPr>
        <w:t>basket</w:t>
      </w:r>
    </w:p>
    <w:p w14:paraId="208DB2EF" w14:textId="0E624D1B" w:rsidR="00417341" w:rsidRPr="001872B8" w:rsidRDefault="00417341" w:rsidP="00417341">
      <w:pPr>
        <w:pStyle w:val="a3"/>
        <w:numPr>
          <w:ilvl w:val="1"/>
          <w:numId w:val="1"/>
        </w:numPr>
        <w:bidi w:val="0"/>
        <w:rPr>
          <w:b/>
          <w:bCs/>
        </w:rPr>
      </w:pPr>
      <w:r w:rsidRPr="001872B8">
        <w:rPr>
          <w:b/>
          <w:bCs/>
        </w:rPr>
        <w:t xml:space="preserve">Actor: </w:t>
      </w:r>
      <w:r w:rsidR="00F05747" w:rsidRPr="001872B8">
        <w:rPr>
          <w:b/>
          <w:bCs/>
          <w:color w:val="FF0000"/>
        </w:rPr>
        <w:t>Buyer</w:t>
      </w:r>
    </w:p>
    <w:p w14:paraId="77163F02" w14:textId="46674A09"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here are available products to buy</w:t>
      </w:r>
    </w:p>
    <w:p w14:paraId="2B7C14CE" w14:textId="113D11E7" w:rsidR="00417341" w:rsidRPr="001872B8" w:rsidRDefault="00417341" w:rsidP="00417341">
      <w:pPr>
        <w:pStyle w:val="a3"/>
        <w:numPr>
          <w:ilvl w:val="1"/>
          <w:numId w:val="1"/>
        </w:numPr>
        <w:bidi w:val="0"/>
        <w:rPr>
          <w:b/>
          <w:bCs/>
        </w:rPr>
      </w:pPr>
      <w:r w:rsidRPr="001872B8">
        <w:rPr>
          <w:b/>
          <w:bCs/>
        </w:rPr>
        <w:t xml:space="preserve">Parameter: </w:t>
      </w:r>
      <w:r w:rsidR="00103BA9" w:rsidRPr="001872B8">
        <w:t>Products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DD9A6BC" w14:textId="0CB71A50" w:rsidR="00572135" w:rsidRPr="00572135" w:rsidRDefault="00572135" w:rsidP="00417341">
      <w:pPr>
        <w:pStyle w:val="a3"/>
        <w:numPr>
          <w:ilvl w:val="2"/>
          <w:numId w:val="1"/>
        </w:numPr>
        <w:bidi w:val="0"/>
      </w:pPr>
      <w:r>
        <w:t>System allows user to use Search for product use case</w:t>
      </w:r>
    </w:p>
    <w:p w14:paraId="22BC0832" w14:textId="7B0B3BF6" w:rsidR="00417341" w:rsidRDefault="00572135" w:rsidP="00572135">
      <w:pPr>
        <w:pStyle w:val="a3"/>
        <w:numPr>
          <w:ilvl w:val="2"/>
          <w:numId w:val="1"/>
        </w:numPr>
        <w:bidi w:val="0"/>
      </w:pPr>
      <w:r w:rsidRPr="00572135">
        <w:t>After searching, buyer chooses a product to add to basket, and amount</w:t>
      </w:r>
    </w:p>
    <w:p w14:paraId="787E700B" w14:textId="585A94D8" w:rsidR="00572135" w:rsidRDefault="00572135" w:rsidP="00572135">
      <w:pPr>
        <w:pStyle w:val="a3"/>
        <w:numPr>
          <w:ilvl w:val="2"/>
          <w:numId w:val="1"/>
        </w:numPr>
        <w:bidi w:val="0"/>
      </w:pPr>
      <w:r>
        <w:t xml:space="preserve">System updates the current store's basket </w:t>
      </w:r>
    </w:p>
    <w:p w14:paraId="790846DF" w14:textId="1CB9839F" w:rsidR="00572135" w:rsidRDefault="00572135" w:rsidP="00572135">
      <w:pPr>
        <w:pStyle w:val="a3"/>
        <w:numPr>
          <w:ilvl w:val="3"/>
          <w:numId w:val="1"/>
        </w:numPr>
        <w:bidi w:val="0"/>
      </w:pPr>
      <w:r>
        <w:t>System checks if the product already exists in the current store's basket</w:t>
      </w:r>
    </w:p>
    <w:p w14:paraId="13FB383E" w14:textId="2E87E336" w:rsidR="00572135" w:rsidRDefault="00572135" w:rsidP="00572135">
      <w:pPr>
        <w:pStyle w:val="a3"/>
        <w:numPr>
          <w:ilvl w:val="4"/>
          <w:numId w:val="1"/>
        </w:numPr>
        <w:bidi w:val="0"/>
      </w:pPr>
      <w:r>
        <w:t>If so- updates the amount</w:t>
      </w:r>
    </w:p>
    <w:p w14:paraId="18605796" w14:textId="64FC0517" w:rsidR="00103BA9" w:rsidRPr="00572135" w:rsidRDefault="00572135" w:rsidP="00572135">
      <w:pPr>
        <w:pStyle w:val="a3"/>
        <w:numPr>
          <w:ilvl w:val="4"/>
          <w:numId w:val="1"/>
        </w:numPr>
        <w:bidi w:val="0"/>
      </w:pPr>
      <w:r>
        <w:t>Else- adds new product to the basket with the requested amount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1872B8" w:rsidRDefault="009057C8" w:rsidP="009057C8">
            <w:pPr>
              <w:bidi w:val="0"/>
            </w:pPr>
            <w:r w:rsidRPr="001872B8">
              <w:t>User chooses product to buy</w:t>
            </w:r>
          </w:p>
          <w:p w14:paraId="0A1A3705" w14:textId="77777777" w:rsidR="009057C8" w:rsidRPr="001872B8" w:rsidRDefault="009057C8" w:rsidP="0058278E">
            <w:pPr>
              <w:bidi w:val="0"/>
              <w:rPr>
                <w:b w:val="0"/>
                <w:bCs w:val="0"/>
              </w:rPr>
            </w:pPr>
          </w:p>
        </w:tc>
        <w:tc>
          <w:tcPr>
            <w:tcW w:w="4148" w:type="dxa"/>
          </w:tcPr>
          <w:p w14:paraId="49424BD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adds this product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1872B8" w:rsidRDefault="009057C8" w:rsidP="009057C8">
            <w:pPr>
              <w:bidi w:val="0"/>
            </w:pPr>
            <w:r w:rsidRPr="001872B8">
              <w:t>User chooses product to buy and the owner just removed the product</w:t>
            </w:r>
          </w:p>
          <w:p w14:paraId="23AD73C9" w14:textId="77777777" w:rsidR="009057C8" w:rsidRPr="001872B8" w:rsidRDefault="009057C8" w:rsidP="0058278E">
            <w:pPr>
              <w:bidi w:val="0"/>
              <w:rPr>
                <w:b w:val="0"/>
                <w:bCs w:val="0"/>
              </w:rPr>
            </w:pPr>
          </w:p>
        </w:tc>
        <w:tc>
          <w:tcPr>
            <w:tcW w:w="4148" w:type="dxa"/>
          </w:tcPr>
          <w:p w14:paraId="36E1616B" w14:textId="2F37B15E"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The system shows message indicates that the product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Pr="001872B8" w:rsidRDefault="009057C8" w:rsidP="0058278E">
            <w:pPr>
              <w:bidi w:val="0"/>
              <w:rPr>
                <w:b w:val="0"/>
                <w:bCs w:val="0"/>
              </w:rPr>
            </w:pPr>
            <w:r w:rsidRPr="001872B8">
              <w:t>User enters a negative amount of the product.</w:t>
            </w:r>
          </w:p>
        </w:tc>
        <w:tc>
          <w:tcPr>
            <w:tcW w:w="4148" w:type="dxa"/>
          </w:tcPr>
          <w:p w14:paraId="65FAAF7C"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343BC101"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View shopping cart</w:t>
      </w:r>
    </w:p>
    <w:p w14:paraId="20F25575" w14:textId="1777F677"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51465D9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0953D05B"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User request to present shopping cart- when the shopping cart isn't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30B8B205"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Edit shopping cart</w:t>
      </w:r>
      <w:r w:rsidR="000411AD" w:rsidRPr="001872B8">
        <w:rPr>
          <w:b/>
          <w:bCs/>
          <w:sz w:val="24"/>
          <w:szCs w:val="24"/>
          <w:u w:val="single"/>
        </w:rPr>
        <w:t>-</w:t>
      </w:r>
    </w:p>
    <w:p w14:paraId="7B55900B" w14:textId="3F33EEAF"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6642FB5B" w:rsidR="00B362C8" w:rsidRPr="001872B8" w:rsidRDefault="00B362C8" w:rsidP="00B362C8">
      <w:pPr>
        <w:pStyle w:val="a3"/>
        <w:numPr>
          <w:ilvl w:val="1"/>
          <w:numId w:val="1"/>
        </w:numPr>
        <w:bidi w:val="0"/>
        <w:rPr>
          <w:b/>
          <w:bCs/>
        </w:rPr>
      </w:pPr>
      <w:r w:rsidRPr="001872B8">
        <w:rPr>
          <w:b/>
          <w:bCs/>
        </w:rPr>
        <w:t xml:space="preserve">Parameter: </w:t>
      </w:r>
      <w:r w:rsidRPr="001872B8">
        <w:t xml:space="preserve">Product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shopping cart</w:t>
      </w:r>
    </w:p>
    <w:p w14:paraId="37C1518A" w14:textId="4DA7F8A9"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 xml:space="preserve">choose a </w:t>
      </w:r>
      <w:r w:rsidR="00B362C8" w:rsidRPr="001872B8">
        <w:rPr>
          <w:b/>
          <w:bCs/>
          <w:color w:val="FF0000"/>
        </w:rPr>
        <w:t>product</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28D1FB7C" w:rsidR="00B362C8" w:rsidRPr="001872B8" w:rsidRDefault="00B362C8" w:rsidP="00B362C8">
      <w:pPr>
        <w:pStyle w:val="a3"/>
        <w:numPr>
          <w:ilvl w:val="2"/>
          <w:numId w:val="1"/>
        </w:numPr>
        <w:bidi w:val="0"/>
      </w:pPr>
      <w:r w:rsidRPr="001872B8">
        <w:t xml:space="preserve">If the </w:t>
      </w:r>
      <w:r w:rsidR="00F05747" w:rsidRPr="001872B8">
        <w:rPr>
          <w:b/>
          <w:bCs/>
          <w:color w:val="FF0000"/>
        </w:rPr>
        <w:t>Buyer</w:t>
      </w:r>
      <w:r w:rsidR="00F05747" w:rsidRPr="001872B8">
        <w:t xml:space="preserve"> </w:t>
      </w:r>
      <w:r w:rsidRPr="001872B8">
        <w:t>choose changing the amount</w:t>
      </w:r>
    </w:p>
    <w:p w14:paraId="4B0F257F" w14:textId="54BB5515"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00572135">
        <w:t>is</w:t>
      </w:r>
      <w:r w:rsidRPr="001872B8">
        <w:t xml:space="preserve">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8E6C5C3" w14:textId="344F5E75" w:rsidR="00407BEE" w:rsidRDefault="00407BEE" w:rsidP="00C64573">
      <w:pPr>
        <w:pStyle w:val="a3"/>
        <w:numPr>
          <w:ilvl w:val="0"/>
          <w:numId w:val="1"/>
        </w:numPr>
        <w:bidi w:val="0"/>
        <w:rPr>
          <w:b/>
          <w:bCs/>
          <w:sz w:val="24"/>
          <w:szCs w:val="24"/>
          <w:u w:val="single"/>
        </w:rPr>
      </w:pPr>
      <w:r>
        <w:rPr>
          <w:b/>
          <w:bCs/>
          <w:sz w:val="24"/>
          <w:szCs w:val="24"/>
          <w:u w:val="single"/>
        </w:rPr>
        <w:t>Use case: buy all products in cart</w:t>
      </w:r>
    </w:p>
    <w:p w14:paraId="63E771CA" w14:textId="743C0468" w:rsidR="00407BEE" w:rsidRDefault="00407BEE" w:rsidP="00407BEE">
      <w:pPr>
        <w:pStyle w:val="a3"/>
        <w:numPr>
          <w:ilvl w:val="1"/>
          <w:numId w:val="1"/>
        </w:numPr>
        <w:bidi w:val="0"/>
        <w:rPr>
          <w:sz w:val="24"/>
          <w:szCs w:val="24"/>
        </w:rPr>
      </w:pPr>
      <w:r>
        <w:rPr>
          <w:sz w:val="24"/>
          <w:szCs w:val="24"/>
        </w:rPr>
        <w:t>Actor: User</w:t>
      </w:r>
    </w:p>
    <w:p w14:paraId="3D81F933" w14:textId="303BD2EF" w:rsidR="00407BEE" w:rsidRDefault="00407BEE" w:rsidP="00407BEE">
      <w:pPr>
        <w:pStyle w:val="a3"/>
        <w:numPr>
          <w:ilvl w:val="1"/>
          <w:numId w:val="1"/>
        </w:numPr>
        <w:bidi w:val="0"/>
        <w:rPr>
          <w:sz w:val="24"/>
          <w:szCs w:val="24"/>
        </w:rPr>
      </w:pPr>
      <w:r>
        <w:rPr>
          <w:sz w:val="24"/>
          <w:szCs w:val="24"/>
        </w:rPr>
        <w:t>Precondition: Shopping cart not empty</w:t>
      </w:r>
    </w:p>
    <w:p w14:paraId="0217F544" w14:textId="048D4C7C" w:rsidR="00407BEE" w:rsidRDefault="00407BEE" w:rsidP="00407BEE">
      <w:pPr>
        <w:pStyle w:val="a3"/>
        <w:numPr>
          <w:ilvl w:val="1"/>
          <w:numId w:val="1"/>
        </w:numPr>
        <w:bidi w:val="0"/>
        <w:rPr>
          <w:sz w:val="24"/>
          <w:szCs w:val="24"/>
        </w:rPr>
      </w:pPr>
      <w:r>
        <w:rPr>
          <w:sz w:val="24"/>
          <w:szCs w:val="24"/>
        </w:rPr>
        <w:t>Parameter: Cart- list of baskets to buy</w:t>
      </w:r>
    </w:p>
    <w:p w14:paraId="3BBBDCCE" w14:textId="075F3524" w:rsidR="00407BEE" w:rsidRDefault="00407BEE" w:rsidP="00407BEE">
      <w:pPr>
        <w:pStyle w:val="a3"/>
        <w:numPr>
          <w:ilvl w:val="1"/>
          <w:numId w:val="1"/>
        </w:numPr>
        <w:bidi w:val="0"/>
        <w:rPr>
          <w:sz w:val="24"/>
          <w:szCs w:val="24"/>
        </w:rPr>
      </w:pPr>
      <w:r>
        <w:rPr>
          <w:sz w:val="24"/>
          <w:szCs w:val="24"/>
        </w:rPr>
        <w:t>Actions:</w:t>
      </w:r>
    </w:p>
    <w:p w14:paraId="6A86682A" w14:textId="2E3D0470" w:rsidR="00407BEE" w:rsidRDefault="00407BEE" w:rsidP="00407BEE">
      <w:pPr>
        <w:pStyle w:val="a3"/>
        <w:numPr>
          <w:ilvl w:val="2"/>
          <w:numId w:val="1"/>
        </w:numPr>
        <w:bidi w:val="0"/>
        <w:rPr>
          <w:sz w:val="24"/>
          <w:szCs w:val="24"/>
        </w:rPr>
      </w:pPr>
      <w:r>
        <w:rPr>
          <w:sz w:val="24"/>
          <w:szCs w:val="24"/>
        </w:rPr>
        <w:t>User asks to buy all products in the cart</w:t>
      </w:r>
    </w:p>
    <w:p w14:paraId="75E005BD" w14:textId="6528F89E" w:rsidR="00407BEE" w:rsidRDefault="00407BEE" w:rsidP="00407BEE">
      <w:pPr>
        <w:pStyle w:val="a3"/>
        <w:numPr>
          <w:ilvl w:val="2"/>
          <w:numId w:val="1"/>
        </w:numPr>
        <w:bidi w:val="0"/>
        <w:rPr>
          <w:sz w:val="24"/>
          <w:szCs w:val="24"/>
        </w:rPr>
      </w:pPr>
      <w:r>
        <w:rPr>
          <w:sz w:val="24"/>
          <w:szCs w:val="24"/>
        </w:rPr>
        <w:t xml:space="preserve">System </w:t>
      </w:r>
      <w:r w:rsidR="00833697">
        <w:rPr>
          <w:sz w:val="24"/>
          <w:szCs w:val="24"/>
        </w:rPr>
        <w:t>runs basket buying for each basket</w:t>
      </w:r>
    </w:p>
    <w:p w14:paraId="6FD6B2A4" w14:textId="7310F484" w:rsidR="00833697" w:rsidRDefault="00833697" w:rsidP="00833697">
      <w:pPr>
        <w:pStyle w:val="a3"/>
        <w:numPr>
          <w:ilvl w:val="3"/>
          <w:numId w:val="1"/>
        </w:numPr>
        <w:bidi w:val="0"/>
        <w:rPr>
          <w:sz w:val="24"/>
          <w:szCs w:val="24"/>
        </w:rPr>
      </w:pPr>
      <w:r>
        <w:rPr>
          <w:sz w:val="24"/>
          <w:szCs w:val="24"/>
        </w:rPr>
        <w:t xml:space="preserve">System checks </w:t>
      </w:r>
      <w:r w:rsidR="00D03979">
        <w:rPr>
          <w:sz w:val="24"/>
          <w:szCs w:val="24"/>
        </w:rPr>
        <w:t>validity</w:t>
      </w:r>
      <w:r>
        <w:rPr>
          <w:sz w:val="24"/>
          <w:szCs w:val="24"/>
        </w:rPr>
        <w:t xml:space="preserve"> of products in the cart</w:t>
      </w:r>
      <w:r w:rsidR="00D03979">
        <w:rPr>
          <w:sz w:val="24"/>
          <w:szCs w:val="24"/>
        </w:rPr>
        <w:t>-</w:t>
      </w:r>
    </w:p>
    <w:p w14:paraId="12303FBB" w14:textId="1B19A38A" w:rsidR="00D03979" w:rsidRDefault="00D03979" w:rsidP="00D03979">
      <w:pPr>
        <w:pStyle w:val="a3"/>
        <w:numPr>
          <w:ilvl w:val="4"/>
          <w:numId w:val="1"/>
        </w:numPr>
        <w:bidi w:val="0"/>
        <w:rPr>
          <w:sz w:val="24"/>
          <w:szCs w:val="24"/>
        </w:rPr>
      </w:pPr>
      <w:r>
        <w:rPr>
          <w:sz w:val="24"/>
          <w:szCs w:val="24"/>
        </w:rPr>
        <w:t>System checks for basic logics- amounts</w:t>
      </w:r>
    </w:p>
    <w:p w14:paraId="51544228" w14:textId="75A33B8B" w:rsidR="00833697" w:rsidRDefault="00833697" w:rsidP="00D03979">
      <w:pPr>
        <w:pStyle w:val="a3"/>
        <w:numPr>
          <w:ilvl w:val="4"/>
          <w:numId w:val="1"/>
        </w:numPr>
        <w:bidi w:val="0"/>
        <w:rPr>
          <w:sz w:val="24"/>
          <w:szCs w:val="24"/>
        </w:rPr>
      </w:pPr>
      <w:r w:rsidRPr="00833697">
        <w:rPr>
          <w:sz w:val="24"/>
          <w:szCs w:val="24"/>
        </w:rPr>
        <w:t xml:space="preserve">System send </w:t>
      </w:r>
      <w:r w:rsidR="00D03979" w:rsidRPr="00833697">
        <w:rPr>
          <w:sz w:val="24"/>
          <w:szCs w:val="24"/>
        </w:rPr>
        <w:t>request</w:t>
      </w:r>
      <w:r w:rsidRPr="00833697">
        <w:rPr>
          <w:sz w:val="24"/>
          <w:szCs w:val="24"/>
        </w:rPr>
        <w:t xml:space="preserve"> to store's policy check with products</w:t>
      </w:r>
    </w:p>
    <w:p w14:paraId="0F6103D8" w14:textId="77DC1702" w:rsidR="00833697" w:rsidRDefault="00833697" w:rsidP="00D03979">
      <w:pPr>
        <w:pStyle w:val="a3"/>
        <w:numPr>
          <w:ilvl w:val="4"/>
          <w:numId w:val="1"/>
        </w:numPr>
        <w:bidi w:val="0"/>
        <w:rPr>
          <w:sz w:val="24"/>
          <w:szCs w:val="24"/>
        </w:rPr>
      </w:pPr>
      <w:r>
        <w:rPr>
          <w:sz w:val="24"/>
          <w:szCs w:val="24"/>
        </w:rPr>
        <w:t>Store validates products with store's policy</w:t>
      </w:r>
    </w:p>
    <w:p w14:paraId="516B9F89" w14:textId="2E1ED64A" w:rsidR="00833697" w:rsidRPr="00833697" w:rsidRDefault="00833697" w:rsidP="00D03979">
      <w:pPr>
        <w:pStyle w:val="a3"/>
        <w:numPr>
          <w:ilvl w:val="3"/>
          <w:numId w:val="1"/>
        </w:numPr>
        <w:bidi w:val="0"/>
        <w:rPr>
          <w:sz w:val="24"/>
          <w:szCs w:val="24"/>
        </w:rPr>
      </w:pPr>
      <w:r>
        <w:rPr>
          <w:sz w:val="24"/>
          <w:szCs w:val="24"/>
        </w:rPr>
        <w:t>System checks for discounts with store's discount policy</w:t>
      </w:r>
    </w:p>
    <w:p w14:paraId="02271818" w14:textId="41A27DB7" w:rsidR="00833697" w:rsidRDefault="00833697" w:rsidP="00D03979">
      <w:pPr>
        <w:pStyle w:val="a3"/>
        <w:numPr>
          <w:ilvl w:val="3"/>
          <w:numId w:val="1"/>
        </w:numPr>
        <w:bidi w:val="0"/>
        <w:rPr>
          <w:sz w:val="24"/>
          <w:szCs w:val="24"/>
        </w:rPr>
      </w:pPr>
      <w:r>
        <w:rPr>
          <w:sz w:val="24"/>
          <w:szCs w:val="24"/>
        </w:rPr>
        <w:t>Store's discount policy calculates and returns updated prices for products</w:t>
      </w:r>
    </w:p>
    <w:p w14:paraId="71C00010" w14:textId="7DE2FA25" w:rsidR="00407BEE" w:rsidRDefault="00833697" w:rsidP="00407BEE">
      <w:pPr>
        <w:pStyle w:val="a3"/>
        <w:numPr>
          <w:ilvl w:val="3"/>
          <w:numId w:val="1"/>
        </w:numPr>
        <w:bidi w:val="0"/>
        <w:rPr>
          <w:b/>
          <w:bCs/>
          <w:sz w:val="24"/>
          <w:szCs w:val="24"/>
          <w:u w:val="single"/>
        </w:rPr>
      </w:pPr>
      <w:r w:rsidRPr="00833697">
        <w:rPr>
          <w:sz w:val="24"/>
          <w:szCs w:val="24"/>
        </w:rPr>
        <w:t>System checks</w:t>
      </w:r>
      <w:r w:rsidR="00C97722">
        <w:rPr>
          <w:sz w:val="24"/>
          <w:szCs w:val="24"/>
        </w:rPr>
        <w:t xml:space="preserve"> with store</w:t>
      </w:r>
      <w:r w:rsidRPr="00833697">
        <w:rPr>
          <w:sz w:val="24"/>
          <w:szCs w:val="24"/>
        </w:rPr>
        <w:t xml:space="preserve"> for availability of all products, that all are in stock</w:t>
      </w:r>
    </w:p>
    <w:p w14:paraId="07A36331" w14:textId="5FD95C67" w:rsidR="00C97722" w:rsidRPr="00C97722" w:rsidRDefault="00C97722" w:rsidP="00C97722">
      <w:pPr>
        <w:pStyle w:val="a3"/>
        <w:numPr>
          <w:ilvl w:val="3"/>
          <w:numId w:val="1"/>
        </w:numPr>
        <w:bidi w:val="0"/>
        <w:rPr>
          <w:sz w:val="24"/>
          <w:szCs w:val="24"/>
        </w:rPr>
      </w:pPr>
      <w:r w:rsidRPr="00C97722">
        <w:rPr>
          <w:sz w:val="24"/>
          <w:szCs w:val="24"/>
        </w:rPr>
        <w:t>Store responds that all products are in stock</w:t>
      </w:r>
      <w:r>
        <w:rPr>
          <w:sz w:val="24"/>
          <w:szCs w:val="24"/>
        </w:rPr>
        <w:t>- available</w:t>
      </w:r>
    </w:p>
    <w:p w14:paraId="1804633F" w14:textId="08535C88" w:rsidR="00833697" w:rsidRPr="00833697" w:rsidRDefault="00833697" w:rsidP="00833697">
      <w:pPr>
        <w:pStyle w:val="a3"/>
        <w:numPr>
          <w:ilvl w:val="2"/>
          <w:numId w:val="1"/>
        </w:numPr>
        <w:bidi w:val="0"/>
        <w:rPr>
          <w:b/>
          <w:bCs/>
          <w:sz w:val="24"/>
          <w:szCs w:val="24"/>
          <w:u w:val="single"/>
        </w:rPr>
      </w:pPr>
      <w:r>
        <w:rPr>
          <w:sz w:val="24"/>
          <w:szCs w:val="24"/>
        </w:rPr>
        <w:t>System updates all information and presenting to user</w:t>
      </w:r>
    </w:p>
    <w:p w14:paraId="01118741" w14:textId="4269F3DF" w:rsidR="00833697" w:rsidRPr="00833697" w:rsidRDefault="00833697" w:rsidP="00833697">
      <w:pPr>
        <w:pStyle w:val="a3"/>
        <w:numPr>
          <w:ilvl w:val="2"/>
          <w:numId w:val="1"/>
        </w:numPr>
        <w:bidi w:val="0"/>
        <w:rPr>
          <w:b/>
          <w:bCs/>
          <w:sz w:val="24"/>
          <w:szCs w:val="24"/>
          <w:u w:val="single"/>
        </w:rPr>
      </w:pPr>
      <w:r>
        <w:rPr>
          <w:sz w:val="24"/>
          <w:szCs w:val="24"/>
        </w:rPr>
        <w:t>User accepts and move to buying process</w:t>
      </w:r>
    </w:p>
    <w:p w14:paraId="75BD9464" w14:textId="2BE7CF4C" w:rsidR="00833697" w:rsidRPr="00833697" w:rsidRDefault="00833697" w:rsidP="00833697">
      <w:pPr>
        <w:pStyle w:val="a3"/>
        <w:numPr>
          <w:ilvl w:val="2"/>
          <w:numId w:val="1"/>
        </w:numPr>
        <w:bidi w:val="0"/>
        <w:rPr>
          <w:b/>
          <w:bCs/>
          <w:sz w:val="24"/>
          <w:szCs w:val="24"/>
          <w:u w:val="single"/>
        </w:rPr>
      </w:pPr>
      <w:r>
        <w:rPr>
          <w:sz w:val="24"/>
          <w:szCs w:val="24"/>
        </w:rPr>
        <w:t>System asks for payment information</w:t>
      </w:r>
    </w:p>
    <w:p w14:paraId="77086D60" w14:textId="30D1B499" w:rsidR="00833697" w:rsidRPr="00833697" w:rsidRDefault="00833697" w:rsidP="00833697">
      <w:pPr>
        <w:pStyle w:val="a3"/>
        <w:numPr>
          <w:ilvl w:val="2"/>
          <w:numId w:val="1"/>
        </w:numPr>
        <w:bidi w:val="0"/>
        <w:rPr>
          <w:b/>
          <w:bCs/>
          <w:sz w:val="24"/>
          <w:szCs w:val="24"/>
          <w:u w:val="single"/>
        </w:rPr>
      </w:pPr>
      <w:r>
        <w:rPr>
          <w:sz w:val="24"/>
          <w:szCs w:val="24"/>
        </w:rPr>
        <w:t>User provides payment information requested</w:t>
      </w:r>
    </w:p>
    <w:p w14:paraId="780A10AB" w14:textId="366204D3" w:rsidR="00833697" w:rsidRPr="00833697" w:rsidRDefault="00833697" w:rsidP="00833697">
      <w:pPr>
        <w:pStyle w:val="a3"/>
        <w:numPr>
          <w:ilvl w:val="2"/>
          <w:numId w:val="1"/>
        </w:numPr>
        <w:bidi w:val="0"/>
        <w:rPr>
          <w:b/>
          <w:bCs/>
          <w:sz w:val="24"/>
          <w:szCs w:val="24"/>
          <w:u w:val="single"/>
        </w:rPr>
      </w:pPr>
      <w:r>
        <w:rPr>
          <w:sz w:val="24"/>
          <w:szCs w:val="24"/>
        </w:rPr>
        <w:t>System sends payment information to payment proxy- to connect to external payment system</w:t>
      </w:r>
    </w:p>
    <w:p w14:paraId="695FF4BB" w14:textId="3CD4A466" w:rsidR="00833697" w:rsidRPr="00833697" w:rsidRDefault="00833697" w:rsidP="00833697">
      <w:pPr>
        <w:pStyle w:val="a3"/>
        <w:numPr>
          <w:ilvl w:val="2"/>
          <w:numId w:val="1"/>
        </w:numPr>
        <w:bidi w:val="0"/>
        <w:rPr>
          <w:b/>
          <w:bCs/>
          <w:sz w:val="24"/>
          <w:szCs w:val="24"/>
          <w:u w:val="single"/>
        </w:rPr>
      </w:pPr>
      <w:r>
        <w:rPr>
          <w:sz w:val="24"/>
          <w:szCs w:val="24"/>
        </w:rPr>
        <w:t xml:space="preserve">External payment system responds with positive </w:t>
      </w:r>
      <w:r w:rsidR="00C97722">
        <w:rPr>
          <w:sz w:val="24"/>
          <w:szCs w:val="24"/>
        </w:rPr>
        <w:t>feedback</w:t>
      </w:r>
    </w:p>
    <w:p w14:paraId="5D2504C2" w14:textId="13552803" w:rsidR="00833697" w:rsidRPr="00833697" w:rsidRDefault="00833697" w:rsidP="00833697">
      <w:pPr>
        <w:pStyle w:val="a3"/>
        <w:numPr>
          <w:ilvl w:val="2"/>
          <w:numId w:val="1"/>
        </w:numPr>
        <w:bidi w:val="0"/>
        <w:rPr>
          <w:b/>
          <w:bCs/>
          <w:sz w:val="24"/>
          <w:szCs w:val="24"/>
          <w:u w:val="single"/>
        </w:rPr>
      </w:pPr>
      <w:r>
        <w:rPr>
          <w:sz w:val="24"/>
          <w:szCs w:val="24"/>
        </w:rPr>
        <w:t>System sends shipping request to a shipping proxy- to connect to an external shipping system</w:t>
      </w:r>
    </w:p>
    <w:p w14:paraId="44ECBAC7" w14:textId="59AA9927" w:rsidR="00833697" w:rsidRPr="00833697" w:rsidRDefault="00833697" w:rsidP="00833697">
      <w:pPr>
        <w:pStyle w:val="a3"/>
        <w:numPr>
          <w:ilvl w:val="2"/>
          <w:numId w:val="1"/>
        </w:numPr>
        <w:bidi w:val="0"/>
        <w:rPr>
          <w:b/>
          <w:bCs/>
          <w:sz w:val="24"/>
          <w:szCs w:val="24"/>
          <w:u w:val="single"/>
        </w:rPr>
      </w:pPr>
      <w:r>
        <w:rPr>
          <w:sz w:val="24"/>
          <w:szCs w:val="24"/>
        </w:rPr>
        <w:t>External shipping system responds with positive feedback</w:t>
      </w:r>
    </w:p>
    <w:p w14:paraId="680B3183" w14:textId="70558D74" w:rsidR="00B362C8" w:rsidRPr="00C97722" w:rsidRDefault="00833697" w:rsidP="00C97722">
      <w:pPr>
        <w:pStyle w:val="a3"/>
        <w:numPr>
          <w:ilvl w:val="2"/>
          <w:numId w:val="1"/>
        </w:numPr>
        <w:bidi w:val="0"/>
        <w:rPr>
          <w:sz w:val="24"/>
          <w:szCs w:val="24"/>
        </w:rPr>
      </w:pPr>
      <w:r w:rsidRPr="00833697">
        <w:rPr>
          <w:sz w:val="24"/>
          <w:szCs w:val="24"/>
        </w:rPr>
        <w:t xml:space="preserve">System informs the user that all the products were </w:t>
      </w:r>
      <w:r w:rsidR="00C97722" w:rsidRPr="00833697">
        <w:rPr>
          <w:sz w:val="24"/>
          <w:szCs w:val="24"/>
        </w:rPr>
        <w:t>successfully</w:t>
      </w:r>
      <w:r w:rsidRPr="00833697">
        <w:rPr>
          <w:sz w:val="24"/>
          <w:szCs w:val="24"/>
        </w:rPr>
        <w:t xml:space="preserve"> purchased and are shipped to the user</w:t>
      </w:r>
    </w:p>
    <w:p w14:paraId="0EC4F92E" w14:textId="7A2E8A06" w:rsidR="00D63A5E" w:rsidRPr="001872B8" w:rsidRDefault="00D63A5E" w:rsidP="00D63A5E">
      <w:pPr>
        <w:pStyle w:val="a3"/>
        <w:numPr>
          <w:ilvl w:val="0"/>
          <w:numId w:val="1"/>
        </w:numPr>
        <w:bidi w:val="0"/>
        <w:rPr>
          <w:b/>
          <w:bCs/>
        </w:rPr>
      </w:pPr>
      <w:r w:rsidRPr="001872B8">
        <w:t xml:space="preserve">Use case: </w:t>
      </w:r>
      <w:r w:rsidRPr="001872B8">
        <w:rPr>
          <w:b/>
          <w:bCs/>
        </w:rPr>
        <w:t>Logout</w:t>
      </w:r>
    </w:p>
    <w:p w14:paraId="35981D5F" w14:textId="355176FF" w:rsidR="00D63A5E" w:rsidRPr="001872B8" w:rsidRDefault="00D63A5E" w:rsidP="00D63A5E">
      <w:pPr>
        <w:pStyle w:val="a3"/>
        <w:numPr>
          <w:ilvl w:val="1"/>
          <w:numId w:val="1"/>
        </w:numPr>
        <w:bidi w:val="0"/>
        <w:rPr>
          <w:b/>
          <w:bCs/>
        </w:rPr>
      </w:pPr>
      <w:r w:rsidRPr="001872B8">
        <w:rPr>
          <w:b/>
          <w:bCs/>
        </w:rPr>
        <w:t xml:space="preserve">Actor: </w:t>
      </w:r>
      <w:r w:rsidRPr="001872B8">
        <w:rPr>
          <w:b/>
          <w:bCs/>
          <w:color w:val="FF0000"/>
        </w:rPr>
        <w:t>Member</w:t>
      </w:r>
    </w:p>
    <w:p w14:paraId="27ABA02D" w14:textId="5A2F19FA" w:rsidR="00D63A5E" w:rsidRPr="001872B8" w:rsidRDefault="00D63A5E" w:rsidP="00D63A5E">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7E2CAFF1" w14:textId="5C04771E" w:rsidR="00D63A5E" w:rsidRPr="001872B8" w:rsidRDefault="00D63A5E" w:rsidP="00D63A5E">
      <w:pPr>
        <w:pStyle w:val="a3"/>
        <w:numPr>
          <w:ilvl w:val="1"/>
          <w:numId w:val="1"/>
        </w:numPr>
        <w:bidi w:val="0"/>
        <w:rPr>
          <w:b/>
          <w:bCs/>
        </w:rPr>
      </w:pPr>
      <w:r w:rsidRPr="001872B8">
        <w:rPr>
          <w:b/>
          <w:bCs/>
        </w:rPr>
        <w:t xml:space="preserve">Parameter: </w:t>
      </w:r>
    </w:p>
    <w:p w14:paraId="1366A957" w14:textId="77777777" w:rsidR="00D63A5E" w:rsidRPr="001872B8" w:rsidRDefault="00D63A5E" w:rsidP="00D63A5E">
      <w:pPr>
        <w:pStyle w:val="a3"/>
        <w:numPr>
          <w:ilvl w:val="1"/>
          <w:numId w:val="1"/>
        </w:numPr>
        <w:bidi w:val="0"/>
        <w:rPr>
          <w:b/>
          <w:bCs/>
        </w:rPr>
      </w:pPr>
      <w:r w:rsidRPr="001872B8">
        <w:rPr>
          <w:b/>
          <w:bCs/>
        </w:rPr>
        <w:t>Actions:</w:t>
      </w:r>
    </w:p>
    <w:p w14:paraId="647B1A96" w14:textId="186B6FCA" w:rsidR="00D63A5E" w:rsidRPr="001872B8" w:rsidRDefault="00F05747" w:rsidP="00D63A5E">
      <w:pPr>
        <w:pStyle w:val="a3"/>
        <w:numPr>
          <w:ilvl w:val="2"/>
          <w:numId w:val="1"/>
        </w:numPr>
        <w:bidi w:val="0"/>
      </w:pPr>
      <w:r w:rsidRPr="001872B8">
        <w:rPr>
          <w:b/>
          <w:bCs/>
          <w:color w:val="FF0000"/>
        </w:rPr>
        <w:t>Member</w:t>
      </w:r>
      <w:r w:rsidRPr="001872B8">
        <w:t xml:space="preserve"> </w:t>
      </w:r>
      <w:r w:rsidR="00D63811" w:rsidRPr="001872B8">
        <w:t xml:space="preserve">asks to logout from the </w:t>
      </w:r>
      <w:r w:rsidR="00D63811" w:rsidRPr="001872B8">
        <w:rPr>
          <w:b/>
          <w:bCs/>
          <w:color w:val="FF0000"/>
        </w:rPr>
        <w:t>system</w:t>
      </w:r>
    </w:p>
    <w:p w14:paraId="61B7DE3B" w14:textId="74EEBAB3" w:rsidR="00D63A5E" w:rsidRPr="001872B8" w:rsidRDefault="00D63811" w:rsidP="00D63A5E">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w:t>
      </w:r>
      <w:r w:rsidRPr="001872B8">
        <w:rPr>
          <w:b/>
          <w:bCs/>
          <w:strike/>
          <w:color w:val="FF0000"/>
        </w:rPr>
        <w:t>member</w:t>
      </w:r>
      <w:r w:rsidRPr="001872B8">
        <w:rPr>
          <w:color w:val="FF0000"/>
        </w:rPr>
        <w:t xml:space="preserve"> </w:t>
      </w:r>
      <w:r w:rsidRPr="001872B8">
        <w:t xml:space="preserve">to </w:t>
      </w:r>
      <w:r w:rsidR="00156370" w:rsidRPr="001872B8">
        <w:rPr>
          <w:b/>
          <w:bCs/>
          <w:color w:val="FF0000"/>
        </w:rPr>
        <w:t>guest</w:t>
      </w:r>
    </w:p>
    <w:p w14:paraId="6D7E608B" w14:textId="4CD9F735" w:rsidR="00D63811" w:rsidRDefault="00F05747" w:rsidP="00D63811">
      <w:pPr>
        <w:pStyle w:val="a3"/>
        <w:numPr>
          <w:ilvl w:val="2"/>
          <w:numId w:val="1"/>
        </w:numPr>
        <w:bidi w:val="0"/>
      </w:pPr>
      <w:r w:rsidRPr="001872B8">
        <w:rPr>
          <w:b/>
          <w:bCs/>
          <w:color w:val="FF0000"/>
        </w:rPr>
        <w:t>Member</w:t>
      </w:r>
      <w:r w:rsidRPr="001872B8">
        <w:t xml:space="preserve"> </w:t>
      </w:r>
      <w:r w:rsidR="00D63811" w:rsidRPr="001872B8">
        <w:t xml:space="preserve">can keep use the </w:t>
      </w:r>
      <w:r w:rsidR="00D63811" w:rsidRPr="001872B8">
        <w:rPr>
          <w:b/>
          <w:bCs/>
          <w:color w:val="FF0000"/>
        </w:rPr>
        <w:t>system</w:t>
      </w:r>
      <w:r w:rsidR="00D63811" w:rsidRPr="001872B8">
        <w:rPr>
          <w:color w:val="FF0000"/>
        </w:rPr>
        <w:t xml:space="preserve"> </w:t>
      </w:r>
      <w:r w:rsidR="00D63811" w:rsidRPr="001872B8">
        <w:t xml:space="preserve">as a </w:t>
      </w:r>
      <w:proofErr w:type="gramStart"/>
      <w:r w:rsidR="00EA157F" w:rsidRPr="001872B8">
        <w:t>guest</w:t>
      </w:r>
      <w:r w:rsidR="00D63811" w:rsidRPr="001872B8">
        <w:t>(</w:t>
      </w:r>
      <w:proofErr w:type="gramEnd"/>
      <w:r w:rsidR="00D63811" w:rsidRPr="001872B8">
        <w:t>not logged in member)</w:t>
      </w:r>
    </w:p>
    <w:tbl>
      <w:tblPr>
        <w:tblStyle w:val="4"/>
        <w:tblW w:w="8409" w:type="dxa"/>
        <w:tblLook w:val="04A0" w:firstRow="1" w:lastRow="0" w:firstColumn="1" w:lastColumn="0" w:noHBand="0" w:noVBand="1"/>
      </w:tblPr>
      <w:tblGrid>
        <w:gridCol w:w="3964"/>
        <w:gridCol w:w="4445"/>
      </w:tblGrid>
      <w:tr w:rsidR="003C56A3" w:rsidRPr="001872B8" w14:paraId="64BFF7C1" w14:textId="77777777" w:rsidTr="003C5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2D99C59" w14:textId="77777777" w:rsidR="003C56A3" w:rsidRPr="001872B8" w:rsidRDefault="003C56A3" w:rsidP="00DE6FAE">
            <w:pPr>
              <w:bidi w:val="0"/>
              <w:rPr>
                <w:b w:val="0"/>
                <w:bCs w:val="0"/>
              </w:rPr>
            </w:pPr>
            <w:r w:rsidRPr="001872B8">
              <w:rPr>
                <w:b w:val="0"/>
                <w:bCs w:val="0"/>
              </w:rPr>
              <w:t>Action</w:t>
            </w:r>
          </w:p>
        </w:tc>
        <w:tc>
          <w:tcPr>
            <w:tcW w:w="4445" w:type="dxa"/>
          </w:tcPr>
          <w:p w14:paraId="114FCE3D"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54BABD0" w14:textId="77777777" w:rsidTr="003C5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390A2BF" w14:textId="7E0E4782" w:rsidR="003C56A3" w:rsidRPr="001872B8" w:rsidRDefault="003C56A3" w:rsidP="00DE6FAE">
            <w:pPr>
              <w:bidi w:val="0"/>
              <w:rPr>
                <w:b w:val="0"/>
                <w:bCs w:val="0"/>
              </w:rPr>
            </w:pPr>
            <w:r w:rsidRPr="001872B8">
              <w:t>The user logging out from the system</w:t>
            </w:r>
          </w:p>
        </w:tc>
        <w:tc>
          <w:tcPr>
            <w:tcW w:w="4445" w:type="dxa"/>
          </w:tcPr>
          <w:p w14:paraId="5001147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4EC047FC" w14:textId="77777777" w:rsidR="003C56A3" w:rsidRPr="001872B8" w:rsidRDefault="003C56A3" w:rsidP="00DE6FAE">
            <w:pPr>
              <w:bidi w:val="0"/>
              <w:cnfStyle w:val="000000100000" w:firstRow="0" w:lastRow="0" w:firstColumn="0" w:lastColumn="0" w:oddVBand="0" w:evenVBand="0" w:oddHBand="1" w:evenHBand="0" w:firstRowFirstColumn="0" w:firstRowLastColumn="0" w:lastRowFirstColumn="0" w:lastRowLastColumn="0"/>
              <w:rPr>
                <w:b/>
                <w:bCs/>
              </w:rPr>
            </w:pPr>
          </w:p>
        </w:tc>
      </w:tr>
    </w:tbl>
    <w:p w14:paraId="32A0D9DD" w14:textId="614CC5E0" w:rsidR="00D63811" w:rsidRPr="001872B8" w:rsidRDefault="00D63811" w:rsidP="00D63811">
      <w:pPr>
        <w:bidi w:val="0"/>
      </w:pPr>
    </w:p>
    <w:p w14:paraId="5C9E54D8" w14:textId="51B25900" w:rsidR="00D63811" w:rsidRPr="001872B8" w:rsidRDefault="00D63811" w:rsidP="00D63811">
      <w:pPr>
        <w:pStyle w:val="a3"/>
        <w:numPr>
          <w:ilvl w:val="0"/>
          <w:numId w:val="1"/>
        </w:numPr>
        <w:bidi w:val="0"/>
        <w:rPr>
          <w:b/>
          <w:bCs/>
        </w:rPr>
      </w:pPr>
      <w:commentRangeStart w:id="5"/>
      <w:r w:rsidRPr="001872B8">
        <w:t>Use</w:t>
      </w:r>
      <w:commentRangeEnd w:id="5"/>
      <w:r w:rsidR="00A661D6" w:rsidRPr="001872B8">
        <w:rPr>
          <w:rStyle w:val="a7"/>
        </w:rPr>
        <w:commentReference w:id="5"/>
      </w:r>
      <w:r w:rsidRPr="001872B8">
        <w:t xml:space="preserve"> case: </w:t>
      </w:r>
      <w:r w:rsidRPr="001872B8">
        <w:rPr>
          <w:b/>
          <w:bCs/>
        </w:rPr>
        <w:t>Open a store</w:t>
      </w:r>
    </w:p>
    <w:p w14:paraId="4129B9D6" w14:textId="7CBE952D" w:rsidR="00D63811" w:rsidRPr="001872B8" w:rsidRDefault="00D63811" w:rsidP="00D63811">
      <w:pPr>
        <w:pStyle w:val="a3"/>
        <w:numPr>
          <w:ilvl w:val="1"/>
          <w:numId w:val="1"/>
        </w:numPr>
        <w:bidi w:val="0"/>
        <w:rPr>
          <w:b/>
          <w:bCs/>
        </w:rPr>
      </w:pPr>
      <w:r w:rsidRPr="001872B8">
        <w:rPr>
          <w:b/>
          <w:bCs/>
        </w:rPr>
        <w:t xml:space="preserve">Actor: </w:t>
      </w:r>
      <w:r w:rsidRPr="001872B8">
        <w:rPr>
          <w:b/>
          <w:bCs/>
          <w:color w:val="FF0000"/>
        </w:rPr>
        <w:t>Member</w:t>
      </w:r>
    </w:p>
    <w:p w14:paraId="78CB18A3" w14:textId="366DE805" w:rsidR="00D63811" w:rsidRPr="001872B8" w:rsidRDefault="00D63811" w:rsidP="00D63811">
      <w:pPr>
        <w:pStyle w:val="a3"/>
        <w:numPr>
          <w:ilvl w:val="1"/>
          <w:numId w:val="1"/>
        </w:numPr>
        <w:bidi w:val="0"/>
        <w:rPr>
          <w:b/>
          <w:bCs/>
        </w:rPr>
      </w:pPr>
      <w:r w:rsidRPr="001872B8">
        <w:rPr>
          <w:b/>
          <w:bCs/>
        </w:rPr>
        <w:t xml:space="preserve">Precondition: </w:t>
      </w:r>
      <w:r w:rsidRPr="001872B8">
        <w:rPr>
          <w:b/>
          <w:bCs/>
          <w:color w:val="FF0000"/>
        </w:rPr>
        <w:t>Member</w:t>
      </w:r>
      <w:r w:rsidR="002A602A" w:rsidRPr="001872B8">
        <w:rPr>
          <w:color w:val="FF0000"/>
        </w:rPr>
        <w:t xml:space="preserve"> </w:t>
      </w:r>
      <w:r w:rsidRPr="001872B8">
        <w:t xml:space="preserve">is logged in to the </w:t>
      </w:r>
      <w:r w:rsidRPr="001872B8">
        <w:rPr>
          <w:b/>
          <w:bCs/>
          <w:color w:val="FF0000"/>
        </w:rPr>
        <w:t>system</w:t>
      </w:r>
    </w:p>
    <w:p w14:paraId="227D1383" w14:textId="0F62DA66" w:rsidR="00D63811" w:rsidRPr="001872B8" w:rsidRDefault="00D63811" w:rsidP="00D63811">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33624A74" w14:textId="77777777" w:rsidR="00D63811" w:rsidRPr="001872B8" w:rsidRDefault="00D63811" w:rsidP="00D63811">
      <w:pPr>
        <w:pStyle w:val="a3"/>
        <w:numPr>
          <w:ilvl w:val="1"/>
          <w:numId w:val="1"/>
        </w:numPr>
        <w:bidi w:val="0"/>
        <w:rPr>
          <w:b/>
          <w:bCs/>
        </w:rPr>
      </w:pPr>
      <w:r w:rsidRPr="001872B8">
        <w:rPr>
          <w:b/>
          <w:bCs/>
        </w:rPr>
        <w:t>Actions:</w:t>
      </w:r>
    </w:p>
    <w:p w14:paraId="5CCF1104" w14:textId="22189C82"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 xml:space="preserve">asks to open a new store in the </w:t>
      </w:r>
      <w:r w:rsidR="00D63811" w:rsidRPr="001872B8">
        <w:rPr>
          <w:b/>
          <w:bCs/>
          <w:color w:val="FF0000"/>
        </w:rPr>
        <w:t>system</w:t>
      </w:r>
    </w:p>
    <w:p w14:paraId="0ECCAE3B" w14:textId="517C4C26"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475D252A" w14:textId="169A3E79"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provides information</w:t>
      </w:r>
    </w:p>
    <w:p w14:paraId="4C1BF761" w14:textId="08A588C3"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594FFE29" w14:textId="289EE8E3" w:rsidR="00D63811" w:rsidRDefault="00D63811" w:rsidP="00D63811">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00F05747" w:rsidRPr="001872B8">
        <w:rPr>
          <w:b/>
          <w:bCs/>
          <w:color w:val="FF0000"/>
        </w:rPr>
        <w:t>Member</w:t>
      </w:r>
      <w:r w:rsidR="00F05747" w:rsidRPr="001872B8">
        <w:rPr>
          <w:color w:val="FF0000"/>
        </w:rPr>
        <w:t xml:space="preserve"> </w:t>
      </w:r>
      <w:r w:rsidRPr="001872B8">
        <w:t xml:space="preserve">as the founder of the </w:t>
      </w:r>
      <w:r w:rsidRPr="001872B8">
        <w:rPr>
          <w:b/>
          <w:bCs/>
          <w:color w:val="FF0000"/>
        </w:rPr>
        <w:t>store</w:t>
      </w:r>
    </w:p>
    <w:p w14:paraId="73590662" w14:textId="1241B298" w:rsidR="00A635D9" w:rsidRPr="001872B8" w:rsidRDefault="00A635D9" w:rsidP="00A635D9">
      <w:pPr>
        <w:pStyle w:val="a3"/>
        <w:numPr>
          <w:ilvl w:val="3"/>
          <w:numId w:val="1"/>
        </w:numPr>
        <w:bidi w:val="0"/>
      </w:pPr>
      <w:r>
        <w:t>***Should go to edit store policy</w:t>
      </w:r>
    </w:p>
    <w:tbl>
      <w:tblPr>
        <w:tblStyle w:val="4"/>
        <w:tblW w:w="8409" w:type="dxa"/>
        <w:tblLook w:val="04A0" w:firstRow="1" w:lastRow="0" w:firstColumn="1" w:lastColumn="0" w:noHBand="0" w:noVBand="1"/>
      </w:tblPr>
      <w:tblGrid>
        <w:gridCol w:w="3964"/>
        <w:gridCol w:w="4445"/>
      </w:tblGrid>
      <w:tr w:rsidR="003C56A3" w:rsidRPr="001872B8" w14:paraId="0CC8B009"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124322E" w14:textId="77777777" w:rsidR="003C56A3" w:rsidRPr="001872B8" w:rsidRDefault="003C56A3" w:rsidP="00DE6FAE">
            <w:pPr>
              <w:bidi w:val="0"/>
              <w:rPr>
                <w:b w:val="0"/>
                <w:bCs w:val="0"/>
              </w:rPr>
            </w:pPr>
            <w:r w:rsidRPr="001872B8">
              <w:rPr>
                <w:b w:val="0"/>
                <w:bCs w:val="0"/>
              </w:rPr>
              <w:t>Action</w:t>
            </w:r>
          </w:p>
        </w:tc>
        <w:tc>
          <w:tcPr>
            <w:tcW w:w="4445" w:type="dxa"/>
          </w:tcPr>
          <w:p w14:paraId="24A5EED9"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01FBFAE"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22B176" w14:textId="77777777" w:rsidR="003C56A3" w:rsidRPr="003C56A3" w:rsidRDefault="003C56A3" w:rsidP="003C56A3">
            <w:pPr>
              <w:bidi w:val="0"/>
            </w:pPr>
            <w:r w:rsidRPr="003C56A3">
              <w:t>The user is logged to the system and provides valid information while opening the store</w:t>
            </w:r>
          </w:p>
          <w:p w14:paraId="0A15FB66" w14:textId="6119641E" w:rsidR="003C56A3" w:rsidRPr="001872B8" w:rsidRDefault="003C56A3" w:rsidP="00DE6FAE">
            <w:pPr>
              <w:bidi w:val="0"/>
              <w:rPr>
                <w:b w:val="0"/>
                <w:bCs w:val="0"/>
              </w:rPr>
            </w:pPr>
          </w:p>
        </w:tc>
        <w:tc>
          <w:tcPr>
            <w:tcW w:w="4445" w:type="dxa"/>
          </w:tcPr>
          <w:p w14:paraId="093E8FCF" w14:textId="05D86040" w:rsidR="003C56A3" w:rsidRPr="003C56A3"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3C56A3" w:rsidRPr="001872B8" w14:paraId="4F292901" w14:textId="77777777" w:rsidTr="00DE6FAE">
        <w:tc>
          <w:tcPr>
            <w:cnfStyle w:val="001000000000" w:firstRow="0" w:lastRow="0" w:firstColumn="1" w:lastColumn="0" w:oddVBand="0" w:evenVBand="0" w:oddHBand="0" w:evenHBand="0" w:firstRowFirstColumn="0" w:firstRowLastColumn="0" w:lastRowFirstColumn="0" w:lastRowLastColumn="0"/>
            <w:tcW w:w="3964" w:type="dxa"/>
          </w:tcPr>
          <w:p w14:paraId="49EC1A0A" w14:textId="77777777" w:rsidR="003C56A3" w:rsidRPr="003C56A3" w:rsidRDefault="003C56A3" w:rsidP="003C56A3">
            <w:pPr>
              <w:bidi w:val="0"/>
            </w:pPr>
            <w:r w:rsidRPr="003C56A3">
              <w:t>The user is logged to the system and provides non valid information while opening the store</w:t>
            </w:r>
          </w:p>
          <w:p w14:paraId="50A92E82" w14:textId="77777777" w:rsidR="003C56A3" w:rsidRPr="001872B8" w:rsidRDefault="003C56A3" w:rsidP="003C56A3">
            <w:pPr>
              <w:pStyle w:val="a3"/>
              <w:bidi w:val="0"/>
            </w:pPr>
          </w:p>
        </w:tc>
        <w:tc>
          <w:tcPr>
            <w:tcW w:w="4445" w:type="dxa"/>
          </w:tcPr>
          <w:p w14:paraId="056A0407" w14:textId="2BAAE054" w:rsidR="003C56A3" w:rsidRPr="001872B8" w:rsidRDefault="003C56A3" w:rsidP="003C56A3">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3C56A3" w:rsidRPr="001872B8" w14:paraId="30F6B43D"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EEA46BA" w14:textId="77777777" w:rsidR="003C56A3" w:rsidRPr="003C56A3" w:rsidRDefault="003C56A3" w:rsidP="003C56A3">
            <w:pPr>
              <w:bidi w:val="0"/>
            </w:pPr>
            <w:r w:rsidRPr="003C56A3">
              <w:t>The user is not logged to the system and provides valid information while opening the store</w:t>
            </w:r>
          </w:p>
          <w:p w14:paraId="0EE108E2" w14:textId="77777777" w:rsidR="003C56A3" w:rsidRPr="001872B8" w:rsidRDefault="003C56A3" w:rsidP="003C56A3">
            <w:pPr>
              <w:pStyle w:val="a3"/>
              <w:bidi w:val="0"/>
            </w:pPr>
          </w:p>
        </w:tc>
        <w:tc>
          <w:tcPr>
            <w:tcW w:w="4445" w:type="dxa"/>
          </w:tcPr>
          <w:p w14:paraId="44999E29"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6A1E8C3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p>
        </w:tc>
      </w:tr>
    </w:tbl>
    <w:p w14:paraId="063B367C" w14:textId="79A6E18B" w:rsidR="002A602A" w:rsidRPr="001872B8" w:rsidRDefault="002A602A" w:rsidP="00A661D6">
      <w:pPr>
        <w:bidi w:val="0"/>
      </w:pPr>
    </w:p>
    <w:p w14:paraId="6C8E55A2" w14:textId="59564A75" w:rsidR="00A661D6" w:rsidRPr="001872B8" w:rsidRDefault="00A661D6" w:rsidP="00A661D6">
      <w:pPr>
        <w:pStyle w:val="a3"/>
        <w:numPr>
          <w:ilvl w:val="0"/>
          <w:numId w:val="1"/>
        </w:numPr>
        <w:bidi w:val="0"/>
        <w:rPr>
          <w:b/>
          <w:bCs/>
        </w:rPr>
      </w:pPr>
      <w:commentRangeStart w:id="6"/>
      <w:r w:rsidRPr="001872B8">
        <w:t>Use</w:t>
      </w:r>
      <w:commentRangeEnd w:id="6"/>
      <w:r w:rsidRPr="001872B8">
        <w:rPr>
          <w:rStyle w:val="a7"/>
        </w:rPr>
        <w:commentReference w:id="6"/>
      </w:r>
      <w:r w:rsidRPr="001872B8">
        <w:t xml:space="preserve"> case: </w:t>
      </w:r>
      <w:r w:rsidRPr="001872B8">
        <w:rPr>
          <w:b/>
          <w:bCs/>
        </w:rPr>
        <w:t>Review purchase history</w:t>
      </w:r>
    </w:p>
    <w:p w14:paraId="2B78274E" w14:textId="7C54763E" w:rsidR="00A661D6" w:rsidRPr="001872B8" w:rsidRDefault="00A661D6" w:rsidP="00A661D6">
      <w:pPr>
        <w:pStyle w:val="a3"/>
        <w:numPr>
          <w:ilvl w:val="1"/>
          <w:numId w:val="1"/>
        </w:numPr>
        <w:bidi w:val="0"/>
        <w:rPr>
          <w:b/>
          <w:bCs/>
        </w:rPr>
      </w:pPr>
      <w:r w:rsidRPr="001872B8">
        <w:rPr>
          <w:b/>
          <w:bCs/>
        </w:rPr>
        <w:t xml:space="preserve">Actor: </w:t>
      </w:r>
      <w:r w:rsidRPr="001872B8">
        <w:rPr>
          <w:b/>
          <w:bCs/>
          <w:color w:val="FF0000"/>
        </w:rPr>
        <w:t>Member</w:t>
      </w:r>
    </w:p>
    <w:p w14:paraId="3B88B420" w14:textId="0AC058B3" w:rsidR="00A661D6" w:rsidRPr="001872B8" w:rsidRDefault="00A661D6" w:rsidP="00A661D6">
      <w:pPr>
        <w:pStyle w:val="a3"/>
        <w:numPr>
          <w:ilvl w:val="1"/>
          <w:numId w:val="1"/>
        </w:numPr>
        <w:bidi w:val="0"/>
        <w:rPr>
          <w:b/>
          <w:bCs/>
        </w:rPr>
      </w:pPr>
      <w:r w:rsidRPr="001872B8">
        <w:rPr>
          <w:b/>
          <w:bCs/>
        </w:rPr>
        <w:t xml:space="preserve">Precondition: </w:t>
      </w:r>
      <w:r w:rsidRPr="001872B8">
        <w:rPr>
          <w:b/>
          <w:bCs/>
          <w:color w:val="FF0000"/>
        </w:rPr>
        <w:t>Member</w:t>
      </w:r>
      <w:r w:rsidR="00F05747" w:rsidRPr="001872B8">
        <w:rPr>
          <w:b/>
          <w:bCs/>
          <w:strike/>
          <w:color w:val="FF0000"/>
        </w:rPr>
        <w:t xml:space="preserve"> </w:t>
      </w:r>
      <w:r w:rsidRPr="001872B8">
        <w:t xml:space="preserve">is logged in to the </w:t>
      </w:r>
      <w:r w:rsidRPr="001872B8">
        <w:rPr>
          <w:b/>
          <w:bCs/>
          <w:color w:val="FF0000"/>
        </w:rPr>
        <w:t>system</w:t>
      </w:r>
    </w:p>
    <w:p w14:paraId="067312D5" w14:textId="5E7356EC" w:rsidR="00A661D6" w:rsidRPr="001872B8" w:rsidRDefault="00A661D6" w:rsidP="00A661D6">
      <w:pPr>
        <w:pStyle w:val="a3"/>
        <w:numPr>
          <w:ilvl w:val="1"/>
          <w:numId w:val="1"/>
        </w:numPr>
        <w:bidi w:val="0"/>
        <w:rPr>
          <w:b/>
          <w:bCs/>
        </w:rPr>
      </w:pPr>
      <w:r w:rsidRPr="001872B8">
        <w:rPr>
          <w:b/>
          <w:bCs/>
        </w:rPr>
        <w:t xml:space="preserve">Parameter: </w:t>
      </w:r>
    </w:p>
    <w:p w14:paraId="07A63BBE" w14:textId="77777777" w:rsidR="00A661D6" w:rsidRPr="001872B8" w:rsidRDefault="00A661D6" w:rsidP="00A661D6">
      <w:pPr>
        <w:pStyle w:val="a3"/>
        <w:numPr>
          <w:ilvl w:val="1"/>
          <w:numId w:val="1"/>
        </w:numPr>
        <w:bidi w:val="0"/>
        <w:rPr>
          <w:b/>
          <w:bCs/>
        </w:rPr>
      </w:pPr>
      <w:r w:rsidRPr="001872B8">
        <w:rPr>
          <w:b/>
          <w:bCs/>
        </w:rPr>
        <w:t>Actions:</w:t>
      </w:r>
    </w:p>
    <w:p w14:paraId="21A8C2DB" w14:textId="33786815" w:rsidR="00A661D6" w:rsidRPr="001872B8" w:rsidRDefault="00A661D6" w:rsidP="00A661D6">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D3DAC58" w14:textId="6F9F3511" w:rsidR="00956F11" w:rsidRPr="001872B8" w:rsidRDefault="00F05747" w:rsidP="00956F11">
      <w:pPr>
        <w:pStyle w:val="a3"/>
        <w:numPr>
          <w:ilvl w:val="2"/>
          <w:numId w:val="1"/>
        </w:numPr>
        <w:bidi w:val="0"/>
      </w:pPr>
      <w:r w:rsidRPr="001872B8">
        <w:rPr>
          <w:b/>
          <w:bCs/>
          <w:color w:val="FF0000"/>
        </w:rPr>
        <w:t>Member</w:t>
      </w:r>
      <w:r w:rsidRPr="001872B8">
        <w:rPr>
          <w:color w:val="FF0000"/>
        </w:rPr>
        <w:t xml:space="preserve"> </w:t>
      </w:r>
      <w:r w:rsidR="00956F11" w:rsidRPr="001872B8">
        <w:t>asks to view the history</w:t>
      </w:r>
    </w:p>
    <w:p w14:paraId="1637AC3E" w14:textId="10ABF0E9" w:rsidR="00956F11" w:rsidRDefault="00956F11" w:rsidP="00956F11">
      <w:pPr>
        <w:pStyle w:val="a3"/>
        <w:numPr>
          <w:ilvl w:val="2"/>
          <w:numId w:val="1"/>
        </w:numPr>
        <w:bidi w:val="0"/>
      </w:pPr>
      <w:r w:rsidRPr="001872B8">
        <w:t>System presents details about every previous the user performed in the past</w:t>
      </w:r>
    </w:p>
    <w:p w14:paraId="2F45E56D" w14:textId="2C56BDC5" w:rsidR="00DE6FAE" w:rsidRDefault="00DE6FAE" w:rsidP="00DE6FAE">
      <w:pPr>
        <w:bidi w:val="0"/>
      </w:pPr>
    </w:p>
    <w:tbl>
      <w:tblPr>
        <w:tblStyle w:val="4"/>
        <w:tblW w:w="8409" w:type="dxa"/>
        <w:tblLook w:val="04A0" w:firstRow="1" w:lastRow="0" w:firstColumn="1" w:lastColumn="0" w:noHBand="0" w:noVBand="1"/>
      </w:tblPr>
      <w:tblGrid>
        <w:gridCol w:w="4390"/>
        <w:gridCol w:w="4019"/>
      </w:tblGrid>
      <w:tr w:rsidR="00DE6FAE" w:rsidRPr="00E148DE" w14:paraId="7068039A"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3E4F75" w14:textId="77777777" w:rsidR="00DE6FAE" w:rsidRPr="00E148DE" w:rsidRDefault="00DE6FAE" w:rsidP="00DE6FAE">
            <w:pPr>
              <w:bidi w:val="0"/>
              <w:rPr>
                <w:b w:val="0"/>
                <w:bCs w:val="0"/>
              </w:rPr>
            </w:pPr>
            <w:bookmarkStart w:id="7" w:name="_Hlk67238390"/>
            <w:r w:rsidRPr="00E148DE">
              <w:rPr>
                <w:b w:val="0"/>
                <w:bCs w:val="0"/>
              </w:rPr>
              <w:t>Action</w:t>
            </w:r>
          </w:p>
        </w:tc>
        <w:tc>
          <w:tcPr>
            <w:tcW w:w="4019" w:type="dxa"/>
          </w:tcPr>
          <w:p w14:paraId="117AEE89"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6977A19C"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A7A887" w14:textId="77777777" w:rsidR="00DE6FAE" w:rsidRPr="00DE6FAE" w:rsidRDefault="00DE6FAE" w:rsidP="00DE6FAE">
            <w:pPr>
              <w:bidi w:val="0"/>
            </w:pPr>
            <w:r w:rsidRPr="00DE6FAE">
              <w:t>The user is logged to the system and asks to watch his personal purchase history</w:t>
            </w:r>
          </w:p>
          <w:p w14:paraId="615F1D49" w14:textId="77777777" w:rsidR="00DE6FAE" w:rsidRPr="00E148DE" w:rsidRDefault="00DE6FAE" w:rsidP="00DE6FAE">
            <w:pPr>
              <w:bidi w:val="0"/>
              <w:rPr>
                <w:b w:val="0"/>
                <w:bCs w:val="0"/>
              </w:rPr>
            </w:pPr>
          </w:p>
        </w:tc>
        <w:tc>
          <w:tcPr>
            <w:tcW w:w="4019" w:type="dxa"/>
          </w:tcPr>
          <w:p w14:paraId="18F35A8E" w14:textId="06C4CB2E"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7"/>
    </w:tbl>
    <w:p w14:paraId="26E79B54" w14:textId="5F16D5F5" w:rsidR="002A602A" w:rsidRPr="001872B8" w:rsidRDefault="002A602A" w:rsidP="002A602A">
      <w:pPr>
        <w:bidi w:val="0"/>
        <w:ind w:left="2520"/>
      </w:pPr>
    </w:p>
    <w:p w14:paraId="5B9975D2" w14:textId="14E59A35" w:rsidR="00956F11" w:rsidRPr="001872B8" w:rsidRDefault="00956F11" w:rsidP="00956F11">
      <w:pPr>
        <w:pStyle w:val="a3"/>
        <w:numPr>
          <w:ilvl w:val="0"/>
          <w:numId w:val="1"/>
        </w:numPr>
        <w:bidi w:val="0"/>
        <w:rPr>
          <w:b/>
          <w:bCs/>
        </w:rPr>
      </w:pPr>
      <w:commentRangeStart w:id="8"/>
      <w:r w:rsidRPr="001872B8">
        <w:t>Use</w:t>
      </w:r>
      <w:commentRangeEnd w:id="8"/>
      <w:r w:rsidRPr="001872B8">
        <w:rPr>
          <w:rStyle w:val="a7"/>
        </w:rPr>
        <w:commentReference w:id="8"/>
      </w:r>
      <w:r w:rsidRPr="001872B8">
        <w:t xml:space="preserve"> case: </w:t>
      </w:r>
      <w:r w:rsidRPr="001872B8">
        <w:rPr>
          <w:b/>
          <w:bCs/>
        </w:rPr>
        <w:t>Add new product to store</w:t>
      </w:r>
    </w:p>
    <w:p w14:paraId="2949F0CD" w14:textId="06122C87" w:rsidR="00956F11" w:rsidRPr="001872B8" w:rsidRDefault="00956F11" w:rsidP="00956F11">
      <w:pPr>
        <w:pStyle w:val="a3"/>
        <w:numPr>
          <w:ilvl w:val="1"/>
          <w:numId w:val="1"/>
        </w:numPr>
        <w:bidi w:val="0"/>
        <w:rPr>
          <w:b/>
          <w:bCs/>
        </w:rPr>
      </w:pPr>
      <w:r w:rsidRPr="001872B8">
        <w:rPr>
          <w:b/>
          <w:bCs/>
        </w:rPr>
        <w:t xml:space="preserve">Actor: </w:t>
      </w:r>
      <w:r w:rsidR="00FA0729">
        <w:rPr>
          <w:b/>
          <w:bCs/>
        </w:rPr>
        <w:t>Member</w:t>
      </w:r>
    </w:p>
    <w:p w14:paraId="4D981DF4" w14:textId="77777777" w:rsidR="008964A0" w:rsidRPr="001872B8" w:rsidRDefault="00956F11" w:rsidP="00956F11">
      <w:pPr>
        <w:pStyle w:val="a3"/>
        <w:numPr>
          <w:ilvl w:val="1"/>
          <w:numId w:val="1"/>
        </w:numPr>
        <w:bidi w:val="0"/>
        <w:rPr>
          <w:b/>
          <w:bCs/>
        </w:rPr>
      </w:pPr>
      <w:r w:rsidRPr="001872B8">
        <w:rPr>
          <w:b/>
          <w:bCs/>
        </w:rPr>
        <w:t xml:space="preserve">Precondition: </w:t>
      </w:r>
    </w:p>
    <w:p w14:paraId="0943A971" w14:textId="5A1AD9C8" w:rsidR="008964A0" w:rsidRPr="001872B8" w:rsidRDefault="00FA0729" w:rsidP="008964A0">
      <w:pPr>
        <w:pStyle w:val="a3"/>
        <w:numPr>
          <w:ilvl w:val="2"/>
          <w:numId w:val="1"/>
        </w:numPr>
        <w:bidi w:val="0"/>
        <w:rPr>
          <w:b/>
          <w:bCs/>
        </w:rPr>
      </w:pPr>
      <w:r>
        <w:rPr>
          <w:b/>
          <w:bCs/>
        </w:rPr>
        <w:t>Member</w:t>
      </w:r>
      <w:r w:rsidR="00956F11" w:rsidRPr="001872B8">
        <w:rPr>
          <w:color w:val="FF0000"/>
        </w:rPr>
        <w:t xml:space="preserve"> </w:t>
      </w:r>
      <w:r w:rsidR="00956F11" w:rsidRPr="001872B8">
        <w:t xml:space="preserve">is logged in to the </w:t>
      </w:r>
      <w:r w:rsidR="00956F11" w:rsidRPr="001872B8">
        <w:rPr>
          <w:b/>
          <w:bCs/>
          <w:color w:val="FF0000"/>
        </w:rPr>
        <w:t>system</w:t>
      </w:r>
    </w:p>
    <w:p w14:paraId="14A7B773" w14:textId="517929E4" w:rsidR="00956F11" w:rsidRPr="001872B8" w:rsidRDefault="00FA0729" w:rsidP="008964A0">
      <w:pPr>
        <w:pStyle w:val="a3"/>
        <w:numPr>
          <w:ilvl w:val="2"/>
          <w:numId w:val="1"/>
        </w:numPr>
        <w:bidi w:val="0"/>
        <w:rPr>
          <w:b/>
          <w:bCs/>
        </w:rPr>
      </w:pPr>
      <w:r>
        <w:rPr>
          <w:b/>
          <w:bCs/>
        </w:rPr>
        <w:t>Member</w:t>
      </w:r>
      <w:r w:rsidR="00643424" w:rsidRPr="001872B8">
        <w:t xml:space="preserve"> </w:t>
      </w:r>
      <w:r w:rsidR="008964A0" w:rsidRPr="001872B8">
        <w:t>is an owner of an existing store</w:t>
      </w:r>
    </w:p>
    <w:p w14:paraId="5032B261" w14:textId="185FEA0E" w:rsidR="008964A0" w:rsidRPr="001872B8" w:rsidRDefault="008964A0" w:rsidP="008964A0">
      <w:pPr>
        <w:pStyle w:val="a3"/>
        <w:numPr>
          <w:ilvl w:val="2"/>
          <w:numId w:val="1"/>
        </w:numPr>
        <w:bidi w:val="0"/>
        <w:rPr>
          <w:b/>
          <w:bCs/>
        </w:rPr>
      </w:pPr>
      <w:r w:rsidRPr="001872B8">
        <w:rPr>
          <w:b/>
          <w:bCs/>
        </w:rPr>
        <w:t xml:space="preserve">Same product </w:t>
      </w:r>
      <w:r w:rsidR="009E3621" w:rsidRPr="001872B8">
        <w:rPr>
          <w:b/>
          <w:bCs/>
        </w:rPr>
        <w:t>does not</w:t>
      </w:r>
      <w:r w:rsidRPr="001872B8">
        <w:rPr>
          <w:b/>
          <w:bCs/>
        </w:rPr>
        <w:t xml:space="preserve"> already exist in the store</w:t>
      </w:r>
    </w:p>
    <w:p w14:paraId="01357B7E" w14:textId="26DA7098" w:rsidR="00956F11" w:rsidRPr="001872B8" w:rsidRDefault="00956F11" w:rsidP="00956F11">
      <w:pPr>
        <w:pStyle w:val="a3"/>
        <w:numPr>
          <w:ilvl w:val="1"/>
          <w:numId w:val="1"/>
        </w:numPr>
        <w:bidi w:val="0"/>
        <w:rPr>
          <w:b/>
          <w:bCs/>
        </w:rPr>
      </w:pPr>
      <w:r w:rsidRPr="001872B8">
        <w:rPr>
          <w:b/>
          <w:bCs/>
        </w:rPr>
        <w:t xml:space="preserve">Parameter: </w:t>
      </w:r>
      <w:r w:rsidR="008964A0" w:rsidRPr="001872B8">
        <w:t>Store identification and new product</w:t>
      </w:r>
    </w:p>
    <w:p w14:paraId="7BCF3389" w14:textId="77777777" w:rsidR="00956F11" w:rsidRPr="001872B8" w:rsidRDefault="00956F11" w:rsidP="00956F11">
      <w:pPr>
        <w:pStyle w:val="a3"/>
        <w:numPr>
          <w:ilvl w:val="1"/>
          <w:numId w:val="1"/>
        </w:numPr>
        <w:bidi w:val="0"/>
        <w:rPr>
          <w:b/>
          <w:bCs/>
        </w:rPr>
      </w:pPr>
      <w:r w:rsidRPr="001872B8">
        <w:rPr>
          <w:b/>
          <w:bCs/>
        </w:rPr>
        <w:t>Actions:</w:t>
      </w:r>
    </w:p>
    <w:p w14:paraId="5EA6580D" w14:textId="79DFA3C7" w:rsidR="008964A0" w:rsidRPr="001872B8" w:rsidRDefault="00FA0729" w:rsidP="008964A0">
      <w:pPr>
        <w:pStyle w:val="a3"/>
        <w:numPr>
          <w:ilvl w:val="2"/>
          <w:numId w:val="1"/>
        </w:numPr>
        <w:bidi w:val="0"/>
      </w:pPr>
      <w:r>
        <w:t>Member</w:t>
      </w:r>
      <w:r w:rsidR="008964A0" w:rsidRPr="001872B8">
        <w:t xml:space="preserve"> asks to add a new product to </w:t>
      </w:r>
      <w:r w:rsidR="009E3621" w:rsidRPr="001872B8">
        <w:t>a</w:t>
      </w:r>
      <w:r w:rsidR="008964A0" w:rsidRPr="001872B8">
        <w:t xml:space="preserve"> store he owns</w:t>
      </w:r>
    </w:p>
    <w:p w14:paraId="56F919C3" w14:textId="1D5F5CC8" w:rsidR="00956F11" w:rsidRPr="001872B8" w:rsidRDefault="008964A0" w:rsidP="00956F11">
      <w:pPr>
        <w:pStyle w:val="a3"/>
        <w:numPr>
          <w:ilvl w:val="2"/>
          <w:numId w:val="1"/>
        </w:numPr>
        <w:bidi w:val="0"/>
      </w:pPr>
      <w:r w:rsidRPr="001872B8">
        <w:t xml:space="preserve">The system asks for </w:t>
      </w:r>
      <w:r w:rsidR="009E3621" w:rsidRPr="001872B8">
        <w:t xml:space="preserve">store </w:t>
      </w:r>
      <w:r w:rsidR="00643424" w:rsidRPr="001872B8">
        <w:t>identification</w:t>
      </w:r>
    </w:p>
    <w:p w14:paraId="7CC8B86F" w14:textId="3EEA71BF" w:rsidR="009E3621" w:rsidRPr="001872B8" w:rsidRDefault="00FA0729" w:rsidP="009E3621">
      <w:pPr>
        <w:pStyle w:val="a3"/>
        <w:numPr>
          <w:ilvl w:val="2"/>
          <w:numId w:val="1"/>
        </w:numPr>
        <w:bidi w:val="0"/>
      </w:pPr>
      <w:r>
        <w:t>Member</w:t>
      </w:r>
      <w:r w:rsidR="009E3621" w:rsidRPr="001872B8">
        <w:t xml:space="preserve"> enters store id</w:t>
      </w:r>
    </w:p>
    <w:p w14:paraId="4D6493B6" w14:textId="45452B21" w:rsidR="009E3621" w:rsidRPr="001872B8" w:rsidRDefault="009E3621" w:rsidP="009E3621">
      <w:pPr>
        <w:pStyle w:val="a3"/>
        <w:numPr>
          <w:ilvl w:val="2"/>
          <w:numId w:val="1"/>
        </w:numPr>
        <w:bidi w:val="0"/>
      </w:pPr>
      <w:r w:rsidRPr="001872B8">
        <w:t>System asks for product's details</w:t>
      </w:r>
    </w:p>
    <w:p w14:paraId="0FEA71CF" w14:textId="6C68478F" w:rsidR="008964A0" w:rsidRPr="001872B8" w:rsidRDefault="00FA0729" w:rsidP="008964A0">
      <w:pPr>
        <w:pStyle w:val="a3"/>
        <w:numPr>
          <w:ilvl w:val="2"/>
          <w:numId w:val="1"/>
        </w:numPr>
        <w:bidi w:val="0"/>
      </w:pPr>
      <w:r>
        <w:rPr>
          <w:b/>
          <w:bCs/>
        </w:rPr>
        <w:t>Member</w:t>
      </w:r>
      <w:r w:rsidR="008964A0" w:rsidRPr="001872B8">
        <w:t xml:space="preserve"> provides required details- product details</w:t>
      </w:r>
    </w:p>
    <w:p w14:paraId="6D33E573" w14:textId="17E44E0A" w:rsidR="008964A0" w:rsidRPr="001872B8" w:rsidRDefault="008964A0" w:rsidP="008964A0">
      <w:pPr>
        <w:pStyle w:val="a3"/>
        <w:numPr>
          <w:ilvl w:val="2"/>
          <w:numId w:val="1"/>
        </w:numPr>
        <w:bidi w:val="0"/>
      </w:pPr>
      <w:r w:rsidRPr="001872B8">
        <w:t>System checks if such a program already exist in the system</w:t>
      </w:r>
    </w:p>
    <w:p w14:paraId="2C9286A3" w14:textId="414CDA84" w:rsidR="008964A0" w:rsidRPr="001872B8" w:rsidRDefault="008964A0" w:rsidP="009E3621">
      <w:pPr>
        <w:pStyle w:val="a3"/>
        <w:numPr>
          <w:ilvl w:val="2"/>
          <w:numId w:val="1"/>
        </w:numPr>
        <w:bidi w:val="0"/>
      </w:pPr>
      <w:r w:rsidRPr="001872B8">
        <w:t xml:space="preserve">If the product </w:t>
      </w:r>
      <w:r w:rsidR="009E3621" w:rsidRPr="001872B8">
        <w:t xml:space="preserve">with the same product id exists already in the </w:t>
      </w:r>
      <w:proofErr w:type="spellStart"/>
      <w:r w:rsidR="009E3621" w:rsidRPr="001872B8">
        <w:t>stor</w:t>
      </w:r>
      <w:proofErr w:type="spellEnd"/>
    </w:p>
    <w:p w14:paraId="3C67D478" w14:textId="22876922" w:rsidR="009E3621" w:rsidRPr="001872B8" w:rsidRDefault="009E3621" w:rsidP="009E3621">
      <w:pPr>
        <w:pStyle w:val="a3"/>
        <w:numPr>
          <w:ilvl w:val="3"/>
          <w:numId w:val="1"/>
        </w:numPr>
        <w:bidi w:val="0"/>
      </w:pPr>
      <w:r w:rsidRPr="001872B8">
        <w:t xml:space="preserve">System informs </w:t>
      </w:r>
      <w:r w:rsidR="00FA0729">
        <w:t>Member</w:t>
      </w:r>
      <w:r w:rsidRPr="001872B8">
        <w:t xml:space="preserve"> that a product already exists</w:t>
      </w:r>
    </w:p>
    <w:p w14:paraId="6112E4ED" w14:textId="4B8B5E93" w:rsidR="009E3621" w:rsidRPr="001872B8" w:rsidRDefault="009E3621" w:rsidP="009E3621">
      <w:pPr>
        <w:pStyle w:val="a3"/>
        <w:numPr>
          <w:ilvl w:val="2"/>
          <w:numId w:val="1"/>
        </w:numPr>
        <w:bidi w:val="0"/>
      </w:pPr>
      <w:r w:rsidRPr="001872B8">
        <w:t>Else</w:t>
      </w:r>
    </w:p>
    <w:p w14:paraId="3CB7FEB3" w14:textId="622B1D4D" w:rsidR="009E3621" w:rsidRPr="001872B8" w:rsidRDefault="009E3621" w:rsidP="009E3621">
      <w:pPr>
        <w:pStyle w:val="a3"/>
        <w:numPr>
          <w:ilvl w:val="3"/>
          <w:numId w:val="1"/>
        </w:numPr>
        <w:bidi w:val="0"/>
      </w:pPr>
      <w:r w:rsidRPr="001872B8">
        <w:t>System adds the product to the store's products resource</w:t>
      </w:r>
    </w:p>
    <w:p w14:paraId="2B0FEB77" w14:textId="2DFEA9E0" w:rsidR="009E3621" w:rsidRPr="001872B8" w:rsidRDefault="009E3621" w:rsidP="009E3621">
      <w:pPr>
        <w:pStyle w:val="a3"/>
        <w:numPr>
          <w:ilvl w:val="3"/>
          <w:numId w:val="1"/>
        </w:numPr>
        <w:bidi w:val="0"/>
      </w:pPr>
      <w:r w:rsidRPr="001872B8">
        <w:t>System updates product's current stock to 0</w:t>
      </w:r>
    </w:p>
    <w:p w14:paraId="1DC7B4F1" w14:textId="01483EEF" w:rsidR="009E3621" w:rsidRPr="001872B8" w:rsidRDefault="009E3621" w:rsidP="009E3621">
      <w:pPr>
        <w:pStyle w:val="a3"/>
        <w:numPr>
          <w:ilvl w:val="3"/>
          <w:numId w:val="1"/>
        </w:numPr>
        <w:bidi w:val="0"/>
      </w:pPr>
      <w:r w:rsidRPr="001872B8">
        <w:t xml:space="preserve">System informs the </w:t>
      </w:r>
      <w:r w:rsidR="00FA0729">
        <w:t>Member</w:t>
      </w:r>
      <w:r w:rsidRPr="001872B8">
        <w:t xml:space="preserve"> that the product was added successfully</w:t>
      </w:r>
    </w:p>
    <w:p w14:paraId="7DE515BF" w14:textId="77777777" w:rsidR="00DE6FAE" w:rsidRDefault="00DE6FAE" w:rsidP="00956F11">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DE6FAE" w:rsidRPr="00E148DE" w14:paraId="231E3B8B"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F0DE5B" w14:textId="77777777" w:rsidR="00DE6FAE" w:rsidRPr="00E148DE" w:rsidRDefault="00DE6FAE" w:rsidP="00DE6FAE">
            <w:pPr>
              <w:bidi w:val="0"/>
              <w:rPr>
                <w:b w:val="0"/>
                <w:bCs w:val="0"/>
              </w:rPr>
            </w:pPr>
            <w:r w:rsidRPr="00E148DE">
              <w:rPr>
                <w:b w:val="0"/>
                <w:bCs w:val="0"/>
              </w:rPr>
              <w:t>Action</w:t>
            </w:r>
          </w:p>
        </w:tc>
        <w:tc>
          <w:tcPr>
            <w:tcW w:w="5529" w:type="dxa"/>
          </w:tcPr>
          <w:p w14:paraId="038F14D1"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20DC2D1A"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E500A70" w14:textId="462E5BE8" w:rsidR="00DE6FAE" w:rsidRPr="00DE6FAE" w:rsidRDefault="00FA0729" w:rsidP="00DE6FAE">
            <w:pPr>
              <w:bidi w:val="0"/>
            </w:pPr>
            <w:r>
              <w:t>Member</w:t>
            </w:r>
            <w:r w:rsidR="00DE6FAE" w:rsidRPr="00DE6FAE">
              <w:t xml:space="preserve"> is logged to the system and provides an identification of an existing store that he owns and valid new product details</w:t>
            </w:r>
          </w:p>
          <w:p w14:paraId="59DEFE04" w14:textId="77777777" w:rsidR="00DE6FAE" w:rsidRPr="00E148DE" w:rsidRDefault="00DE6FAE" w:rsidP="00DE6FAE">
            <w:pPr>
              <w:bidi w:val="0"/>
              <w:rPr>
                <w:b w:val="0"/>
                <w:bCs w:val="0"/>
              </w:rPr>
            </w:pPr>
          </w:p>
        </w:tc>
        <w:tc>
          <w:tcPr>
            <w:tcW w:w="5529" w:type="dxa"/>
          </w:tcPr>
          <w:p w14:paraId="570424E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55088310"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4298F22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008E86E2"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5AC3B3F9" w14:textId="77777777"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649ADA79"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3BC4B2C" w14:textId="47D613DF" w:rsidR="00DE6FAE" w:rsidRPr="00DE6FAE" w:rsidRDefault="00FA0729" w:rsidP="00DE6FAE">
            <w:pPr>
              <w:bidi w:val="0"/>
            </w:pPr>
            <w:r>
              <w:t>Member</w:t>
            </w:r>
            <w:r w:rsidR="00DE6FAE" w:rsidRPr="00DE6FAE">
              <w:t xml:space="preserve"> is logged to the system and provides identification of a store that doesn't exist</w:t>
            </w:r>
          </w:p>
          <w:p w14:paraId="3884FCF4" w14:textId="77777777" w:rsidR="00DE6FAE" w:rsidRPr="00DE6FAE" w:rsidRDefault="00DE6FAE" w:rsidP="00DE6FAE">
            <w:pPr>
              <w:bidi w:val="0"/>
              <w:rPr>
                <w:b w:val="0"/>
                <w:bCs w:val="0"/>
              </w:rPr>
            </w:pPr>
          </w:p>
        </w:tc>
        <w:tc>
          <w:tcPr>
            <w:tcW w:w="5529" w:type="dxa"/>
          </w:tcPr>
          <w:p w14:paraId="40C11667" w14:textId="7758B113"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00FA0729">
              <w:rPr>
                <w:b/>
                <w:bCs/>
              </w:rPr>
              <w:t>Member</w:t>
            </w:r>
            <w:r w:rsidRPr="00DE6FAE">
              <w:rPr>
                <w:b/>
                <w:bCs/>
              </w:rPr>
              <w:t xml:space="preserve"> </w:t>
            </w:r>
            <w:r w:rsidRPr="001872B8">
              <w:t xml:space="preserve">that the </w:t>
            </w:r>
            <w:r w:rsidRPr="00DE6FAE">
              <w:rPr>
                <w:b/>
                <w:bCs/>
              </w:rPr>
              <w:t>store</w:t>
            </w:r>
            <w:r w:rsidRPr="001872B8">
              <w:t xml:space="preserve"> doesn’t exist in his owned store repository</w:t>
            </w:r>
          </w:p>
          <w:p w14:paraId="60E8F8BA"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p>
        </w:tc>
      </w:tr>
      <w:tr w:rsidR="00DE6FAE" w:rsidRPr="00E148DE" w14:paraId="343C29C5"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D23D2A8" w14:textId="0619C56D" w:rsidR="00DE6FAE" w:rsidRPr="00DE6FAE" w:rsidRDefault="00DE6FAE" w:rsidP="00DE6FAE">
            <w:pPr>
              <w:bidi w:val="0"/>
            </w:pPr>
            <w:r w:rsidRPr="00DE6FAE">
              <w:t xml:space="preserve">The </w:t>
            </w:r>
            <w:r w:rsidR="00FA0729">
              <w:t>Member</w:t>
            </w:r>
            <w:r w:rsidRPr="00DE6FAE">
              <w:t xml:space="preserve"> is logged to the system and provides identification of a store that he doesn’t own</w:t>
            </w:r>
          </w:p>
          <w:p w14:paraId="055D9929" w14:textId="77777777" w:rsidR="00DE6FAE" w:rsidRPr="00DE6FAE" w:rsidRDefault="00DE6FAE" w:rsidP="00DE6FAE">
            <w:pPr>
              <w:bidi w:val="0"/>
              <w:rPr>
                <w:b w:val="0"/>
                <w:bCs w:val="0"/>
              </w:rPr>
            </w:pPr>
          </w:p>
        </w:tc>
        <w:tc>
          <w:tcPr>
            <w:tcW w:w="5529" w:type="dxa"/>
          </w:tcPr>
          <w:p w14:paraId="45BD56DB" w14:textId="0DA1D378"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00FA0729">
              <w:rPr>
                <w:b/>
                <w:bCs/>
              </w:rPr>
              <w:t>Member</w:t>
            </w:r>
            <w:r w:rsidRPr="00DE6FAE">
              <w:rPr>
                <w:b/>
                <w:bCs/>
              </w:rPr>
              <w:t xml:space="preserve"> </w:t>
            </w:r>
            <w:r w:rsidRPr="001872B8">
              <w:t xml:space="preserve">that the </w:t>
            </w:r>
            <w:r w:rsidRPr="00DE6FAE">
              <w:rPr>
                <w:b/>
                <w:bCs/>
              </w:rPr>
              <w:t>store</w:t>
            </w:r>
            <w:r w:rsidRPr="001872B8">
              <w:t xml:space="preserve"> doesn’t exist in his owned store repository</w:t>
            </w:r>
          </w:p>
          <w:p w14:paraId="72C96BDE"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7FD6196D"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77743EEB" w14:textId="1D07A216" w:rsidR="00DE6FAE" w:rsidRPr="00DE6FAE" w:rsidRDefault="00DE6FAE" w:rsidP="00DE6FAE">
            <w:pPr>
              <w:bidi w:val="0"/>
            </w:pPr>
            <w:r w:rsidRPr="00DE6FAE">
              <w:t xml:space="preserve">The </w:t>
            </w:r>
            <w:r w:rsidR="00FA0729">
              <w:t>Member</w:t>
            </w:r>
            <w:r w:rsidRPr="00DE6FAE">
              <w:t xml:space="preserve"> is logged to the system and provides identification of a store he owns, and of a product that already exists in the store</w:t>
            </w:r>
          </w:p>
        </w:tc>
        <w:tc>
          <w:tcPr>
            <w:tcW w:w="5529" w:type="dxa"/>
          </w:tcPr>
          <w:p w14:paraId="1279A514" w14:textId="1AB14A28"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DE6FAE">
              <w:rPr>
                <w:b/>
                <w:bCs/>
              </w:rPr>
              <w:t xml:space="preserve"> that the products he asks to add already </w:t>
            </w:r>
            <w:proofErr w:type="spellStart"/>
            <w:r w:rsidRPr="00DE6FAE">
              <w:rPr>
                <w:b/>
                <w:bCs/>
              </w:rPr>
              <w:t>exits</w:t>
            </w:r>
            <w:proofErr w:type="spellEnd"/>
            <w:r w:rsidRPr="00DE6FAE">
              <w:rPr>
                <w:b/>
                <w:bCs/>
              </w:rPr>
              <w:t xml:space="preserve"> in the store</w:t>
            </w:r>
          </w:p>
          <w:p w14:paraId="419EB016"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DE6FAE" w:rsidRPr="00E148DE" w14:paraId="44268503"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C9A952" w14:textId="49351E93" w:rsidR="00DE6FAE" w:rsidRPr="00DE6FAE" w:rsidRDefault="00DE6FAE" w:rsidP="00DE6FAE">
            <w:pPr>
              <w:bidi w:val="0"/>
            </w:pPr>
            <w:r w:rsidRPr="00DE6FAE">
              <w:t xml:space="preserve">The </w:t>
            </w:r>
            <w:r w:rsidR="00FA0729">
              <w:t>Member</w:t>
            </w:r>
            <w:r w:rsidRPr="00DE6FAE">
              <w:t xml:space="preserve"> is not logged to the system</w:t>
            </w:r>
          </w:p>
          <w:p w14:paraId="5D6F3155" w14:textId="77777777" w:rsidR="00DE6FAE" w:rsidRPr="001872B8" w:rsidRDefault="00DE6FAE" w:rsidP="00DE6FAE">
            <w:pPr>
              <w:pStyle w:val="a3"/>
              <w:bidi w:val="0"/>
            </w:pPr>
          </w:p>
        </w:tc>
        <w:tc>
          <w:tcPr>
            <w:tcW w:w="5529" w:type="dxa"/>
          </w:tcPr>
          <w:p w14:paraId="09F8E013"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DC470C2"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pPr>
          </w:p>
        </w:tc>
      </w:tr>
      <w:tr w:rsidR="00DE6FAE" w:rsidRPr="00E148DE" w14:paraId="4F01383E"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B23907F" w14:textId="395877CE" w:rsidR="00DE6FAE" w:rsidRPr="00DE6FAE" w:rsidRDefault="00DE6FAE" w:rsidP="00DE6FAE">
            <w:pPr>
              <w:bidi w:val="0"/>
            </w:pPr>
            <w:r w:rsidRPr="00DE6FAE">
              <w:t xml:space="preserve">The </w:t>
            </w:r>
            <w:r w:rsidR="00FA0729">
              <w:t>Member</w:t>
            </w:r>
            <w:r w:rsidRPr="00DE6FAE">
              <w:t xml:space="preserve"> is logged to the system and provides identification of a store he owns, and of a product that doesn't exists, and with invalid product details</w:t>
            </w:r>
          </w:p>
          <w:p w14:paraId="4CCCEBF7" w14:textId="77777777" w:rsidR="00DE6FAE" w:rsidRPr="001872B8" w:rsidRDefault="00DE6FAE" w:rsidP="00DE6FAE">
            <w:pPr>
              <w:pStyle w:val="a3"/>
              <w:bidi w:val="0"/>
            </w:pPr>
          </w:p>
        </w:tc>
        <w:tc>
          <w:tcPr>
            <w:tcW w:w="5529" w:type="dxa"/>
          </w:tcPr>
          <w:p w14:paraId="277E03D6" w14:textId="17D6D7F1"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DE6FAE">
              <w:rPr>
                <w:b/>
                <w:bCs/>
              </w:rPr>
              <w:t xml:space="preserve"> </w:t>
            </w:r>
            <w:r w:rsidRPr="001872B8">
              <w:t>that the product's details are invalid</w:t>
            </w:r>
          </w:p>
          <w:p w14:paraId="6C854050"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pPr>
          </w:p>
        </w:tc>
      </w:tr>
    </w:tbl>
    <w:p w14:paraId="4A3FC326" w14:textId="77777777" w:rsidR="00CC2670" w:rsidRPr="001872B8" w:rsidRDefault="00CC2670" w:rsidP="00CC2670">
      <w:pPr>
        <w:pStyle w:val="a3"/>
        <w:bidi w:val="0"/>
      </w:pPr>
    </w:p>
    <w:p w14:paraId="246DC2C2" w14:textId="21D54859" w:rsidR="00956F11" w:rsidRPr="001872B8" w:rsidRDefault="00956F11" w:rsidP="00956F11">
      <w:pPr>
        <w:pStyle w:val="a3"/>
        <w:bidi w:val="0"/>
      </w:pPr>
    </w:p>
    <w:p w14:paraId="10553B36" w14:textId="02894B5E" w:rsidR="00956F11" w:rsidRPr="001872B8" w:rsidRDefault="00956F11" w:rsidP="00956F11">
      <w:pPr>
        <w:pStyle w:val="a3"/>
        <w:numPr>
          <w:ilvl w:val="0"/>
          <w:numId w:val="1"/>
        </w:numPr>
        <w:bidi w:val="0"/>
        <w:rPr>
          <w:b/>
          <w:bCs/>
        </w:rPr>
      </w:pPr>
      <w:commentRangeStart w:id="9"/>
      <w:r w:rsidRPr="001872B8">
        <w:t>Use</w:t>
      </w:r>
      <w:commentRangeEnd w:id="9"/>
      <w:r w:rsidRPr="001872B8">
        <w:rPr>
          <w:rStyle w:val="a7"/>
        </w:rPr>
        <w:commentReference w:id="9"/>
      </w:r>
      <w:r w:rsidRPr="001872B8">
        <w:t xml:space="preserve"> case: </w:t>
      </w:r>
      <w:r w:rsidR="004D222E" w:rsidRPr="001872B8">
        <w:rPr>
          <w:b/>
          <w:bCs/>
        </w:rPr>
        <w:t>Remove product from store</w:t>
      </w:r>
    </w:p>
    <w:p w14:paraId="389C720F" w14:textId="7C4D0B44" w:rsidR="00643424" w:rsidRPr="001872B8" w:rsidRDefault="00956F11" w:rsidP="00643424">
      <w:pPr>
        <w:pStyle w:val="a3"/>
        <w:numPr>
          <w:ilvl w:val="1"/>
          <w:numId w:val="1"/>
        </w:numPr>
        <w:bidi w:val="0"/>
        <w:rPr>
          <w:b/>
          <w:bCs/>
        </w:rPr>
      </w:pPr>
      <w:r w:rsidRPr="001872B8">
        <w:rPr>
          <w:b/>
          <w:bCs/>
        </w:rPr>
        <w:t xml:space="preserve">Actor: </w:t>
      </w:r>
      <w:r w:rsidR="00FA0729">
        <w:rPr>
          <w:b/>
          <w:bCs/>
        </w:rPr>
        <w:t>Member</w:t>
      </w:r>
    </w:p>
    <w:p w14:paraId="6BB74D12" w14:textId="2A4F4216" w:rsidR="00643424" w:rsidRPr="001872B8" w:rsidRDefault="00956F11" w:rsidP="00643424">
      <w:pPr>
        <w:pStyle w:val="a3"/>
        <w:numPr>
          <w:ilvl w:val="1"/>
          <w:numId w:val="1"/>
        </w:numPr>
        <w:bidi w:val="0"/>
        <w:rPr>
          <w:b/>
          <w:bCs/>
        </w:rPr>
      </w:pPr>
      <w:r w:rsidRPr="001872B8">
        <w:rPr>
          <w:b/>
          <w:bCs/>
        </w:rPr>
        <w:t xml:space="preserve">Precondition: </w:t>
      </w:r>
    </w:p>
    <w:p w14:paraId="50F159BD" w14:textId="12500958" w:rsidR="00643424" w:rsidRPr="001872B8" w:rsidRDefault="00FA0729" w:rsidP="00643424">
      <w:pPr>
        <w:pStyle w:val="a3"/>
        <w:numPr>
          <w:ilvl w:val="2"/>
          <w:numId w:val="1"/>
        </w:numPr>
        <w:bidi w:val="0"/>
        <w:rPr>
          <w:b/>
          <w:bCs/>
        </w:rPr>
      </w:pPr>
      <w:r>
        <w:rPr>
          <w:b/>
          <w:bCs/>
        </w:rPr>
        <w:t>Member</w:t>
      </w:r>
      <w:r w:rsidR="00643424" w:rsidRPr="001872B8">
        <w:t xml:space="preserve"> is logged in to the </w:t>
      </w:r>
      <w:r w:rsidR="00643424" w:rsidRPr="001872B8">
        <w:rPr>
          <w:b/>
          <w:bCs/>
          <w:color w:val="FF0000"/>
        </w:rPr>
        <w:t>system</w:t>
      </w:r>
    </w:p>
    <w:p w14:paraId="560C92E2" w14:textId="7B7C7A85" w:rsidR="00643424" w:rsidRPr="001872B8" w:rsidRDefault="00FA0729" w:rsidP="00643424">
      <w:pPr>
        <w:pStyle w:val="a3"/>
        <w:numPr>
          <w:ilvl w:val="2"/>
          <w:numId w:val="1"/>
        </w:numPr>
        <w:bidi w:val="0"/>
        <w:rPr>
          <w:b/>
          <w:bCs/>
        </w:rPr>
      </w:pPr>
      <w:r>
        <w:rPr>
          <w:b/>
          <w:bCs/>
        </w:rPr>
        <w:t>Member</w:t>
      </w:r>
      <w:r w:rsidR="00643424" w:rsidRPr="001872B8">
        <w:t xml:space="preserve"> is an owner of an existing store</w:t>
      </w:r>
    </w:p>
    <w:p w14:paraId="2F91B102" w14:textId="3DB069FC" w:rsidR="00643424" w:rsidRPr="001872B8" w:rsidRDefault="00643424" w:rsidP="00643424">
      <w:pPr>
        <w:pStyle w:val="a3"/>
        <w:numPr>
          <w:ilvl w:val="1"/>
          <w:numId w:val="1"/>
        </w:numPr>
        <w:bidi w:val="0"/>
        <w:rPr>
          <w:b/>
          <w:bCs/>
        </w:rPr>
      </w:pPr>
      <w:r w:rsidRPr="001872B8">
        <w:rPr>
          <w:b/>
          <w:bCs/>
        </w:rPr>
        <w:t xml:space="preserve">Parameter: </w:t>
      </w:r>
      <w:r w:rsidRPr="001872B8">
        <w:t>Store identification and product id</w:t>
      </w:r>
    </w:p>
    <w:p w14:paraId="03407225" w14:textId="77777777" w:rsidR="00643424" w:rsidRPr="001872B8" w:rsidRDefault="00643424" w:rsidP="00643424">
      <w:pPr>
        <w:pStyle w:val="a3"/>
        <w:numPr>
          <w:ilvl w:val="1"/>
          <w:numId w:val="1"/>
        </w:numPr>
        <w:bidi w:val="0"/>
        <w:rPr>
          <w:b/>
          <w:bCs/>
        </w:rPr>
      </w:pPr>
      <w:r w:rsidRPr="001872B8">
        <w:rPr>
          <w:b/>
          <w:bCs/>
        </w:rPr>
        <w:t>Actions:</w:t>
      </w:r>
    </w:p>
    <w:p w14:paraId="5A67B5CE" w14:textId="39B1E611" w:rsidR="00643424" w:rsidRPr="001872B8" w:rsidRDefault="00FA0729" w:rsidP="00643424">
      <w:pPr>
        <w:pStyle w:val="a3"/>
        <w:numPr>
          <w:ilvl w:val="2"/>
          <w:numId w:val="1"/>
        </w:numPr>
        <w:bidi w:val="0"/>
      </w:pPr>
      <w:r>
        <w:t>Member</w:t>
      </w:r>
      <w:r w:rsidR="00643424" w:rsidRPr="001872B8">
        <w:t xml:space="preserve"> asks to remove a product from a store he owns</w:t>
      </w:r>
    </w:p>
    <w:p w14:paraId="57B67ACD" w14:textId="727C9B05" w:rsidR="00643424" w:rsidRPr="001872B8" w:rsidRDefault="00643424" w:rsidP="00643424">
      <w:pPr>
        <w:pStyle w:val="a3"/>
        <w:numPr>
          <w:ilvl w:val="2"/>
          <w:numId w:val="1"/>
        </w:numPr>
        <w:bidi w:val="0"/>
      </w:pPr>
      <w:r w:rsidRPr="001872B8">
        <w:t>The system asks for store identification</w:t>
      </w:r>
    </w:p>
    <w:p w14:paraId="0E91E896" w14:textId="767E8C89" w:rsidR="00643424" w:rsidRPr="001872B8" w:rsidRDefault="00FA0729" w:rsidP="00643424">
      <w:pPr>
        <w:pStyle w:val="a3"/>
        <w:numPr>
          <w:ilvl w:val="2"/>
          <w:numId w:val="1"/>
        </w:numPr>
        <w:bidi w:val="0"/>
      </w:pPr>
      <w:r>
        <w:t>Member</w:t>
      </w:r>
      <w:r w:rsidR="00643424" w:rsidRPr="001872B8">
        <w:t xml:space="preserve"> enters store id</w:t>
      </w:r>
    </w:p>
    <w:p w14:paraId="0E947B5E" w14:textId="61C31BDC" w:rsidR="00643424" w:rsidRPr="001872B8" w:rsidRDefault="00643424" w:rsidP="00643424">
      <w:pPr>
        <w:pStyle w:val="a3"/>
        <w:numPr>
          <w:ilvl w:val="2"/>
          <w:numId w:val="1"/>
        </w:numPr>
        <w:bidi w:val="0"/>
      </w:pPr>
      <w:r w:rsidRPr="001872B8">
        <w:t>System asks for product's id</w:t>
      </w:r>
    </w:p>
    <w:p w14:paraId="714D7374" w14:textId="5A3C238C" w:rsidR="00643424" w:rsidRPr="001872B8" w:rsidRDefault="00FA0729" w:rsidP="00643424">
      <w:pPr>
        <w:pStyle w:val="a3"/>
        <w:numPr>
          <w:ilvl w:val="2"/>
          <w:numId w:val="1"/>
        </w:numPr>
        <w:bidi w:val="0"/>
      </w:pPr>
      <w:r>
        <w:rPr>
          <w:b/>
          <w:bCs/>
        </w:rPr>
        <w:t>Member</w:t>
      </w:r>
      <w:r w:rsidR="00643424" w:rsidRPr="001872B8">
        <w:t xml:space="preserve"> provides required details- product id</w:t>
      </w:r>
    </w:p>
    <w:p w14:paraId="43530CB8" w14:textId="77777777" w:rsidR="00643424" w:rsidRPr="001872B8" w:rsidRDefault="00643424" w:rsidP="00643424">
      <w:pPr>
        <w:pStyle w:val="a3"/>
        <w:numPr>
          <w:ilvl w:val="2"/>
          <w:numId w:val="1"/>
        </w:numPr>
        <w:bidi w:val="0"/>
      </w:pPr>
      <w:r w:rsidRPr="001872B8">
        <w:t>System checks if such a program already exist in the system</w:t>
      </w:r>
    </w:p>
    <w:p w14:paraId="641BD81E" w14:textId="3A536943" w:rsidR="00643424" w:rsidRPr="001872B8" w:rsidRDefault="00643424" w:rsidP="00643424">
      <w:pPr>
        <w:pStyle w:val="a3"/>
        <w:numPr>
          <w:ilvl w:val="2"/>
          <w:numId w:val="1"/>
        </w:numPr>
        <w:bidi w:val="0"/>
      </w:pPr>
      <w:r w:rsidRPr="001872B8">
        <w:t>If the product with the same product id exists in the store</w:t>
      </w:r>
    </w:p>
    <w:p w14:paraId="0EAF41DA" w14:textId="612C3B21" w:rsidR="00643424" w:rsidRPr="001872B8" w:rsidRDefault="00643424" w:rsidP="00643424">
      <w:pPr>
        <w:pStyle w:val="a3"/>
        <w:numPr>
          <w:ilvl w:val="3"/>
          <w:numId w:val="1"/>
        </w:numPr>
        <w:bidi w:val="0"/>
      </w:pPr>
      <w:r w:rsidRPr="001872B8">
        <w:t xml:space="preserve">System deletes product from the store resources </w:t>
      </w:r>
    </w:p>
    <w:p w14:paraId="1B3ED89C" w14:textId="5C5EF101" w:rsidR="00643424" w:rsidRPr="001872B8" w:rsidRDefault="00643424" w:rsidP="00643424">
      <w:pPr>
        <w:pStyle w:val="a3"/>
        <w:numPr>
          <w:ilvl w:val="3"/>
          <w:numId w:val="1"/>
        </w:numPr>
        <w:bidi w:val="0"/>
      </w:pPr>
      <w:r w:rsidRPr="001872B8">
        <w:t xml:space="preserve">System informs </w:t>
      </w:r>
      <w:r w:rsidR="00FA0729">
        <w:t>Member</w:t>
      </w:r>
      <w:r w:rsidRPr="001872B8">
        <w:t xml:space="preserve"> that a product was deleted successfully from the store</w:t>
      </w:r>
    </w:p>
    <w:p w14:paraId="550886C0" w14:textId="77777777" w:rsidR="00643424" w:rsidRPr="001872B8" w:rsidRDefault="00643424" w:rsidP="00643424">
      <w:pPr>
        <w:pStyle w:val="a3"/>
        <w:numPr>
          <w:ilvl w:val="2"/>
          <w:numId w:val="1"/>
        </w:numPr>
        <w:bidi w:val="0"/>
      </w:pPr>
      <w:r w:rsidRPr="001872B8">
        <w:t>Else</w:t>
      </w:r>
    </w:p>
    <w:p w14:paraId="0AB119BF" w14:textId="49939D95" w:rsidR="00643424" w:rsidRDefault="00643424" w:rsidP="00643424">
      <w:pPr>
        <w:pStyle w:val="a3"/>
        <w:numPr>
          <w:ilvl w:val="3"/>
          <w:numId w:val="1"/>
        </w:numPr>
        <w:bidi w:val="0"/>
      </w:pPr>
      <w:r w:rsidRPr="001872B8">
        <w:t xml:space="preserve">System informs the </w:t>
      </w:r>
      <w:r w:rsidR="00FA0729">
        <w:rPr>
          <w:b/>
          <w:bCs/>
        </w:rPr>
        <w:t>Member</w:t>
      </w:r>
      <w:r w:rsidRPr="001872B8">
        <w:rPr>
          <w:b/>
          <w:bCs/>
        </w:rPr>
        <w:t xml:space="preserve"> </w:t>
      </w:r>
      <w:r w:rsidRPr="001872B8">
        <w:t>that the product doesn’t exists in the store</w:t>
      </w:r>
    </w:p>
    <w:tbl>
      <w:tblPr>
        <w:tblStyle w:val="4"/>
        <w:tblW w:w="9640" w:type="dxa"/>
        <w:tblInd w:w="-289" w:type="dxa"/>
        <w:tblLook w:val="04A0" w:firstRow="1" w:lastRow="0" w:firstColumn="1" w:lastColumn="0" w:noHBand="0" w:noVBand="1"/>
      </w:tblPr>
      <w:tblGrid>
        <w:gridCol w:w="4679"/>
        <w:gridCol w:w="4961"/>
      </w:tblGrid>
      <w:tr w:rsidR="009C7222" w:rsidRPr="00E148DE" w14:paraId="13FD60D7" w14:textId="77777777" w:rsidTr="009C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C66C3C7" w14:textId="77777777" w:rsidR="009C7222" w:rsidRPr="00E148DE" w:rsidRDefault="009C7222" w:rsidP="00407BEE">
            <w:pPr>
              <w:bidi w:val="0"/>
              <w:rPr>
                <w:b w:val="0"/>
                <w:bCs w:val="0"/>
              </w:rPr>
            </w:pPr>
            <w:r w:rsidRPr="00E148DE">
              <w:rPr>
                <w:b w:val="0"/>
                <w:bCs w:val="0"/>
              </w:rPr>
              <w:t>Action</w:t>
            </w:r>
          </w:p>
        </w:tc>
        <w:tc>
          <w:tcPr>
            <w:tcW w:w="4961" w:type="dxa"/>
          </w:tcPr>
          <w:p w14:paraId="4D7170B3" w14:textId="77777777" w:rsidR="009C7222" w:rsidRPr="00E148DE" w:rsidRDefault="009C7222"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4C7416D5"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8ACEC7A" w14:textId="1071310C" w:rsidR="009C7222" w:rsidRPr="009C7222" w:rsidRDefault="009C7222" w:rsidP="009C7222">
            <w:pPr>
              <w:bidi w:val="0"/>
            </w:pPr>
            <w:r w:rsidRPr="001872B8">
              <w:rPr>
                <w:b w:val="0"/>
                <w:bCs w:val="0"/>
              </w:rPr>
              <w:t xml:space="preserve">Action: </w:t>
            </w:r>
            <w:r w:rsidR="00FA0729">
              <w:rPr>
                <w:b w:val="0"/>
                <w:bCs w:val="0"/>
              </w:rPr>
              <w:t>Member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7A78DB76" w14:textId="77777777" w:rsidR="009C7222" w:rsidRPr="00E148DE" w:rsidRDefault="009C7222" w:rsidP="00407BEE">
            <w:pPr>
              <w:bidi w:val="0"/>
              <w:rPr>
                <w:b w:val="0"/>
                <w:bCs w:val="0"/>
              </w:rPr>
            </w:pPr>
          </w:p>
        </w:tc>
        <w:tc>
          <w:tcPr>
            <w:tcW w:w="4961" w:type="dxa"/>
          </w:tcPr>
          <w:p w14:paraId="1E6D7350"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67ED76B6"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can't be found when searching for products in the store</w:t>
            </w:r>
          </w:p>
          <w:p w14:paraId="09884963" w14:textId="77777777" w:rsidR="009C7222" w:rsidRPr="00E148DE" w:rsidRDefault="009C7222"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7A14DBD7"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0D42BF98" w14:textId="2134A9F3" w:rsidR="009C7222" w:rsidRPr="009C7222" w:rsidRDefault="00FA0729" w:rsidP="009C7222">
            <w:pPr>
              <w:bidi w:val="0"/>
            </w:pPr>
            <w:r>
              <w:rPr>
                <w:b w:val="0"/>
                <w:bCs w:val="0"/>
              </w:rPr>
              <w:t>Member</w:t>
            </w:r>
            <w:r w:rsidR="009C7222" w:rsidRPr="009C7222">
              <w:t xml:space="preserve"> is logged to the system and provides identification of a store that doesn't exist</w:t>
            </w:r>
          </w:p>
          <w:p w14:paraId="2C9AAF3C" w14:textId="77777777" w:rsidR="009C7222" w:rsidRPr="001872B8" w:rsidRDefault="009C7222" w:rsidP="009C7222">
            <w:pPr>
              <w:pStyle w:val="a3"/>
              <w:bidi w:val="0"/>
              <w:rPr>
                <w:b w:val="0"/>
                <w:bCs w:val="0"/>
              </w:rPr>
            </w:pPr>
          </w:p>
        </w:tc>
        <w:tc>
          <w:tcPr>
            <w:tcW w:w="4961" w:type="dxa"/>
          </w:tcPr>
          <w:p w14:paraId="45416D8F" w14:textId="5152ED70"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00FA0729">
              <w:rPr>
                <w:b/>
                <w:bCs/>
              </w:rPr>
              <w:t>Member</w:t>
            </w:r>
            <w:r w:rsidRPr="009C7222">
              <w:rPr>
                <w:b/>
                <w:bCs/>
              </w:rPr>
              <w:t xml:space="preserve"> </w:t>
            </w:r>
            <w:r w:rsidRPr="001872B8">
              <w:t xml:space="preserve">that the </w:t>
            </w:r>
            <w:r w:rsidRPr="009C7222">
              <w:rPr>
                <w:b/>
                <w:bCs/>
              </w:rPr>
              <w:t>store</w:t>
            </w:r>
            <w:r w:rsidRPr="001872B8">
              <w:t xml:space="preserve"> doesn’t exist in his owned store repository</w:t>
            </w:r>
          </w:p>
        </w:tc>
      </w:tr>
      <w:tr w:rsidR="009C7222" w:rsidRPr="00E148DE" w14:paraId="358AF7C3"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2F4FC404" w14:textId="43506155"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that he doesn’t own</w:t>
            </w:r>
          </w:p>
          <w:p w14:paraId="31EC274D" w14:textId="77777777" w:rsidR="009C7222" w:rsidRPr="001872B8" w:rsidRDefault="009C7222" w:rsidP="009C7222">
            <w:pPr>
              <w:pStyle w:val="a3"/>
              <w:bidi w:val="0"/>
              <w:rPr>
                <w:b w:val="0"/>
                <w:bCs w:val="0"/>
              </w:rPr>
            </w:pPr>
          </w:p>
        </w:tc>
        <w:tc>
          <w:tcPr>
            <w:tcW w:w="4961" w:type="dxa"/>
          </w:tcPr>
          <w:p w14:paraId="4BAC8C30" w14:textId="50E40658" w:rsidR="009C7222" w:rsidRPr="009C7222" w:rsidRDefault="009C7222" w:rsidP="009C7222">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00FA0729">
              <w:rPr>
                <w:b/>
                <w:bCs/>
              </w:rPr>
              <w:t>Member</w:t>
            </w:r>
            <w:r w:rsidRPr="009C7222">
              <w:rPr>
                <w:b/>
                <w:bCs/>
              </w:rPr>
              <w:t xml:space="preserve"> </w:t>
            </w:r>
            <w:r w:rsidRPr="001872B8">
              <w:t xml:space="preserve">that the </w:t>
            </w:r>
            <w:r w:rsidRPr="009C7222">
              <w:rPr>
                <w:b/>
                <w:bCs/>
              </w:rPr>
              <w:t>store</w:t>
            </w:r>
            <w:r w:rsidRPr="001872B8">
              <w:t xml:space="preserve"> doesn’t exist in his owned store repository</w:t>
            </w:r>
          </w:p>
        </w:tc>
      </w:tr>
      <w:tr w:rsidR="009C7222" w:rsidRPr="00E148DE" w14:paraId="517422EF"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4B8C8F7E" w14:textId="24AD660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he owns, and of a product that doesn't exists in the store</w:t>
            </w:r>
          </w:p>
          <w:p w14:paraId="1FACAA51" w14:textId="77777777" w:rsidR="009C7222" w:rsidRPr="001872B8" w:rsidRDefault="009C7222" w:rsidP="009C7222">
            <w:pPr>
              <w:pStyle w:val="a3"/>
              <w:bidi w:val="0"/>
            </w:pPr>
          </w:p>
        </w:tc>
        <w:tc>
          <w:tcPr>
            <w:tcW w:w="4961" w:type="dxa"/>
          </w:tcPr>
          <w:p w14:paraId="549B266C" w14:textId="05082B04"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9C7222">
              <w:rPr>
                <w:b/>
                <w:bCs/>
              </w:rPr>
              <w:t xml:space="preserve"> that the products he asks to add doesn't exists in the store</w:t>
            </w:r>
          </w:p>
          <w:p w14:paraId="3E0E9B99" w14:textId="77777777" w:rsidR="009C7222" w:rsidRPr="001872B8" w:rsidRDefault="009C7222" w:rsidP="009C7222">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C7222" w:rsidRPr="00E148DE" w14:paraId="5FC886F6"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DFE2EF8" w14:textId="7830DE3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not logged to the system</w:t>
            </w:r>
          </w:p>
          <w:p w14:paraId="7B6E7B0C" w14:textId="77777777" w:rsidR="009C7222" w:rsidRPr="001872B8" w:rsidRDefault="009C7222" w:rsidP="009C7222">
            <w:pPr>
              <w:pStyle w:val="a3"/>
              <w:bidi w:val="0"/>
            </w:pPr>
          </w:p>
        </w:tc>
        <w:tc>
          <w:tcPr>
            <w:tcW w:w="4961" w:type="dxa"/>
          </w:tcPr>
          <w:p w14:paraId="17D29DFB"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603741D"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p w14:paraId="58737125"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bl>
    <w:p w14:paraId="4D23B508" w14:textId="77777777" w:rsidR="009C7222" w:rsidRPr="001872B8" w:rsidRDefault="009C7222" w:rsidP="009C7222">
      <w:pPr>
        <w:bidi w:val="0"/>
      </w:pPr>
    </w:p>
    <w:p w14:paraId="1922DA4E" w14:textId="77777777" w:rsidR="00643424" w:rsidRPr="001872B8" w:rsidRDefault="00643424" w:rsidP="00643424">
      <w:pPr>
        <w:pStyle w:val="a3"/>
        <w:bidi w:val="0"/>
      </w:pPr>
    </w:p>
    <w:p w14:paraId="65F770B2" w14:textId="327606C6" w:rsidR="004D222E" w:rsidRPr="001872B8" w:rsidRDefault="004D222E" w:rsidP="004D222E">
      <w:pPr>
        <w:pStyle w:val="a3"/>
        <w:numPr>
          <w:ilvl w:val="0"/>
          <w:numId w:val="1"/>
        </w:numPr>
        <w:bidi w:val="0"/>
        <w:rPr>
          <w:b/>
          <w:bCs/>
        </w:rPr>
      </w:pPr>
      <w:commentRangeStart w:id="10"/>
      <w:r w:rsidRPr="001872B8">
        <w:t>Use</w:t>
      </w:r>
      <w:commentRangeEnd w:id="10"/>
      <w:r w:rsidRPr="001872B8">
        <w:rPr>
          <w:rStyle w:val="a7"/>
        </w:rPr>
        <w:commentReference w:id="10"/>
      </w:r>
      <w:r w:rsidRPr="001872B8">
        <w:t xml:space="preserve"> case: </w:t>
      </w:r>
      <w:r w:rsidRPr="001872B8">
        <w:rPr>
          <w:b/>
          <w:bCs/>
        </w:rPr>
        <w:t>Update product stock- add items</w:t>
      </w:r>
    </w:p>
    <w:p w14:paraId="1B66C5F8" w14:textId="47844275" w:rsidR="00052377" w:rsidRPr="001872B8" w:rsidRDefault="00052377" w:rsidP="00052377">
      <w:pPr>
        <w:pStyle w:val="a3"/>
        <w:numPr>
          <w:ilvl w:val="1"/>
          <w:numId w:val="1"/>
        </w:numPr>
        <w:bidi w:val="0"/>
        <w:rPr>
          <w:b/>
          <w:bCs/>
        </w:rPr>
      </w:pPr>
      <w:r w:rsidRPr="001872B8">
        <w:rPr>
          <w:b/>
          <w:bCs/>
        </w:rPr>
        <w:t xml:space="preserve">Actor: </w:t>
      </w:r>
      <w:r w:rsidR="00FA0729">
        <w:rPr>
          <w:b/>
          <w:bCs/>
        </w:rPr>
        <w:t>Member</w:t>
      </w:r>
    </w:p>
    <w:p w14:paraId="50C56F2B" w14:textId="37B26B56" w:rsidR="00052377" w:rsidRPr="001872B8" w:rsidRDefault="00052377" w:rsidP="00052377">
      <w:pPr>
        <w:pStyle w:val="a3"/>
        <w:numPr>
          <w:ilvl w:val="1"/>
          <w:numId w:val="1"/>
        </w:numPr>
        <w:bidi w:val="0"/>
        <w:rPr>
          <w:b/>
          <w:bCs/>
        </w:rPr>
      </w:pPr>
      <w:r w:rsidRPr="001872B8">
        <w:rPr>
          <w:b/>
          <w:bCs/>
        </w:rPr>
        <w:t xml:space="preserve">Precondition: </w:t>
      </w:r>
    </w:p>
    <w:p w14:paraId="4146A7AD" w14:textId="015B4C7B" w:rsidR="00052377" w:rsidRPr="001872B8" w:rsidRDefault="00FA0729" w:rsidP="00052377">
      <w:pPr>
        <w:pStyle w:val="a3"/>
        <w:numPr>
          <w:ilvl w:val="2"/>
          <w:numId w:val="1"/>
        </w:numPr>
        <w:bidi w:val="0"/>
        <w:rPr>
          <w:b/>
          <w:bCs/>
        </w:rPr>
      </w:pPr>
      <w:r>
        <w:rPr>
          <w:b/>
          <w:bCs/>
        </w:rPr>
        <w:t>Member</w:t>
      </w:r>
      <w:r w:rsidR="00052377" w:rsidRPr="001872B8">
        <w:t xml:space="preserve"> is logged in to the </w:t>
      </w:r>
      <w:r w:rsidR="00052377" w:rsidRPr="001872B8">
        <w:rPr>
          <w:b/>
          <w:bCs/>
          <w:color w:val="FF0000"/>
        </w:rPr>
        <w:t>system</w:t>
      </w:r>
    </w:p>
    <w:p w14:paraId="4E9B76A2" w14:textId="40589B25" w:rsidR="00052377" w:rsidRPr="001872B8" w:rsidRDefault="00FA0729" w:rsidP="00052377">
      <w:pPr>
        <w:pStyle w:val="a3"/>
        <w:numPr>
          <w:ilvl w:val="2"/>
          <w:numId w:val="1"/>
        </w:numPr>
        <w:bidi w:val="0"/>
        <w:rPr>
          <w:b/>
          <w:bCs/>
        </w:rPr>
      </w:pPr>
      <w:r>
        <w:rPr>
          <w:b/>
          <w:bCs/>
        </w:rPr>
        <w:t>Member</w:t>
      </w:r>
      <w:r w:rsidR="00052377" w:rsidRPr="001872B8">
        <w:t xml:space="preserve"> is an owner of an existing store</w:t>
      </w:r>
    </w:p>
    <w:p w14:paraId="01470CD9" w14:textId="4368399B" w:rsidR="00052377" w:rsidRPr="001872B8" w:rsidRDefault="00052377" w:rsidP="00052377">
      <w:pPr>
        <w:pStyle w:val="a3"/>
        <w:numPr>
          <w:ilvl w:val="1"/>
          <w:numId w:val="1"/>
        </w:numPr>
        <w:bidi w:val="0"/>
        <w:rPr>
          <w:b/>
          <w:bCs/>
        </w:rPr>
      </w:pPr>
      <w:r w:rsidRPr="001872B8">
        <w:rPr>
          <w:b/>
          <w:bCs/>
        </w:rPr>
        <w:t xml:space="preserve">Parameter: </w:t>
      </w:r>
      <w:r w:rsidRPr="001872B8">
        <w:t>Store identification, product id, amount</w:t>
      </w:r>
    </w:p>
    <w:p w14:paraId="1DC4A16C" w14:textId="77777777" w:rsidR="00052377" w:rsidRPr="001872B8" w:rsidRDefault="00052377" w:rsidP="00052377">
      <w:pPr>
        <w:pStyle w:val="a3"/>
        <w:numPr>
          <w:ilvl w:val="1"/>
          <w:numId w:val="1"/>
        </w:numPr>
        <w:bidi w:val="0"/>
        <w:rPr>
          <w:b/>
          <w:bCs/>
        </w:rPr>
      </w:pPr>
      <w:r w:rsidRPr="001872B8">
        <w:rPr>
          <w:b/>
          <w:bCs/>
        </w:rPr>
        <w:t>Actions:</w:t>
      </w:r>
    </w:p>
    <w:p w14:paraId="1B7175BE" w14:textId="4161A8BE" w:rsidR="00052377" w:rsidRPr="001872B8" w:rsidRDefault="00FA0729" w:rsidP="004B3AD7">
      <w:pPr>
        <w:pStyle w:val="a3"/>
        <w:numPr>
          <w:ilvl w:val="2"/>
          <w:numId w:val="1"/>
        </w:numPr>
        <w:bidi w:val="0"/>
      </w:pPr>
      <w:r>
        <w:t>Member</w:t>
      </w:r>
      <w:r w:rsidR="00052377" w:rsidRPr="001872B8">
        <w:t xml:space="preserve"> asks to </w:t>
      </w:r>
      <w:r w:rsidR="004B3AD7" w:rsidRPr="001872B8">
        <w:t xml:space="preserve">add </w:t>
      </w:r>
      <w:r w:rsidR="00052377" w:rsidRPr="001872B8">
        <w:t xml:space="preserve">product </w:t>
      </w:r>
      <w:r w:rsidR="004B3AD7" w:rsidRPr="001872B8">
        <w:t>items to store's stock</w:t>
      </w:r>
    </w:p>
    <w:p w14:paraId="6ABEC044" w14:textId="2D91E99D" w:rsidR="00052377" w:rsidRPr="001872B8" w:rsidRDefault="00052377" w:rsidP="00052377">
      <w:pPr>
        <w:pStyle w:val="a3"/>
        <w:numPr>
          <w:ilvl w:val="2"/>
          <w:numId w:val="1"/>
        </w:numPr>
        <w:bidi w:val="0"/>
      </w:pPr>
      <w:r w:rsidRPr="001872B8">
        <w:t>The system asks for store identification</w:t>
      </w:r>
      <w:r w:rsidR="004B3AD7" w:rsidRPr="001872B8">
        <w:t>, product id and amount</w:t>
      </w:r>
    </w:p>
    <w:p w14:paraId="32E2E8C7" w14:textId="6250DF1C" w:rsidR="00052377" w:rsidRPr="001872B8" w:rsidRDefault="00FA0729" w:rsidP="00052377">
      <w:pPr>
        <w:pStyle w:val="a3"/>
        <w:numPr>
          <w:ilvl w:val="2"/>
          <w:numId w:val="1"/>
        </w:numPr>
        <w:bidi w:val="0"/>
      </w:pPr>
      <w:r>
        <w:t>Member</w:t>
      </w:r>
      <w:r w:rsidR="00052377" w:rsidRPr="001872B8">
        <w:t xml:space="preserve"> enters store id</w:t>
      </w:r>
    </w:p>
    <w:p w14:paraId="5E2089D4" w14:textId="42C08E61" w:rsidR="00052377" w:rsidRPr="001872B8" w:rsidRDefault="00FA0729" w:rsidP="00052377">
      <w:pPr>
        <w:pStyle w:val="a3"/>
        <w:numPr>
          <w:ilvl w:val="2"/>
          <w:numId w:val="1"/>
        </w:numPr>
        <w:bidi w:val="0"/>
      </w:pPr>
      <w:r>
        <w:rPr>
          <w:b/>
          <w:bCs/>
        </w:rPr>
        <w:t>Member</w:t>
      </w:r>
      <w:r w:rsidR="00052377" w:rsidRPr="001872B8">
        <w:t xml:space="preserve"> provides required details- </w:t>
      </w:r>
      <w:r w:rsidR="004B3AD7" w:rsidRPr="001872B8">
        <w:t xml:space="preserve">store id, </w:t>
      </w:r>
      <w:r w:rsidR="00052377" w:rsidRPr="001872B8">
        <w:t>product id</w:t>
      </w:r>
      <w:r w:rsidR="004B3AD7" w:rsidRPr="001872B8">
        <w:t>, amount</w:t>
      </w:r>
    </w:p>
    <w:p w14:paraId="21546714" w14:textId="044E1191" w:rsidR="00052377" w:rsidRPr="001872B8" w:rsidRDefault="00052377" w:rsidP="00052377">
      <w:pPr>
        <w:pStyle w:val="a3"/>
        <w:numPr>
          <w:ilvl w:val="2"/>
          <w:numId w:val="1"/>
        </w:numPr>
        <w:bidi w:val="0"/>
      </w:pPr>
      <w:r w:rsidRPr="001872B8">
        <w:t xml:space="preserve">System checks if such a </w:t>
      </w:r>
      <w:r w:rsidR="004B3AD7" w:rsidRPr="001872B8">
        <w:t>store</w:t>
      </w:r>
      <w:r w:rsidRPr="001872B8">
        <w:t xml:space="preserve"> exist</w:t>
      </w:r>
      <w:r w:rsidR="004B3AD7" w:rsidRPr="001872B8">
        <w:t>s</w:t>
      </w:r>
      <w:r w:rsidRPr="001872B8">
        <w:t xml:space="preserve"> </w:t>
      </w:r>
      <w:r w:rsidR="004B3AD7" w:rsidRPr="001872B8">
        <w:t>in user's store repository</w:t>
      </w:r>
    </w:p>
    <w:p w14:paraId="43C10CE1" w14:textId="1EC9D086" w:rsidR="004B3AD7" w:rsidRPr="001872B8" w:rsidRDefault="004B3AD7" w:rsidP="004B3AD7">
      <w:pPr>
        <w:pStyle w:val="a3"/>
        <w:numPr>
          <w:ilvl w:val="2"/>
          <w:numId w:val="1"/>
        </w:numPr>
        <w:bidi w:val="0"/>
      </w:pPr>
      <w:r w:rsidRPr="001872B8">
        <w:t>If exists</w:t>
      </w:r>
    </w:p>
    <w:p w14:paraId="3F51548F" w14:textId="72A8E360" w:rsidR="004B3AD7" w:rsidRPr="001872B8" w:rsidRDefault="004B3AD7" w:rsidP="004B3AD7">
      <w:pPr>
        <w:pStyle w:val="a3"/>
        <w:numPr>
          <w:ilvl w:val="3"/>
          <w:numId w:val="1"/>
        </w:numPr>
        <w:bidi w:val="0"/>
      </w:pPr>
      <w:r w:rsidRPr="001872B8">
        <w:t>System checks if such product exists in the store</w:t>
      </w:r>
    </w:p>
    <w:p w14:paraId="5427DDE6" w14:textId="13CF0D4F" w:rsidR="004B3AD7" w:rsidRPr="001872B8" w:rsidRDefault="004B3AD7" w:rsidP="004B3AD7">
      <w:pPr>
        <w:pStyle w:val="a3"/>
        <w:numPr>
          <w:ilvl w:val="3"/>
          <w:numId w:val="1"/>
        </w:numPr>
        <w:bidi w:val="0"/>
      </w:pPr>
      <w:r w:rsidRPr="001872B8">
        <w:t>If exists</w:t>
      </w:r>
    </w:p>
    <w:p w14:paraId="45E3774A" w14:textId="03D0E53C" w:rsidR="004B3AD7" w:rsidRPr="001872B8" w:rsidRDefault="004B3AD7" w:rsidP="004B3AD7">
      <w:pPr>
        <w:pStyle w:val="a3"/>
        <w:numPr>
          <w:ilvl w:val="4"/>
          <w:numId w:val="1"/>
        </w:numPr>
        <w:bidi w:val="0"/>
      </w:pPr>
      <w:r w:rsidRPr="001872B8">
        <w:t>System updates the product's current stock to the new amount</w:t>
      </w:r>
    </w:p>
    <w:p w14:paraId="7FF6DA07" w14:textId="18BA181B" w:rsidR="004B3AD7" w:rsidRPr="001872B8" w:rsidRDefault="004B3AD7" w:rsidP="004B3AD7">
      <w:pPr>
        <w:pStyle w:val="a3"/>
        <w:numPr>
          <w:ilvl w:val="3"/>
          <w:numId w:val="1"/>
        </w:numPr>
        <w:bidi w:val="0"/>
      </w:pPr>
      <w:r w:rsidRPr="001872B8">
        <w:t>Else</w:t>
      </w:r>
    </w:p>
    <w:p w14:paraId="363B7018" w14:textId="06811F8C" w:rsidR="004B3AD7" w:rsidRPr="001872B8" w:rsidRDefault="004B3AD7" w:rsidP="004B3AD7">
      <w:pPr>
        <w:pStyle w:val="a3"/>
        <w:numPr>
          <w:ilvl w:val="4"/>
          <w:numId w:val="1"/>
        </w:numPr>
        <w:bidi w:val="0"/>
      </w:pPr>
      <w:r w:rsidRPr="001872B8">
        <w:t xml:space="preserve">Store asks if the </w:t>
      </w:r>
      <w:r w:rsidR="00FA0729">
        <w:rPr>
          <w:b/>
          <w:bCs/>
        </w:rPr>
        <w:t>Member</w:t>
      </w:r>
      <w:r w:rsidRPr="001872B8">
        <w:t xml:space="preserve"> wants to add the new product to the store</w:t>
      </w:r>
    </w:p>
    <w:p w14:paraId="33CF42EE" w14:textId="07E9B0D9" w:rsidR="004B3AD7" w:rsidRPr="001872B8" w:rsidRDefault="004B3AD7" w:rsidP="004B3AD7">
      <w:pPr>
        <w:pStyle w:val="a3"/>
        <w:numPr>
          <w:ilvl w:val="4"/>
          <w:numId w:val="1"/>
        </w:numPr>
        <w:bidi w:val="0"/>
      </w:pPr>
      <w:r w:rsidRPr="001872B8">
        <w:t xml:space="preserve">If </w:t>
      </w:r>
      <w:r w:rsidR="00FA0729">
        <w:rPr>
          <w:b/>
          <w:bCs/>
        </w:rPr>
        <w:t>Member</w:t>
      </w:r>
      <w:r w:rsidRPr="001872B8">
        <w:rPr>
          <w:b/>
          <w:bCs/>
        </w:rPr>
        <w:t xml:space="preserve"> </w:t>
      </w:r>
      <w:r w:rsidRPr="001872B8">
        <w:t>choose to add the product</w:t>
      </w:r>
    </w:p>
    <w:p w14:paraId="334579A3" w14:textId="3D277D0C" w:rsidR="00D62502" w:rsidRPr="001872B8" w:rsidRDefault="00FA0729" w:rsidP="00D62502">
      <w:pPr>
        <w:pStyle w:val="a3"/>
        <w:numPr>
          <w:ilvl w:val="5"/>
          <w:numId w:val="1"/>
        </w:numPr>
        <w:bidi w:val="0"/>
        <w:rPr>
          <w:b/>
          <w:bCs/>
        </w:rPr>
      </w:pPr>
      <w:r>
        <w:rPr>
          <w:b/>
          <w:bCs/>
        </w:rPr>
        <w:t>Member</w:t>
      </w:r>
      <w:r w:rsidR="00D62502" w:rsidRPr="001872B8">
        <w:rPr>
          <w:b/>
          <w:bCs/>
        </w:rPr>
        <w:t xml:space="preserve"> </w:t>
      </w:r>
      <w:r w:rsidR="00D62502" w:rsidRPr="001872B8">
        <w:t xml:space="preserve">start </w:t>
      </w:r>
      <w:r w:rsidR="00D62502" w:rsidRPr="001872B8">
        <w:rPr>
          <w:b/>
          <w:bCs/>
        </w:rPr>
        <w:t>Add new product to store</w:t>
      </w:r>
      <w:r w:rsidR="00D62502" w:rsidRPr="001872B8">
        <w:t xml:space="preserve"> use case</w:t>
      </w:r>
    </w:p>
    <w:p w14:paraId="22CD1747" w14:textId="02DF9792" w:rsidR="00D62502" w:rsidRDefault="00D62502" w:rsidP="00D62502">
      <w:pPr>
        <w:pStyle w:val="a3"/>
        <w:numPr>
          <w:ilvl w:val="5"/>
          <w:numId w:val="1"/>
        </w:numPr>
        <w:bidi w:val="0"/>
      </w:pPr>
      <w:r w:rsidRPr="001872B8">
        <w:t>System updates product's stock to the new amount</w:t>
      </w:r>
    </w:p>
    <w:p w14:paraId="56C67608" w14:textId="2010E166" w:rsidR="009C7222" w:rsidRDefault="009C7222" w:rsidP="009C7222">
      <w:pPr>
        <w:bidi w:val="0"/>
      </w:pPr>
    </w:p>
    <w:tbl>
      <w:tblPr>
        <w:tblStyle w:val="4"/>
        <w:tblW w:w="8409" w:type="dxa"/>
        <w:tblLook w:val="04A0" w:firstRow="1" w:lastRow="0" w:firstColumn="1" w:lastColumn="0" w:noHBand="0" w:noVBand="1"/>
      </w:tblPr>
      <w:tblGrid>
        <w:gridCol w:w="4390"/>
        <w:gridCol w:w="4019"/>
      </w:tblGrid>
      <w:tr w:rsidR="009C7222" w:rsidRPr="00E148DE" w14:paraId="3B2D8546"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91223E" w14:textId="77777777" w:rsidR="009C7222" w:rsidRPr="00E148DE" w:rsidRDefault="009C7222" w:rsidP="00407BEE">
            <w:pPr>
              <w:bidi w:val="0"/>
              <w:rPr>
                <w:b w:val="0"/>
                <w:bCs w:val="0"/>
              </w:rPr>
            </w:pPr>
            <w:r w:rsidRPr="00E148DE">
              <w:rPr>
                <w:b w:val="0"/>
                <w:bCs w:val="0"/>
              </w:rPr>
              <w:t>Action</w:t>
            </w:r>
          </w:p>
        </w:tc>
        <w:tc>
          <w:tcPr>
            <w:tcW w:w="4019" w:type="dxa"/>
          </w:tcPr>
          <w:p w14:paraId="35DB5A8C" w14:textId="77777777" w:rsidR="009C7222" w:rsidRPr="00E148DE" w:rsidRDefault="009C7222"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3A2BC13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186561" w14:textId="078C0947" w:rsidR="009C7222" w:rsidRPr="009C7222" w:rsidRDefault="00FA0729" w:rsidP="009C7222">
            <w:pPr>
              <w:bidi w:val="0"/>
            </w:pPr>
            <w:r>
              <w:rPr>
                <w:b w:val="0"/>
                <w:bCs w:val="0"/>
              </w:rPr>
              <w:t>Member</w:t>
            </w:r>
            <w:r w:rsidR="009C7222" w:rsidRPr="009C7222">
              <w:t xml:space="preserve"> is logged to the system and provides an identification of an existing store that he owns and </w:t>
            </w:r>
            <w:proofErr w:type="gramStart"/>
            <w:r w:rsidR="009C7222" w:rsidRPr="009C7222">
              <w:t>an a</w:t>
            </w:r>
            <w:proofErr w:type="gramEnd"/>
            <w:r w:rsidR="009C7222" w:rsidRPr="009C7222">
              <w:t xml:space="preserve"> product id that exists in the store, and a valid amount</w:t>
            </w:r>
          </w:p>
          <w:p w14:paraId="5C5EB528" w14:textId="77777777" w:rsidR="009C7222" w:rsidRPr="00E148DE" w:rsidRDefault="009C7222" w:rsidP="00407BEE">
            <w:pPr>
              <w:bidi w:val="0"/>
              <w:rPr>
                <w:b w:val="0"/>
                <w:bCs w:val="0"/>
              </w:rPr>
            </w:pPr>
          </w:p>
        </w:tc>
        <w:tc>
          <w:tcPr>
            <w:tcW w:w="4019" w:type="dxa"/>
          </w:tcPr>
          <w:p w14:paraId="42E70015" w14:textId="52659F03"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38589A7F" w14:textId="77777777" w:rsidR="009C7222" w:rsidRPr="00E148DE" w:rsidRDefault="009C7222"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7C7457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5B20A98" w14:textId="6DF1AD4F" w:rsidR="00940235" w:rsidRPr="00940235" w:rsidRDefault="00940235" w:rsidP="00940235">
            <w:pPr>
              <w:bidi w:val="0"/>
            </w:pPr>
            <w:r w:rsidRPr="001872B8">
              <w:rPr>
                <w:b w:val="0"/>
                <w:bCs w:val="0"/>
              </w:rPr>
              <w:t xml:space="preserve">Action: </w:t>
            </w:r>
            <w:r w:rsidR="00FA0729">
              <w:rPr>
                <w:b w:val="0"/>
                <w:bCs w:val="0"/>
              </w:rPr>
              <w:t>Member</w:t>
            </w:r>
            <w:r w:rsidRPr="00940235">
              <w:t xml:space="preserve"> is logged to the system and provides identification of a store that doesn't exist</w:t>
            </w:r>
          </w:p>
          <w:p w14:paraId="2CDF6611" w14:textId="77777777" w:rsidR="00940235" w:rsidRPr="001872B8" w:rsidRDefault="00940235" w:rsidP="009C7222">
            <w:pPr>
              <w:bidi w:val="0"/>
            </w:pPr>
          </w:p>
        </w:tc>
        <w:tc>
          <w:tcPr>
            <w:tcW w:w="4019" w:type="dxa"/>
          </w:tcPr>
          <w:p w14:paraId="23D35AC3" w14:textId="71FDAA7F"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115B548C" w14:textId="77777777" w:rsidR="00940235" w:rsidRPr="001872B8" w:rsidRDefault="00940235" w:rsidP="009C7222">
            <w:pPr>
              <w:bidi w:val="0"/>
              <w:cnfStyle w:val="000000000000" w:firstRow="0" w:lastRow="0" w:firstColumn="0" w:lastColumn="0" w:oddVBand="0" w:evenVBand="0" w:oddHBand="0" w:evenHBand="0" w:firstRowFirstColumn="0" w:firstRowLastColumn="0" w:lastRowFirstColumn="0" w:lastRowLastColumn="0"/>
            </w:pPr>
          </w:p>
        </w:tc>
      </w:tr>
      <w:tr w:rsidR="009C7222" w:rsidRPr="00E148DE" w14:paraId="2C21EB8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0401420" w14:textId="4F54EE7F" w:rsidR="009C7222" w:rsidRPr="001872B8" w:rsidRDefault="009C7222" w:rsidP="009C7222">
            <w:pPr>
              <w:bidi w:val="0"/>
              <w:rPr>
                <w:b w:val="0"/>
                <w:bCs w:val="0"/>
              </w:rPr>
            </w:pPr>
            <w:r w:rsidRPr="009C7222">
              <w:t xml:space="preserve">The </w:t>
            </w:r>
            <w:r w:rsidR="00FA0729">
              <w:rPr>
                <w:b w:val="0"/>
                <w:bCs w:val="0"/>
              </w:rPr>
              <w:t>Member</w:t>
            </w:r>
            <w:r w:rsidRPr="001872B8">
              <w:rPr>
                <w:b w:val="0"/>
                <w:bCs w:val="0"/>
              </w:rPr>
              <w:t xml:space="preserve"> </w:t>
            </w:r>
            <w:r w:rsidRPr="009C7222">
              <w:t>is logged to the system and provides identification of a store that he doesn’t own</w:t>
            </w:r>
          </w:p>
        </w:tc>
        <w:tc>
          <w:tcPr>
            <w:tcW w:w="4019" w:type="dxa"/>
          </w:tcPr>
          <w:p w14:paraId="1E7BC555" w14:textId="40838424"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2550E9B1"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2E81DCB9"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6FD7C93" w14:textId="5F00B278"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he owns, and of a product that doesn't exists in the store</w:t>
            </w:r>
          </w:p>
          <w:p w14:paraId="1A0233EA" w14:textId="77777777" w:rsidR="009C7222" w:rsidRPr="001872B8" w:rsidRDefault="009C7222" w:rsidP="009C7222">
            <w:pPr>
              <w:pStyle w:val="a3"/>
              <w:bidi w:val="0"/>
            </w:pPr>
          </w:p>
        </w:tc>
        <w:tc>
          <w:tcPr>
            <w:tcW w:w="4019" w:type="dxa"/>
          </w:tcPr>
          <w:p w14:paraId="618E633C" w14:textId="726BB0EA" w:rsidR="009C7222" w:rsidRPr="00940235" w:rsidRDefault="009C7222" w:rsidP="009C7222">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00FA0729">
              <w:rPr>
                <w:b/>
                <w:bCs/>
              </w:rPr>
              <w:t>Member</w:t>
            </w:r>
            <w:r w:rsidRPr="00940235">
              <w:rPr>
                <w:b/>
                <w:bCs/>
              </w:rPr>
              <w:t xml:space="preserve"> </w:t>
            </w:r>
            <w:r w:rsidRPr="001872B8">
              <w:t>that the products he asks to add doesn't exists in the store</w:t>
            </w:r>
          </w:p>
        </w:tc>
      </w:tr>
      <w:tr w:rsidR="009C7222" w:rsidRPr="00E148DE" w14:paraId="6066787C"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8321D9" w14:textId="45352A4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not logged to the system</w:t>
            </w:r>
          </w:p>
        </w:tc>
        <w:tc>
          <w:tcPr>
            <w:tcW w:w="4019" w:type="dxa"/>
          </w:tcPr>
          <w:p w14:paraId="229D32D0"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FB651A2"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r w:rsidR="009C7222" w:rsidRPr="00E148DE" w14:paraId="20551695"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6A50361" w14:textId="7A8EBB5E" w:rsidR="009C7222" w:rsidRPr="00940235" w:rsidRDefault="009C7222" w:rsidP="00940235">
            <w:pPr>
              <w:bidi w:val="0"/>
            </w:pPr>
            <w:r w:rsidRPr="009C7222">
              <w:t xml:space="preserve">The </w:t>
            </w:r>
            <w:r w:rsidR="00FA0729">
              <w:rPr>
                <w:b w:val="0"/>
                <w:bCs w:val="0"/>
              </w:rPr>
              <w:t>Member</w:t>
            </w:r>
            <w:r w:rsidRPr="001872B8">
              <w:rPr>
                <w:b w:val="0"/>
                <w:bCs w:val="0"/>
              </w:rPr>
              <w:t xml:space="preserve"> </w:t>
            </w:r>
            <w:r w:rsidRPr="009C7222">
              <w:t>is logged to the system and provides a store id of an existing store he owns and a product id that exits in that store, and an invalid amount</w:t>
            </w:r>
          </w:p>
        </w:tc>
        <w:tc>
          <w:tcPr>
            <w:tcW w:w="4019" w:type="dxa"/>
          </w:tcPr>
          <w:p w14:paraId="137F93C8" w14:textId="6C29CC08" w:rsidR="009C7222" w:rsidRPr="001872B8" w:rsidRDefault="009C7222"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7555D3A" w14:textId="77777777" w:rsidR="009C7222" w:rsidRPr="001872B8" w:rsidRDefault="009C7222" w:rsidP="009C7222">
      <w:pPr>
        <w:bidi w:val="0"/>
        <w:rPr>
          <w:b/>
          <w:bCs/>
        </w:rPr>
      </w:pPr>
    </w:p>
    <w:p w14:paraId="351A2DB7" w14:textId="31D17F09" w:rsidR="00D62502" w:rsidRPr="001872B8" w:rsidRDefault="00D62502" w:rsidP="00D62502">
      <w:pPr>
        <w:pStyle w:val="a3"/>
        <w:numPr>
          <w:ilvl w:val="0"/>
          <w:numId w:val="1"/>
        </w:numPr>
        <w:bidi w:val="0"/>
        <w:rPr>
          <w:b/>
          <w:bCs/>
        </w:rPr>
      </w:pPr>
      <w:commentRangeStart w:id="11"/>
      <w:r w:rsidRPr="001872B8">
        <w:t>Use</w:t>
      </w:r>
      <w:commentRangeEnd w:id="11"/>
      <w:r w:rsidRPr="001872B8">
        <w:rPr>
          <w:rStyle w:val="a7"/>
        </w:rPr>
        <w:commentReference w:id="11"/>
      </w:r>
      <w:r w:rsidRPr="001872B8">
        <w:t xml:space="preserve"> case: </w:t>
      </w:r>
      <w:r w:rsidRPr="001872B8">
        <w:rPr>
          <w:b/>
          <w:bCs/>
        </w:rPr>
        <w:t xml:space="preserve">Update product stock- </w:t>
      </w:r>
      <w:r w:rsidR="00F4748D" w:rsidRPr="001872B8">
        <w:rPr>
          <w:b/>
          <w:bCs/>
        </w:rPr>
        <w:t>subtract</w:t>
      </w:r>
      <w:r w:rsidRPr="001872B8">
        <w:rPr>
          <w:b/>
          <w:bCs/>
        </w:rPr>
        <w:t xml:space="preserve"> items</w:t>
      </w:r>
    </w:p>
    <w:p w14:paraId="48589C52" w14:textId="1555A1E6" w:rsidR="00D62502" w:rsidRPr="001872B8" w:rsidRDefault="00D62502" w:rsidP="00D62502">
      <w:pPr>
        <w:pStyle w:val="a3"/>
        <w:numPr>
          <w:ilvl w:val="1"/>
          <w:numId w:val="1"/>
        </w:numPr>
        <w:bidi w:val="0"/>
        <w:rPr>
          <w:b/>
          <w:bCs/>
        </w:rPr>
      </w:pPr>
      <w:r w:rsidRPr="001872B8">
        <w:rPr>
          <w:b/>
          <w:bCs/>
        </w:rPr>
        <w:t xml:space="preserve">Actor: </w:t>
      </w:r>
      <w:r w:rsidR="00FA0729">
        <w:rPr>
          <w:b/>
          <w:bCs/>
        </w:rPr>
        <w:t>Member</w:t>
      </w:r>
    </w:p>
    <w:p w14:paraId="0A71E3A3" w14:textId="52CC89B9" w:rsidR="00D62502" w:rsidRPr="001872B8" w:rsidRDefault="00D62502" w:rsidP="00D62502">
      <w:pPr>
        <w:pStyle w:val="a3"/>
        <w:numPr>
          <w:ilvl w:val="1"/>
          <w:numId w:val="1"/>
        </w:numPr>
        <w:bidi w:val="0"/>
        <w:rPr>
          <w:b/>
          <w:bCs/>
        </w:rPr>
      </w:pPr>
      <w:r w:rsidRPr="001872B8">
        <w:rPr>
          <w:b/>
          <w:bCs/>
        </w:rPr>
        <w:t xml:space="preserve">Precondition: </w:t>
      </w:r>
    </w:p>
    <w:p w14:paraId="4E36A2A1" w14:textId="16850039" w:rsidR="00D62502" w:rsidRPr="001872B8" w:rsidRDefault="00FA0729" w:rsidP="00D62502">
      <w:pPr>
        <w:pStyle w:val="a3"/>
        <w:numPr>
          <w:ilvl w:val="2"/>
          <w:numId w:val="1"/>
        </w:numPr>
        <w:bidi w:val="0"/>
        <w:rPr>
          <w:b/>
          <w:bCs/>
        </w:rPr>
      </w:pPr>
      <w:r>
        <w:rPr>
          <w:b/>
          <w:bCs/>
        </w:rPr>
        <w:t>Member</w:t>
      </w:r>
      <w:r w:rsidR="00D62502" w:rsidRPr="001872B8">
        <w:t xml:space="preserve"> is logged in to the </w:t>
      </w:r>
      <w:r w:rsidR="00D62502" w:rsidRPr="001872B8">
        <w:rPr>
          <w:b/>
          <w:bCs/>
          <w:color w:val="FF0000"/>
        </w:rPr>
        <w:t>system</w:t>
      </w:r>
    </w:p>
    <w:p w14:paraId="2109E018" w14:textId="793E394D" w:rsidR="00D62502" w:rsidRPr="001872B8" w:rsidRDefault="00FA0729" w:rsidP="00D62502">
      <w:pPr>
        <w:pStyle w:val="a3"/>
        <w:numPr>
          <w:ilvl w:val="2"/>
          <w:numId w:val="1"/>
        </w:numPr>
        <w:bidi w:val="0"/>
        <w:rPr>
          <w:b/>
          <w:bCs/>
        </w:rPr>
      </w:pPr>
      <w:r>
        <w:rPr>
          <w:b/>
          <w:bCs/>
        </w:rPr>
        <w:t>Member</w:t>
      </w:r>
      <w:r w:rsidR="00D62502" w:rsidRPr="001872B8">
        <w:t xml:space="preserve"> is an owner of an existing store</w:t>
      </w:r>
    </w:p>
    <w:p w14:paraId="12E6B7E3" w14:textId="77777777" w:rsidR="00D62502" w:rsidRPr="001872B8" w:rsidRDefault="00D62502" w:rsidP="00D62502">
      <w:pPr>
        <w:pStyle w:val="a3"/>
        <w:numPr>
          <w:ilvl w:val="1"/>
          <w:numId w:val="1"/>
        </w:numPr>
        <w:bidi w:val="0"/>
        <w:rPr>
          <w:b/>
          <w:bCs/>
        </w:rPr>
      </w:pPr>
      <w:r w:rsidRPr="001872B8">
        <w:rPr>
          <w:b/>
          <w:bCs/>
        </w:rPr>
        <w:t xml:space="preserve">Parameter: </w:t>
      </w:r>
      <w:r w:rsidRPr="001872B8">
        <w:t>Store identification, product id, amount</w:t>
      </w:r>
    </w:p>
    <w:p w14:paraId="382937A9" w14:textId="77777777" w:rsidR="00D62502" w:rsidRPr="001872B8" w:rsidRDefault="00D62502" w:rsidP="00D62502">
      <w:pPr>
        <w:pStyle w:val="a3"/>
        <w:numPr>
          <w:ilvl w:val="1"/>
          <w:numId w:val="1"/>
        </w:numPr>
        <w:bidi w:val="0"/>
        <w:rPr>
          <w:b/>
          <w:bCs/>
        </w:rPr>
      </w:pPr>
      <w:r w:rsidRPr="001872B8">
        <w:rPr>
          <w:b/>
          <w:bCs/>
        </w:rPr>
        <w:t>Actions:</w:t>
      </w:r>
    </w:p>
    <w:p w14:paraId="20493114" w14:textId="41410978" w:rsidR="00D62502" w:rsidRPr="001872B8" w:rsidRDefault="00FA0729" w:rsidP="00D62502">
      <w:pPr>
        <w:pStyle w:val="a3"/>
        <w:numPr>
          <w:ilvl w:val="2"/>
          <w:numId w:val="1"/>
        </w:numPr>
        <w:bidi w:val="0"/>
      </w:pPr>
      <w:r>
        <w:t>Member</w:t>
      </w:r>
      <w:r w:rsidR="00D62502" w:rsidRPr="001872B8">
        <w:t xml:space="preserve"> asks to subtract product items from store's stock</w:t>
      </w:r>
    </w:p>
    <w:p w14:paraId="32EC8836" w14:textId="77777777" w:rsidR="00D62502" w:rsidRPr="001872B8" w:rsidRDefault="00D62502" w:rsidP="00D62502">
      <w:pPr>
        <w:pStyle w:val="a3"/>
        <w:numPr>
          <w:ilvl w:val="2"/>
          <w:numId w:val="1"/>
        </w:numPr>
        <w:bidi w:val="0"/>
      </w:pPr>
      <w:r w:rsidRPr="001872B8">
        <w:t>The system asks for store identification, product id and amount</w:t>
      </w:r>
    </w:p>
    <w:p w14:paraId="1DAADCB3" w14:textId="0155F279" w:rsidR="00D62502" w:rsidRPr="001872B8" w:rsidRDefault="00FA0729" w:rsidP="00D62502">
      <w:pPr>
        <w:pStyle w:val="a3"/>
        <w:numPr>
          <w:ilvl w:val="2"/>
          <w:numId w:val="1"/>
        </w:numPr>
        <w:bidi w:val="0"/>
      </w:pPr>
      <w:r>
        <w:rPr>
          <w:b/>
          <w:bCs/>
        </w:rPr>
        <w:t>Member</w:t>
      </w:r>
      <w:r w:rsidR="00D62502" w:rsidRPr="001872B8">
        <w:t xml:space="preserve"> provides required details- store id, product id, amount</w:t>
      </w:r>
    </w:p>
    <w:p w14:paraId="3EE19139" w14:textId="77777777" w:rsidR="00D62502" w:rsidRPr="001872B8" w:rsidRDefault="00D62502" w:rsidP="00D62502">
      <w:pPr>
        <w:pStyle w:val="a3"/>
        <w:numPr>
          <w:ilvl w:val="2"/>
          <w:numId w:val="1"/>
        </w:numPr>
        <w:bidi w:val="0"/>
      </w:pPr>
      <w:r w:rsidRPr="001872B8">
        <w:t>System checks if such a store exists in user's store repository</w:t>
      </w:r>
    </w:p>
    <w:p w14:paraId="6E8D1B82" w14:textId="77777777" w:rsidR="00D62502" w:rsidRPr="001872B8" w:rsidRDefault="00D62502" w:rsidP="00D62502">
      <w:pPr>
        <w:pStyle w:val="a3"/>
        <w:numPr>
          <w:ilvl w:val="2"/>
          <w:numId w:val="1"/>
        </w:numPr>
        <w:bidi w:val="0"/>
      </w:pPr>
      <w:r w:rsidRPr="001872B8">
        <w:t>If exists</w:t>
      </w:r>
    </w:p>
    <w:p w14:paraId="36654855" w14:textId="77777777" w:rsidR="00D62502" w:rsidRPr="001872B8" w:rsidRDefault="00D62502" w:rsidP="00D62502">
      <w:pPr>
        <w:pStyle w:val="a3"/>
        <w:numPr>
          <w:ilvl w:val="3"/>
          <w:numId w:val="1"/>
        </w:numPr>
        <w:bidi w:val="0"/>
      </w:pPr>
      <w:r w:rsidRPr="001872B8">
        <w:t>System checks if such product exists in the store</w:t>
      </w:r>
    </w:p>
    <w:p w14:paraId="6694B354" w14:textId="77777777" w:rsidR="00D62502" w:rsidRPr="001872B8" w:rsidRDefault="00D62502" w:rsidP="00D62502">
      <w:pPr>
        <w:pStyle w:val="a3"/>
        <w:numPr>
          <w:ilvl w:val="3"/>
          <w:numId w:val="1"/>
        </w:numPr>
        <w:bidi w:val="0"/>
      </w:pPr>
      <w:r w:rsidRPr="001872B8">
        <w:t>If exists</w:t>
      </w:r>
    </w:p>
    <w:p w14:paraId="71B07E2C" w14:textId="77777777" w:rsidR="00D62502" w:rsidRPr="001872B8" w:rsidRDefault="00D62502" w:rsidP="00D62502">
      <w:pPr>
        <w:pStyle w:val="a3"/>
        <w:numPr>
          <w:ilvl w:val="4"/>
          <w:numId w:val="1"/>
        </w:numPr>
        <w:bidi w:val="0"/>
      </w:pPr>
      <w:r w:rsidRPr="001872B8">
        <w:t>System updates the product's current stock to the new amount</w:t>
      </w:r>
    </w:p>
    <w:p w14:paraId="2FE160F1" w14:textId="61B8AFC9" w:rsidR="00D62502" w:rsidRPr="001872B8" w:rsidRDefault="00D62502" w:rsidP="00D62502">
      <w:pPr>
        <w:pStyle w:val="a3"/>
        <w:numPr>
          <w:ilvl w:val="3"/>
          <w:numId w:val="1"/>
        </w:numPr>
        <w:bidi w:val="0"/>
      </w:pPr>
      <w:r w:rsidRPr="001872B8">
        <w:t>Else</w:t>
      </w:r>
    </w:p>
    <w:p w14:paraId="053C8E8F" w14:textId="15C0A643" w:rsidR="00D62502" w:rsidRDefault="00D62502" w:rsidP="00D62502">
      <w:pPr>
        <w:pStyle w:val="a3"/>
        <w:numPr>
          <w:ilvl w:val="4"/>
          <w:numId w:val="1"/>
        </w:numPr>
        <w:bidi w:val="0"/>
      </w:pPr>
      <w:r w:rsidRPr="001872B8">
        <w:t xml:space="preserve">System informs the </w:t>
      </w:r>
      <w:r w:rsidR="00FA0729">
        <w:rPr>
          <w:b/>
          <w:bCs/>
        </w:rPr>
        <w:t>Member</w:t>
      </w:r>
      <w:r w:rsidRPr="001872B8">
        <w:t xml:space="preserve"> that such product doesn't exist in the system</w:t>
      </w:r>
    </w:p>
    <w:tbl>
      <w:tblPr>
        <w:tblStyle w:val="4"/>
        <w:tblW w:w="10348" w:type="dxa"/>
        <w:tblInd w:w="-714" w:type="dxa"/>
        <w:tblLook w:val="04A0" w:firstRow="1" w:lastRow="0" w:firstColumn="1" w:lastColumn="0" w:noHBand="0" w:noVBand="1"/>
      </w:tblPr>
      <w:tblGrid>
        <w:gridCol w:w="5104"/>
        <w:gridCol w:w="5244"/>
      </w:tblGrid>
      <w:tr w:rsidR="00940235" w:rsidRPr="00E148DE" w14:paraId="25C8582A"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60330E" w14:textId="77777777" w:rsidR="00940235" w:rsidRPr="00E148DE" w:rsidRDefault="00940235" w:rsidP="00407BEE">
            <w:pPr>
              <w:bidi w:val="0"/>
              <w:rPr>
                <w:b w:val="0"/>
                <w:bCs w:val="0"/>
              </w:rPr>
            </w:pPr>
            <w:r w:rsidRPr="00E148DE">
              <w:rPr>
                <w:b w:val="0"/>
                <w:bCs w:val="0"/>
              </w:rPr>
              <w:t>Action</w:t>
            </w:r>
          </w:p>
        </w:tc>
        <w:tc>
          <w:tcPr>
            <w:tcW w:w="5244" w:type="dxa"/>
          </w:tcPr>
          <w:p w14:paraId="79935F9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7BA8538E"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1169" w14:textId="7B16850D" w:rsidR="00940235" w:rsidRPr="00940235" w:rsidRDefault="00FA0729" w:rsidP="00940235">
            <w:pPr>
              <w:bidi w:val="0"/>
            </w:pPr>
            <w:r>
              <w:rPr>
                <w:b w:val="0"/>
                <w:bCs w:val="0"/>
              </w:rPr>
              <w:t>Member</w:t>
            </w:r>
            <w:r w:rsidR="00940235" w:rsidRPr="00940235">
              <w:t xml:space="preserve"> is logged to the system and provides an identification of an existing store that he owns and </w:t>
            </w:r>
            <w:proofErr w:type="gramStart"/>
            <w:r w:rsidR="00940235" w:rsidRPr="00940235">
              <w:t>an a</w:t>
            </w:r>
            <w:proofErr w:type="gramEnd"/>
            <w:r w:rsidR="00940235" w:rsidRPr="00940235">
              <w:t xml:space="preserve"> product id that exists in the store, and a valid amount to subtract </w:t>
            </w:r>
          </w:p>
        </w:tc>
        <w:tc>
          <w:tcPr>
            <w:tcW w:w="5244" w:type="dxa"/>
          </w:tcPr>
          <w:p w14:paraId="0207ADEF" w14:textId="7E8526DA"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940235" w:rsidRPr="00E148DE" w14:paraId="2B8A3FD9"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1C0438B" w14:textId="2794CAFB" w:rsidR="00940235" w:rsidRPr="00940235" w:rsidRDefault="00FA0729" w:rsidP="00940235">
            <w:pPr>
              <w:bidi w:val="0"/>
            </w:pPr>
            <w:r>
              <w:rPr>
                <w:b w:val="0"/>
                <w:bCs w:val="0"/>
              </w:rPr>
              <w:t>Member</w:t>
            </w:r>
            <w:r w:rsidR="00940235" w:rsidRPr="00940235">
              <w:t xml:space="preserve"> is logged to the system and provides identification of a store that doesn't exist</w:t>
            </w:r>
          </w:p>
          <w:p w14:paraId="66289AD3" w14:textId="77777777" w:rsidR="00940235" w:rsidRPr="001872B8" w:rsidRDefault="00940235" w:rsidP="00940235">
            <w:pPr>
              <w:pStyle w:val="a3"/>
              <w:bidi w:val="0"/>
              <w:rPr>
                <w:b w:val="0"/>
                <w:bCs w:val="0"/>
              </w:rPr>
            </w:pPr>
          </w:p>
        </w:tc>
        <w:tc>
          <w:tcPr>
            <w:tcW w:w="5244" w:type="dxa"/>
          </w:tcPr>
          <w:p w14:paraId="457798F9" w14:textId="1B833E0E"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3EC87701" w14:textId="77777777"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2C64C25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0801849" w14:textId="64317DBF"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that he doesn’t own</w:t>
            </w:r>
          </w:p>
          <w:p w14:paraId="7CB6A599" w14:textId="77777777" w:rsidR="00940235" w:rsidRPr="001872B8" w:rsidRDefault="00940235" w:rsidP="00940235">
            <w:pPr>
              <w:pStyle w:val="a3"/>
              <w:bidi w:val="0"/>
              <w:rPr>
                <w:b w:val="0"/>
                <w:bCs w:val="0"/>
              </w:rPr>
            </w:pPr>
          </w:p>
        </w:tc>
        <w:tc>
          <w:tcPr>
            <w:tcW w:w="5244" w:type="dxa"/>
          </w:tcPr>
          <w:p w14:paraId="05FBEAA0" w14:textId="1D178501" w:rsidR="00940235" w:rsidRPr="00940235" w:rsidRDefault="00940235" w:rsidP="00940235">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tc>
      </w:tr>
      <w:tr w:rsidR="00940235" w:rsidRPr="00E148DE" w14:paraId="3154F177"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0A3DE08" w14:textId="4AACFE20"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he owns, and of a product that doesn't exists in the store</w:t>
            </w:r>
          </w:p>
          <w:p w14:paraId="54B1F9D0" w14:textId="77777777" w:rsidR="00940235" w:rsidRPr="001872B8" w:rsidRDefault="00940235" w:rsidP="00940235">
            <w:pPr>
              <w:pStyle w:val="a3"/>
              <w:bidi w:val="0"/>
            </w:pPr>
          </w:p>
        </w:tc>
        <w:tc>
          <w:tcPr>
            <w:tcW w:w="5244" w:type="dxa"/>
          </w:tcPr>
          <w:p w14:paraId="4AC98DE2" w14:textId="6AC3A160" w:rsidR="00940235" w:rsidRPr="00940235" w:rsidRDefault="00940235" w:rsidP="00940235">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00FA0729">
              <w:rPr>
                <w:b/>
                <w:bCs/>
              </w:rPr>
              <w:t>Member</w:t>
            </w:r>
            <w:r w:rsidRPr="00940235">
              <w:rPr>
                <w:b/>
                <w:bCs/>
              </w:rPr>
              <w:t xml:space="preserve"> </w:t>
            </w:r>
            <w:r w:rsidRPr="001872B8">
              <w:t>that the products he asks to add doesn't exists in the store</w:t>
            </w:r>
          </w:p>
        </w:tc>
      </w:tr>
      <w:tr w:rsidR="00940235" w:rsidRPr="00E148DE" w14:paraId="13877FA1"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2DFC43C" w14:textId="60BBC405"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not logged to the system</w:t>
            </w:r>
          </w:p>
          <w:p w14:paraId="284F2719" w14:textId="77777777" w:rsidR="00940235" w:rsidRPr="001872B8" w:rsidRDefault="00940235" w:rsidP="00940235">
            <w:pPr>
              <w:pStyle w:val="a3"/>
              <w:bidi w:val="0"/>
            </w:pPr>
          </w:p>
        </w:tc>
        <w:tc>
          <w:tcPr>
            <w:tcW w:w="5244" w:type="dxa"/>
          </w:tcPr>
          <w:p w14:paraId="45823FF9"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F9BB54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8177872"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44D171BD" w14:textId="455A5BC5"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a store id of an existing store he owns and a product id that exits in that store, and an invalid amount</w:t>
            </w:r>
          </w:p>
          <w:p w14:paraId="1CC85990" w14:textId="77777777" w:rsidR="00940235" w:rsidRPr="001872B8" w:rsidRDefault="00940235" w:rsidP="00940235">
            <w:pPr>
              <w:pStyle w:val="a3"/>
              <w:bidi w:val="0"/>
              <w:rPr>
                <w:b w:val="0"/>
                <w:bCs w:val="0"/>
              </w:rPr>
            </w:pPr>
          </w:p>
        </w:tc>
        <w:tc>
          <w:tcPr>
            <w:tcW w:w="5244" w:type="dxa"/>
          </w:tcPr>
          <w:p w14:paraId="0EA59B0B"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4D20A2E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FD83440" w14:textId="425795CA" w:rsidR="00956F11" w:rsidRPr="001872B8" w:rsidRDefault="00956F11" w:rsidP="00D62502">
      <w:pPr>
        <w:bidi w:val="0"/>
      </w:pPr>
    </w:p>
    <w:p w14:paraId="310363AD" w14:textId="77777777" w:rsidR="00F4748D" w:rsidRPr="001872B8" w:rsidRDefault="00F4748D" w:rsidP="00F4748D">
      <w:pPr>
        <w:bidi w:val="0"/>
        <w:rPr>
          <w:b/>
          <w:bCs/>
        </w:rPr>
      </w:pPr>
    </w:p>
    <w:p w14:paraId="6A13B25F" w14:textId="5B367A24" w:rsidR="00F4748D" w:rsidRPr="001872B8" w:rsidRDefault="00F4748D" w:rsidP="00F4748D">
      <w:pPr>
        <w:pStyle w:val="a3"/>
        <w:numPr>
          <w:ilvl w:val="0"/>
          <w:numId w:val="1"/>
        </w:numPr>
        <w:bidi w:val="0"/>
        <w:rPr>
          <w:b/>
          <w:bCs/>
        </w:rPr>
      </w:pPr>
      <w:commentRangeStart w:id="12"/>
      <w:r w:rsidRPr="001872B8">
        <w:t>Use</w:t>
      </w:r>
      <w:commentRangeEnd w:id="12"/>
      <w:r w:rsidRPr="001872B8">
        <w:rPr>
          <w:rStyle w:val="a7"/>
        </w:rPr>
        <w:commentReference w:id="12"/>
      </w:r>
      <w:r w:rsidRPr="001872B8">
        <w:t xml:space="preserve"> case: </w:t>
      </w:r>
      <w:r w:rsidRPr="001872B8">
        <w:rPr>
          <w:b/>
          <w:bCs/>
        </w:rPr>
        <w:t>Update existing product's details</w:t>
      </w:r>
    </w:p>
    <w:p w14:paraId="10AECE24" w14:textId="507F2BAE" w:rsidR="00F4748D" w:rsidRPr="001872B8" w:rsidRDefault="00F4748D" w:rsidP="00F4748D">
      <w:pPr>
        <w:pStyle w:val="a3"/>
        <w:numPr>
          <w:ilvl w:val="1"/>
          <w:numId w:val="1"/>
        </w:numPr>
        <w:bidi w:val="0"/>
        <w:rPr>
          <w:b/>
          <w:bCs/>
        </w:rPr>
      </w:pPr>
      <w:r w:rsidRPr="001872B8">
        <w:rPr>
          <w:b/>
          <w:bCs/>
        </w:rPr>
        <w:t xml:space="preserve">Actor: </w:t>
      </w:r>
      <w:r w:rsidR="00FA0729">
        <w:rPr>
          <w:b/>
          <w:bCs/>
        </w:rPr>
        <w:t>Member</w:t>
      </w:r>
    </w:p>
    <w:p w14:paraId="1D26F693" w14:textId="69971C78" w:rsidR="00F4748D" w:rsidRPr="001872B8" w:rsidRDefault="00F4748D" w:rsidP="00F4748D">
      <w:pPr>
        <w:pStyle w:val="a3"/>
        <w:numPr>
          <w:ilvl w:val="1"/>
          <w:numId w:val="1"/>
        </w:numPr>
        <w:bidi w:val="0"/>
        <w:rPr>
          <w:b/>
          <w:bCs/>
        </w:rPr>
      </w:pPr>
      <w:r w:rsidRPr="001872B8">
        <w:rPr>
          <w:b/>
          <w:bCs/>
        </w:rPr>
        <w:t xml:space="preserve">Precondition: </w:t>
      </w:r>
    </w:p>
    <w:p w14:paraId="7ACE216B" w14:textId="69D92D53" w:rsidR="00F4748D" w:rsidRPr="001872B8" w:rsidRDefault="00FA0729" w:rsidP="00F4748D">
      <w:pPr>
        <w:pStyle w:val="a3"/>
        <w:numPr>
          <w:ilvl w:val="2"/>
          <w:numId w:val="1"/>
        </w:numPr>
        <w:bidi w:val="0"/>
        <w:rPr>
          <w:b/>
          <w:bCs/>
        </w:rPr>
      </w:pPr>
      <w:r>
        <w:rPr>
          <w:b/>
          <w:bCs/>
        </w:rPr>
        <w:t>Member</w:t>
      </w:r>
      <w:r w:rsidR="00F4748D" w:rsidRPr="001872B8">
        <w:t xml:space="preserve"> is logged in to the </w:t>
      </w:r>
      <w:r w:rsidR="00F4748D" w:rsidRPr="001872B8">
        <w:rPr>
          <w:b/>
          <w:bCs/>
          <w:color w:val="FF0000"/>
        </w:rPr>
        <w:t>system</w:t>
      </w:r>
    </w:p>
    <w:p w14:paraId="50E4F2AB" w14:textId="3D28CB94" w:rsidR="00F4748D" w:rsidRPr="001872B8" w:rsidRDefault="00FA0729" w:rsidP="00F4748D">
      <w:pPr>
        <w:pStyle w:val="a3"/>
        <w:numPr>
          <w:ilvl w:val="2"/>
          <w:numId w:val="1"/>
        </w:numPr>
        <w:bidi w:val="0"/>
        <w:rPr>
          <w:b/>
          <w:bCs/>
        </w:rPr>
      </w:pPr>
      <w:r>
        <w:rPr>
          <w:b/>
          <w:bCs/>
        </w:rPr>
        <w:t>Member</w:t>
      </w:r>
      <w:r w:rsidR="00F4748D" w:rsidRPr="001872B8">
        <w:t xml:space="preserve"> is an owner of an existing store</w:t>
      </w:r>
    </w:p>
    <w:p w14:paraId="7A3E5A11" w14:textId="4B1EB0E8" w:rsidR="00F4748D" w:rsidRPr="001872B8" w:rsidRDefault="00F4748D" w:rsidP="00F4748D">
      <w:pPr>
        <w:pStyle w:val="a3"/>
        <w:numPr>
          <w:ilvl w:val="1"/>
          <w:numId w:val="1"/>
        </w:numPr>
        <w:bidi w:val="0"/>
        <w:rPr>
          <w:b/>
          <w:bCs/>
        </w:rPr>
      </w:pPr>
      <w:r w:rsidRPr="001872B8">
        <w:rPr>
          <w:b/>
          <w:bCs/>
        </w:rPr>
        <w:t xml:space="preserve">Parameter: </w:t>
      </w:r>
      <w:r w:rsidRPr="001872B8">
        <w:t xml:space="preserve">Store identification, product id, </w:t>
      </w:r>
      <w:r w:rsidR="00A61585" w:rsidRPr="001872B8">
        <w:t>product details</w:t>
      </w:r>
    </w:p>
    <w:p w14:paraId="4512371C" w14:textId="77777777" w:rsidR="00F4748D" w:rsidRPr="001872B8" w:rsidRDefault="00F4748D" w:rsidP="00F4748D">
      <w:pPr>
        <w:pStyle w:val="a3"/>
        <w:numPr>
          <w:ilvl w:val="1"/>
          <w:numId w:val="1"/>
        </w:numPr>
        <w:bidi w:val="0"/>
        <w:rPr>
          <w:b/>
          <w:bCs/>
        </w:rPr>
      </w:pPr>
      <w:r w:rsidRPr="001872B8">
        <w:rPr>
          <w:b/>
          <w:bCs/>
        </w:rPr>
        <w:t>Actions:</w:t>
      </w:r>
    </w:p>
    <w:p w14:paraId="66D90D9A" w14:textId="40BA0665" w:rsidR="00F4748D" w:rsidRPr="001872B8" w:rsidRDefault="00FA0729" w:rsidP="00F4748D">
      <w:pPr>
        <w:pStyle w:val="a3"/>
        <w:numPr>
          <w:ilvl w:val="2"/>
          <w:numId w:val="1"/>
        </w:numPr>
        <w:bidi w:val="0"/>
      </w:pPr>
      <w:r>
        <w:t>Member</w:t>
      </w:r>
      <w:r w:rsidR="00F4748D" w:rsidRPr="001872B8">
        <w:t xml:space="preserve"> asks to </w:t>
      </w:r>
      <w:r w:rsidR="001C047A" w:rsidRPr="001872B8">
        <w:t>update</w:t>
      </w:r>
      <w:r w:rsidR="00F4748D" w:rsidRPr="001872B8">
        <w:t xml:space="preserve"> product</w:t>
      </w:r>
      <w:r w:rsidR="001C047A" w:rsidRPr="001872B8">
        <w:t>'s</w:t>
      </w:r>
      <w:r w:rsidR="00F4748D" w:rsidRPr="001872B8">
        <w:t xml:space="preserve"> </w:t>
      </w:r>
      <w:r w:rsidR="001C047A" w:rsidRPr="001872B8">
        <w:t>details</w:t>
      </w:r>
    </w:p>
    <w:p w14:paraId="2FEBC462" w14:textId="2AA328C9" w:rsidR="00F4748D" w:rsidRPr="001872B8" w:rsidRDefault="00F4748D" w:rsidP="00F4748D">
      <w:pPr>
        <w:pStyle w:val="a3"/>
        <w:numPr>
          <w:ilvl w:val="2"/>
          <w:numId w:val="1"/>
        </w:numPr>
        <w:bidi w:val="0"/>
      </w:pPr>
      <w:r w:rsidRPr="001872B8">
        <w:t xml:space="preserve">The system asks for store identification, product id </w:t>
      </w:r>
      <w:r w:rsidR="001C047A" w:rsidRPr="001872B8">
        <w:t>and new details</w:t>
      </w:r>
    </w:p>
    <w:p w14:paraId="02D9AB9D" w14:textId="3FEB212A" w:rsidR="00F4748D" w:rsidRPr="001872B8" w:rsidRDefault="00FA0729" w:rsidP="00AE5E33">
      <w:pPr>
        <w:pStyle w:val="a3"/>
        <w:numPr>
          <w:ilvl w:val="2"/>
          <w:numId w:val="1"/>
        </w:numPr>
        <w:bidi w:val="0"/>
      </w:pPr>
      <w:r>
        <w:rPr>
          <w:b/>
          <w:bCs/>
        </w:rPr>
        <w:t>Member</w:t>
      </w:r>
      <w:r w:rsidR="00F4748D" w:rsidRPr="001872B8">
        <w:t xml:space="preserve"> provides required details- store id, product id, </w:t>
      </w:r>
      <w:r w:rsidR="001C047A" w:rsidRPr="001872B8">
        <w:t>new details</w:t>
      </w:r>
    </w:p>
    <w:p w14:paraId="73994880" w14:textId="77777777" w:rsidR="00F4748D" w:rsidRPr="001872B8" w:rsidRDefault="00F4748D" w:rsidP="00F4748D">
      <w:pPr>
        <w:pStyle w:val="a3"/>
        <w:numPr>
          <w:ilvl w:val="2"/>
          <w:numId w:val="1"/>
        </w:numPr>
        <w:bidi w:val="0"/>
      </w:pPr>
      <w:r w:rsidRPr="001872B8">
        <w:t>System checks if such a store exists in user's store repository</w:t>
      </w:r>
    </w:p>
    <w:p w14:paraId="5A7F459F" w14:textId="77777777" w:rsidR="00F4748D" w:rsidRPr="001872B8" w:rsidRDefault="00F4748D" w:rsidP="00F4748D">
      <w:pPr>
        <w:pStyle w:val="a3"/>
        <w:numPr>
          <w:ilvl w:val="2"/>
          <w:numId w:val="1"/>
        </w:numPr>
        <w:bidi w:val="0"/>
      </w:pPr>
      <w:r w:rsidRPr="001872B8">
        <w:t>If exists</w:t>
      </w:r>
    </w:p>
    <w:p w14:paraId="5F9EBD8D" w14:textId="77777777" w:rsidR="00F4748D" w:rsidRPr="001872B8" w:rsidRDefault="00F4748D" w:rsidP="00F4748D">
      <w:pPr>
        <w:pStyle w:val="a3"/>
        <w:numPr>
          <w:ilvl w:val="3"/>
          <w:numId w:val="1"/>
        </w:numPr>
        <w:bidi w:val="0"/>
      </w:pPr>
      <w:r w:rsidRPr="001872B8">
        <w:t>System checks if such product exists in the store</w:t>
      </w:r>
    </w:p>
    <w:p w14:paraId="67DAAD6D" w14:textId="77777777" w:rsidR="00F4748D" w:rsidRPr="001872B8" w:rsidRDefault="00F4748D" w:rsidP="00F4748D">
      <w:pPr>
        <w:pStyle w:val="a3"/>
        <w:numPr>
          <w:ilvl w:val="3"/>
          <w:numId w:val="1"/>
        </w:numPr>
        <w:bidi w:val="0"/>
      </w:pPr>
      <w:r w:rsidRPr="001872B8">
        <w:t>If exists</w:t>
      </w:r>
    </w:p>
    <w:p w14:paraId="4B3C1B51" w14:textId="5F19358A" w:rsidR="00F4748D" w:rsidRPr="001872B8" w:rsidRDefault="00F4748D" w:rsidP="00F4748D">
      <w:pPr>
        <w:pStyle w:val="a3"/>
        <w:numPr>
          <w:ilvl w:val="4"/>
          <w:numId w:val="1"/>
        </w:numPr>
        <w:bidi w:val="0"/>
      </w:pPr>
      <w:r w:rsidRPr="001872B8">
        <w:t xml:space="preserve">System updates the product's </w:t>
      </w:r>
      <w:r w:rsidR="00AE5E33" w:rsidRPr="001872B8">
        <w:t>details as required</w:t>
      </w:r>
    </w:p>
    <w:tbl>
      <w:tblPr>
        <w:tblStyle w:val="4"/>
        <w:tblW w:w="8409" w:type="dxa"/>
        <w:tblLook w:val="04A0" w:firstRow="1" w:lastRow="0" w:firstColumn="1" w:lastColumn="0" w:noHBand="0" w:noVBand="1"/>
      </w:tblPr>
      <w:tblGrid>
        <w:gridCol w:w="4390"/>
        <w:gridCol w:w="4019"/>
      </w:tblGrid>
      <w:tr w:rsidR="00940235" w:rsidRPr="00E148DE" w14:paraId="75C6D645"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C40BC7" w14:textId="77777777" w:rsidR="00940235" w:rsidRPr="00E148DE" w:rsidRDefault="00940235" w:rsidP="00407BEE">
            <w:pPr>
              <w:bidi w:val="0"/>
              <w:rPr>
                <w:b w:val="0"/>
                <w:bCs w:val="0"/>
              </w:rPr>
            </w:pPr>
            <w:r w:rsidRPr="00E148DE">
              <w:rPr>
                <w:b w:val="0"/>
                <w:bCs w:val="0"/>
              </w:rPr>
              <w:t>Action</w:t>
            </w:r>
          </w:p>
        </w:tc>
        <w:tc>
          <w:tcPr>
            <w:tcW w:w="4019" w:type="dxa"/>
          </w:tcPr>
          <w:p w14:paraId="5E04B5F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295E6FB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28B1564" w14:textId="2B4C8F7C" w:rsidR="00940235" w:rsidRPr="00940235" w:rsidRDefault="00FA0729" w:rsidP="00940235">
            <w:pPr>
              <w:bidi w:val="0"/>
            </w:pPr>
            <w:r>
              <w:rPr>
                <w:b w:val="0"/>
                <w:bCs w:val="0"/>
              </w:rPr>
              <w:t>Member</w:t>
            </w:r>
            <w:r w:rsidR="00940235" w:rsidRPr="00940235">
              <w:t xml:space="preserve"> is logged to the system and provides an identification of an existing store that he owns and </w:t>
            </w:r>
            <w:proofErr w:type="gramStart"/>
            <w:r w:rsidR="00940235" w:rsidRPr="00940235">
              <w:t>an a</w:t>
            </w:r>
            <w:proofErr w:type="gramEnd"/>
            <w:r w:rsidR="00940235" w:rsidRPr="00940235">
              <w:t xml:space="preserve"> product id that exists in the store, and a valid new details </w:t>
            </w:r>
          </w:p>
          <w:p w14:paraId="6816FEB7" w14:textId="77777777" w:rsidR="00940235" w:rsidRPr="00E148DE" w:rsidRDefault="00940235" w:rsidP="00407BEE">
            <w:pPr>
              <w:bidi w:val="0"/>
              <w:rPr>
                <w:b w:val="0"/>
                <w:bCs w:val="0"/>
              </w:rPr>
            </w:pPr>
          </w:p>
        </w:tc>
        <w:tc>
          <w:tcPr>
            <w:tcW w:w="4019" w:type="dxa"/>
          </w:tcPr>
          <w:p w14:paraId="553690D0" w14:textId="7C7EDCB0"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details</w:t>
            </w:r>
          </w:p>
        </w:tc>
      </w:tr>
      <w:tr w:rsidR="00940235" w:rsidRPr="00E148DE" w14:paraId="27197F2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82EABC5" w14:textId="52B77480" w:rsidR="00940235" w:rsidRPr="00940235" w:rsidRDefault="00FA0729" w:rsidP="00940235">
            <w:pPr>
              <w:bidi w:val="0"/>
            </w:pPr>
            <w:r>
              <w:rPr>
                <w:b w:val="0"/>
                <w:bCs w:val="0"/>
              </w:rPr>
              <w:t>Member</w:t>
            </w:r>
            <w:r w:rsidR="00940235" w:rsidRPr="00940235">
              <w:t xml:space="preserve"> is logged to the system and provides identification of a store that doesn't exist</w:t>
            </w:r>
          </w:p>
          <w:p w14:paraId="1ABF82F3" w14:textId="77777777" w:rsidR="00940235" w:rsidRPr="001872B8" w:rsidRDefault="00940235" w:rsidP="00940235">
            <w:pPr>
              <w:pStyle w:val="a3"/>
              <w:bidi w:val="0"/>
              <w:rPr>
                <w:b w:val="0"/>
                <w:bCs w:val="0"/>
              </w:rPr>
            </w:pPr>
          </w:p>
        </w:tc>
        <w:tc>
          <w:tcPr>
            <w:tcW w:w="4019" w:type="dxa"/>
          </w:tcPr>
          <w:p w14:paraId="3A9D2044" w14:textId="29A5A8B9"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400F5415" w14:textId="77777777"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43FE72B2"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10CD0B5" w14:textId="52C8DA4B" w:rsidR="00940235" w:rsidRPr="001872B8" w:rsidRDefault="00940235" w:rsidP="00940235">
            <w:pPr>
              <w:bidi w:val="0"/>
              <w:rPr>
                <w:b w:val="0"/>
                <w:bCs w:val="0"/>
              </w:rPr>
            </w:pPr>
            <w:r w:rsidRPr="00940235">
              <w:t xml:space="preserve">The </w:t>
            </w:r>
            <w:r w:rsidR="00FA0729">
              <w:rPr>
                <w:b w:val="0"/>
                <w:bCs w:val="0"/>
              </w:rPr>
              <w:t>Member</w:t>
            </w:r>
            <w:r w:rsidRPr="001872B8">
              <w:rPr>
                <w:b w:val="0"/>
                <w:bCs w:val="0"/>
              </w:rPr>
              <w:t xml:space="preserve"> </w:t>
            </w:r>
            <w:r w:rsidRPr="00940235">
              <w:t>is logged to the system and provides identification of a store that he doesn’t own</w:t>
            </w:r>
          </w:p>
        </w:tc>
        <w:tc>
          <w:tcPr>
            <w:tcW w:w="4019" w:type="dxa"/>
          </w:tcPr>
          <w:p w14:paraId="2294747F" w14:textId="783DFBDD"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43AFA29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1D07FEEA"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2B4A35D" w14:textId="41F495AD"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he owns, and of a product that doesn't exists in the store</w:t>
            </w:r>
          </w:p>
          <w:p w14:paraId="2FBE448A" w14:textId="77777777" w:rsidR="00940235" w:rsidRPr="001872B8" w:rsidRDefault="00940235" w:rsidP="00940235">
            <w:pPr>
              <w:pStyle w:val="a3"/>
              <w:bidi w:val="0"/>
            </w:pPr>
          </w:p>
        </w:tc>
        <w:tc>
          <w:tcPr>
            <w:tcW w:w="4019" w:type="dxa"/>
          </w:tcPr>
          <w:p w14:paraId="3281D10E" w14:textId="40071879"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940235">
              <w:rPr>
                <w:b/>
                <w:bCs/>
              </w:rPr>
              <w:t xml:space="preserve"> </w:t>
            </w:r>
            <w:r w:rsidRPr="001872B8">
              <w:t>that the products he asks to add doesn't exists in the store</w:t>
            </w:r>
          </w:p>
          <w:p w14:paraId="3158217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481913B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0982ACB" w14:textId="76634886"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not logged to the system</w:t>
            </w:r>
          </w:p>
        </w:tc>
        <w:tc>
          <w:tcPr>
            <w:tcW w:w="4019" w:type="dxa"/>
          </w:tcPr>
          <w:p w14:paraId="4E277D46"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8AE7707"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61410D8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7B0BD8D" w14:textId="55861006"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a store id of an existing store he owns and a product id that exits in that store, and invalid new details</w:t>
            </w:r>
          </w:p>
          <w:p w14:paraId="4E58F2D6" w14:textId="77777777" w:rsidR="00940235" w:rsidRPr="001872B8" w:rsidRDefault="00940235" w:rsidP="00940235">
            <w:pPr>
              <w:pStyle w:val="a3"/>
              <w:bidi w:val="0"/>
            </w:pPr>
          </w:p>
        </w:tc>
        <w:tc>
          <w:tcPr>
            <w:tcW w:w="4019" w:type="dxa"/>
          </w:tcPr>
          <w:p w14:paraId="67C384E2"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568D1A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43EBEAA6" w14:textId="77777777" w:rsidR="00940235" w:rsidRPr="001872B8" w:rsidRDefault="00940235" w:rsidP="00940235">
      <w:pPr>
        <w:bidi w:val="0"/>
      </w:pPr>
    </w:p>
    <w:p w14:paraId="35AE8293" w14:textId="59D238B4" w:rsidR="003519DD" w:rsidRPr="001872B8" w:rsidRDefault="003519DD" w:rsidP="003519DD">
      <w:pPr>
        <w:pStyle w:val="a3"/>
        <w:numPr>
          <w:ilvl w:val="0"/>
          <w:numId w:val="1"/>
        </w:numPr>
        <w:bidi w:val="0"/>
        <w:rPr>
          <w:b/>
          <w:bCs/>
        </w:rPr>
      </w:pPr>
      <w:commentRangeStart w:id="13"/>
      <w:r w:rsidRPr="001872B8">
        <w:t>Use</w:t>
      </w:r>
      <w:commentRangeEnd w:id="13"/>
      <w:r w:rsidRPr="001872B8">
        <w:rPr>
          <w:rStyle w:val="a7"/>
        </w:rPr>
        <w:commentReference w:id="13"/>
      </w:r>
      <w:r w:rsidRPr="001872B8">
        <w:t xml:space="preserve"> case: </w:t>
      </w:r>
      <w:r w:rsidR="009E692E" w:rsidRPr="001872B8">
        <w:rPr>
          <w:b/>
          <w:bCs/>
        </w:rPr>
        <w:t>Add buying strategy to store's policy</w:t>
      </w:r>
    </w:p>
    <w:p w14:paraId="5F54F6C4" w14:textId="54466053" w:rsidR="00F05747" w:rsidRPr="001872B8" w:rsidRDefault="00F05747" w:rsidP="00F05747">
      <w:pPr>
        <w:pStyle w:val="a3"/>
        <w:numPr>
          <w:ilvl w:val="1"/>
          <w:numId w:val="1"/>
        </w:numPr>
        <w:bidi w:val="0"/>
        <w:rPr>
          <w:b/>
          <w:bCs/>
        </w:rPr>
      </w:pPr>
      <w:r w:rsidRPr="001872B8">
        <w:rPr>
          <w:b/>
          <w:bCs/>
        </w:rPr>
        <w:t xml:space="preserve">Actor: </w:t>
      </w:r>
      <w:proofErr w:type="spellStart"/>
      <w:r w:rsidR="00FA0729">
        <w:rPr>
          <w:b/>
          <w:bCs/>
        </w:rPr>
        <w:t>Member</w:t>
      </w:r>
      <w:r w:rsidR="006C3CA9">
        <w:rPr>
          <w:b/>
          <w:bCs/>
        </w:rPr>
        <w:t>f</w:t>
      </w:r>
      <w:proofErr w:type="spellEnd"/>
    </w:p>
    <w:p w14:paraId="598BB277" w14:textId="77777777" w:rsidR="00F05747" w:rsidRPr="001872B8" w:rsidRDefault="00F05747" w:rsidP="00F05747">
      <w:pPr>
        <w:pStyle w:val="a3"/>
        <w:numPr>
          <w:ilvl w:val="1"/>
          <w:numId w:val="1"/>
        </w:numPr>
        <w:bidi w:val="0"/>
        <w:rPr>
          <w:b/>
          <w:bCs/>
        </w:rPr>
      </w:pPr>
      <w:r w:rsidRPr="001872B8">
        <w:rPr>
          <w:b/>
          <w:bCs/>
        </w:rPr>
        <w:t xml:space="preserve">Precondition: </w:t>
      </w:r>
    </w:p>
    <w:p w14:paraId="2DD5D27E" w14:textId="772B467B" w:rsidR="003519DD" w:rsidRPr="001872B8" w:rsidRDefault="006C3CA9" w:rsidP="003519DD">
      <w:pPr>
        <w:pStyle w:val="a3"/>
        <w:numPr>
          <w:ilvl w:val="2"/>
          <w:numId w:val="1"/>
        </w:numPr>
        <w:bidi w:val="0"/>
        <w:rPr>
          <w:b/>
          <w:bCs/>
        </w:rPr>
      </w:pPr>
      <w:r>
        <w:rPr>
          <w:b/>
          <w:bCs/>
        </w:rPr>
        <w:t>Owner</w:t>
      </w:r>
      <w:r w:rsidR="003519DD" w:rsidRPr="001872B8">
        <w:t xml:space="preserve"> is logged in to the </w:t>
      </w:r>
      <w:r w:rsidR="003519DD" w:rsidRPr="001872B8">
        <w:rPr>
          <w:b/>
          <w:bCs/>
          <w:color w:val="FF0000"/>
        </w:rPr>
        <w:t>system</w:t>
      </w:r>
    </w:p>
    <w:p w14:paraId="7EF90383" w14:textId="5DBB2074" w:rsidR="003519DD" w:rsidRPr="001872B8" w:rsidRDefault="006C3CA9" w:rsidP="003519DD">
      <w:pPr>
        <w:pStyle w:val="a3"/>
        <w:numPr>
          <w:ilvl w:val="2"/>
          <w:numId w:val="1"/>
        </w:numPr>
        <w:bidi w:val="0"/>
        <w:rPr>
          <w:b/>
          <w:bCs/>
        </w:rPr>
      </w:pPr>
      <w:r>
        <w:rPr>
          <w:b/>
          <w:bCs/>
        </w:rPr>
        <w:t>Owner</w:t>
      </w:r>
      <w:r w:rsidR="003519DD" w:rsidRPr="001872B8">
        <w:t xml:space="preserve"> is an owner of an existing store</w:t>
      </w:r>
    </w:p>
    <w:p w14:paraId="3208AD54" w14:textId="77777777" w:rsidR="003519DD" w:rsidRPr="001872B8" w:rsidRDefault="003519DD" w:rsidP="003519DD">
      <w:pPr>
        <w:pStyle w:val="a3"/>
        <w:numPr>
          <w:ilvl w:val="1"/>
          <w:numId w:val="1"/>
        </w:numPr>
        <w:bidi w:val="0"/>
        <w:rPr>
          <w:b/>
          <w:bCs/>
        </w:rPr>
      </w:pPr>
      <w:r w:rsidRPr="001872B8">
        <w:rPr>
          <w:b/>
          <w:bCs/>
        </w:rPr>
        <w:t xml:space="preserve">Parameter: </w:t>
      </w:r>
      <w:r w:rsidRPr="001872B8">
        <w:t>Store identification, product id, product details</w:t>
      </w:r>
    </w:p>
    <w:p w14:paraId="11EE495C" w14:textId="77777777" w:rsidR="003519DD" w:rsidRPr="001872B8" w:rsidRDefault="003519DD" w:rsidP="003519DD">
      <w:pPr>
        <w:pStyle w:val="a3"/>
        <w:numPr>
          <w:ilvl w:val="1"/>
          <w:numId w:val="1"/>
        </w:numPr>
        <w:bidi w:val="0"/>
        <w:rPr>
          <w:b/>
          <w:bCs/>
        </w:rPr>
      </w:pPr>
      <w:r w:rsidRPr="001872B8">
        <w:rPr>
          <w:b/>
          <w:bCs/>
        </w:rPr>
        <w:t>Actions:</w:t>
      </w:r>
    </w:p>
    <w:p w14:paraId="7D80F9BA" w14:textId="13E2F6AC" w:rsidR="003519DD" w:rsidRPr="001872B8" w:rsidRDefault="006C3CA9" w:rsidP="003519DD">
      <w:pPr>
        <w:pStyle w:val="a3"/>
        <w:numPr>
          <w:ilvl w:val="2"/>
          <w:numId w:val="1"/>
        </w:numPr>
        <w:bidi w:val="0"/>
      </w:pPr>
      <w:r>
        <w:t>Owner</w:t>
      </w:r>
      <w:r w:rsidR="003519DD" w:rsidRPr="001872B8">
        <w:t xml:space="preserve"> asks to update product's details</w:t>
      </w:r>
    </w:p>
    <w:p w14:paraId="57F95452" w14:textId="77777777" w:rsidR="003519DD" w:rsidRPr="001872B8" w:rsidRDefault="003519DD" w:rsidP="003519DD">
      <w:pPr>
        <w:pStyle w:val="a3"/>
        <w:numPr>
          <w:ilvl w:val="2"/>
          <w:numId w:val="1"/>
        </w:numPr>
        <w:bidi w:val="0"/>
      </w:pPr>
      <w:r w:rsidRPr="001872B8">
        <w:t>The system asks for store identification, product id and new details</w:t>
      </w:r>
    </w:p>
    <w:p w14:paraId="1324C275" w14:textId="677C6CCF" w:rsidR="003519DD" w:rsidRPr="001872B8" w:rsidRDefault="006C3CA9" w:rsidP="003519DD">
      <w:pPr>
        <w:pStyle w:val="a3"/>
        <w:numPr>
          <w:ilvl w:val="2"/>
          <w:numId w:val="1"/>
        </w:numPr>
        <w:bidi w:val="0"/>
      </w:pPr>
      <w:r>
        <w:rPr>
          <w:b/>
          <w:bCs/>
        </w:rPr>
        <w:t>Owner</w:t>
      </w:r>
      <w:r w:rsidR="003519DD" w:rsidRPr="001872B8">
        <w:t xml:space="preserve"> provides required details- store id, product id, new details</w:t>
      </w:r>
    </w:p>
    <w:p w14:paraId="0444AEDE" w14:textId="77777777" w:rsidR="003519DD" w:rsidRPr="001872B8" w:rsidRDefault="003519DD" w:rsidP="003519DD">
      <w:pPr>
        <w:pStyle w:val="a3"/>
        <w:numPr>
          <w:ilvl w:val="2"/>
          <w:numId w:val="1"/>
        </w:numPr>
        <w:bidi w:val="0"/>
      </w:pPr>
      <w:r w:rsidRPr="001872B8">
        <w:t>System checks if such a store exists in user's store repository</w:t>
      </w:r>
    </w:p>
    <w:p w14:paraId="59F51C24" w14:textId="77777777" w:rsidR="003519DD" w:rsidRPr="001872B8" w:rsidRDefault="003519DD" w:rsidP="003519DD">
      <w:pPr>
        <w:pStyle w:val="a3"/>
        <w:numPr>
          <w:ilvl w:val="2"/>
          <w:numId w:val="1"/>
        </w:numPr>
        <w:bidi w:val="0"/>
      </w:pPr>
      <w:r w:rsidRPr="001872B8">
        <w:t>If exists</w:t>
      </w:r>
    </w:p>
    <w:p w14:paraId="2B457256" w14:textId="77777777" w:rsidR="003519DD" w:rsidRPr="001872B8" w:rsidRDefault="003519DD" w:rsidP="003519DD">
      <w:pPr>
        <w:pStyle w:val="a3"/>
        <w:numPr>
          <w:ilvl w:val="3"/>
          <w:numId w:val="1"/>
        </w:numPr>
        <w:bidi w:val="0"/>
      </w:pPr>
      <w:r w:rsidRPr="001872B8">
        <w:t>System checks if such product exists in the store</w:t>
      </w:r>
    </w:p>
    <w:p w14:paraId="22401E3E" w14:textId="77777777" w:rsidR="003519DD" w:rsidRPr="001872B8" w:rsidRDefault="003519DD" w:rsidP="003519DD">
      <w:pPr>
        <w:pStyle w:val="a3"/>
        <w:numPr>
          <w:ilvl w:val="3"/>
          <w:numId w:val="1"/>
        </w:numPr>
        <w:bidi w:val="0"/>
      </w:pPr>
      <w:r w:rsidRPr="001872B8">
        <w:t>If exists</w:t>
      </w:r>
    </w:p>
    <w:p w14:paraId="10D4F190" w14:textId="4EF8E5A2" w:rsidR="003519DD" w:rsidRDefault="003519DD" w:rsidP="003519DD">
      <w:pPr>
        <w:pStyle w:val="a3"/>
        <w:numPr>
          <w:ilvl w:val="4"/>
          <w:numId w:val="1"/>
        </w:numPr>
        <w:bidi w:val="0"/>
      </w:pPr>
      <w:r w:rsidRPr="001872B8">
        <w:t>System updates the product's details as required</w:t>
      </w:r>
    </w:p>
    <w:tbl>
      <w:tblPr>
        <w:tblStyle w:val="4"/>
        <w:tblW w:w="8409" w:type="dxa"/>
        <w:tblLook w:val="04A0" w:firstRow="1" w:lastRow="0" w:firstColumn="1" w:lastColumn="0" w:noHBand="0" w:noVBand="1"/>
      </w:tblPr>
      <w:tblGrid>
        <w:gridCol w:w="4390"/>
        <w:gridCol w:w="4019"/>
      </w:tblGrid>
      <w:tr w:rsidR="00940235" w:rsidRPr="00E148DE" w14:paraId="11EEA050"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57698B" w14:textId="77777777" w:rsidR="00940235" w:rsidRPr="00E148DE" w:rsidRDefault="00940235" w:rsidP="00407BEE">
            <w:pPr>
              <w:bidi w:val="0"/>
              <w:rPr>
                <w:b w:val="0"/>
                <w:bCs w:val="0"/>
              </w:rPr>
            </w:pPr>
            <w:r w:rsidRPr="00E148DE">
              <w:rPr>
                <w:b w:val="0"/>
                <w:bCs w:val="0"/>
              </w:rPr>
              <w:t>Action</w:t>
            </w:r>
          </w:p>
        </w:tc>
        <w:tc>
          <w:tcPr>
            <w:tcW w:w="4019" w:type="dxa"/>
          </w:tcPr>
          <w:p w14:paraId="0C78D0CB"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3063D75D"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88E91E" w14:textId="319B713B" w:rsidR="00940235" w:rsidRPr="00E148DE" w:rsidRDefault="006C3CA9" w:rsidP="00407BEE">
            <w:pPr>
              <w:bidi w:val="0"/>
              <w:rPr>
                <w:b w:val="0"/>
                <w:bCs w:val="0"/>
              </w:rPr>
            </w:pPr>
            <w:r>
              <w:rPr>
                <w:b w:val="0"/>
                <w:bCs w:val="0"/>
              </w:rPr>
              <w:t>Owner</w:t>
            </w:r>
            <w:r w:rsidR="00940235" w:rsidRPr="001872B8">
              <w:t xml:space="preserve"> is logged to the system and provides an identification of an existing store that he owns and </w:t>
            </w:r>
            <w:proofErr w:type="gramStart"/>
            <w:r w:rsidR="00940235" w:rsidRPr="001872B8">
              <w:t>an a</w:t>
            </w:r>
            <w:proofErr w:type="gramEnd"/>
            <w:r w:rsidR="00940235" w:rsidRPr="001872B8">
              <w:t xml:space="preserve"> product id that exists in the store, and a valid new details</w:t>
            </w:r>
          </w:p>
        </w:tc>
        <w:tc>
          <w:tcPr>
            <w:tcW w:w="4019" w:type="dxa"/>
          </w:tcPr>
          <w:p w14:paraId="2EE6B970"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The system updated the product's details</w:t>
            </w:r>
          </w:p>
          <w:p w14:paraId="4163E563" w14:textId="77777777" w:rsidR="00940235" w:rsidRPr="00E148DE"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FFA4C2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0484AA3" w14:textId="2E109C9B" w:rsidR="00940235" w:rsidRPr="00940235" w:rsidRDefault="006C3CA9" w:rsidP="00940235">
            <w:pPr>
              <w:bidi w:val="0"/>
            </w:pPr>
            <w:r>
              <w:rPr>
                <w:b w:val="0"/>
                <w:bCs w:val="0"/>
              </w:rPr>
              <w:t>Owner</w:t>
            </w:r>
            <w:r w:rsidR="00940235" w:rsidRPr="00940235">
              <w:t xml:space="preserve"> is logged to the system and provides identification of a store that doesn't exist</w:t>
            </w:r>
          </w:p>
          <w:p w14:paraId="5129A55D" w14:textId="77777777" w:rsidR="00940235" w:rsidRPr="001872B8" w:rsidRDefault="00940235" w:rsidP="00407BEE">
            <w:pPr>
              <w:bidi w:val="0"/>
              <w:rPr>
                <w:b w:val="0"/>
                <w:bCs w:val="0"/>
              </w:rPr>
            </w:pPr>
          </w:p>
        </w:tc>
        <w:tc>
          <w:tcPr>
            <w:tcW w:w="4019" w:type="dxa"/>
          </w:tcPr>
          <w:p w14:paraId="6539E0DC" w14:textId="1FDE7736"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rPr>
                <w:b/>
                <w:bCs/>
              </w:rPr>
              <w:t>:</w:t>
            </w:r>
            <w:r w:rsidRPr="001872B8">
              <w:t xml:space="preserve"> </w:t>
            </w: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45B9B24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r w:rsidR="00940235" w:rsidRPr="00E148DE" w14:paraId="540B9E50"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C553E7" w14:textId="14075B3D" w:rsidR="00940235" w:rsidRPr="001872B8" w:rsidRDefault="00940235" w:rsidP="00940235">
            <w:pPr>
              <w:pStyle w:val="a3"/>
              <w:bidi w:val="0"/>
            </w:pPr>
            <w:r w:rsidRPr="001872B8">
              <w:rPr>
                <w:b w:val="0"/>
                <w:bCs w:val="0"/>
              </w:rPr>
              <w:t xml:space="preserve">: </w:t>
            </w: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p w14:paraId="7ECFE772" w14:textId="77777777" w:rsidR="00940235" w:rsidRPr="001872B8" w:rsidRDefault="00940235" w:rsidP="00940235">
            <w:pPr>
              <w:bidi w:val="0"/>
            </w:pPr>
          </w:p>
        </w:tc>
        <w:tc>
          <w:tcPr>
            <w:tcW w:w="4019" w:type="dxa"/>
          </w:tcPr>
          <w:p w14:paraId="3885125D" w14:textId="3EF9359C"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08EF0125"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6D7557D3"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9B71E6E" w14:textId="4EB73906" w:rsidR="00940235" w:rsidRPr="001872B8" w:rsidRDefault="00940235" w:rsidP="00940235">
            <w:pPr>
              <w:pStyle w:val="a3"/>
              <w:bidi w:val="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of a product that doesn't exists in the store</w:t>
            </w:r>
          </w:p>
          <w:p w14:paraId="14D344E1" w14:textId="77777777" w:rsidR="00940235" w:rsidRPr="001872B8" w:rsidRDefault="00940235" w:rsidP="00940235">
            <w:pPr>
              <w:pStyle w:val="a3"/>
              <w:bidi w:val="0"/>
              <w:rPr>
                <w:b w:val="0"/>
                <w:bCs w:val="0"/>
              </w:rPr>
            </w:pPr>
          </w:p>
        </w:tc>
        <w:tc>
          <w:tcPr>
            <w:tcW w:w="4019" w:type="dxa"/>
          </w:tcPr>
          <w:p w14:paraId="16A1348F" w14:textId="12E7993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that the products he asks to add doesn't exists in the store</w:t>
            </w:r>
          </w:p>
          <w:p w14:paraId="08061C38"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042F72F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5A37D6" w14:textId="0B992228" w:rsidR="00940235" w:rsidRPr="001872B8" w:rsidRDefault="00940235" w:rsidP="00940235">
            <w:pPr>
              <w:pStyle w:val="a3"/>
              <w:bidi w:val="0"/>
            </w:pPr>
            <w:r w:rsidRPr="001872B8">
              <w:rPr>
                <w:b w:val="0"/>
                <w:bCs w:val="0"/>
              </w:rPr>
              <w:t xml:space="preserve">: </w:t>
            </w:r>
            <w:r w:rsidRPr="001872B8">
              <w:t xml:space="preserve">The </w:t>
            </w:r>
            <w:r w:rsidR="006C3CA9">
              <w:rPr>
                <w:b w:val="0"/>
                <w:bCs w:val="0"/>
              </w:rPr>
              <w:t>Owner</w:t>
            </w:r>
            <w:r w:rsidRPr="001872B8">
              <w:rPr>
                <w:b w:val="0"/>
                <w:bCs w:val="0"/>
              </w:rPr>
              <w:t xml:space="preserve"> </w:t>
            </w:r>
            <w:r w:rsidRPr="001872B8">
              <w:t>is not logged to the system</w:t>
            </w:r>
          </w:p>
          <w:p w14:paraId="7B791212" w14:textId="77777777" w:rsidR="00940235" w:rsidRPr="001872B8" w:rsidRDefault="00940235" w:rsidP="00940235">
            <w:pPr>
              <w:pStyle w:val="a3"/>
              <w:bidi w:val="0"/>
            </w:pPr>
          </w:p>
        </w:tc>
        <w:tc>
          <w:tcPr>
            <w:tcW w:w="4019" w:type="dxa"/>
          </w:tcPr>
          <w:p w14:paraId="5796E6DF" w14:textId="40EF5F80"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w:t>
            </w:r>
            <w:r w:rsidR="006C3CA9">
              <w:t>Owner</w:t>
            </w:r>
            <w:r w:rsidRPr="001872B8">
              <w:t xml:space="preserve">s </w:t>
            </w:r>
          </w:p>
          <w:p w14:paraId="6EB72C68"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572CFB4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3AFB5F7" w14:textId="4AF631D0" w:rsidR="00940235" w:rsidRPr="001872B8" w:rsidRDefault="00940235" w:rsidP="00940235">
            <w:pPr>
              <w:pStyle w:val="a3"/>
              <w:bidi w:val="0"/>
            </w:pPr>
            <w:r w:rsidRPr="001872B8">
              <w:t xml:space="preserve">The </w:t>
            </w:r>
            <w:r w:rsidR="006C3CA9">
              <w:rPr>
                <w:b w:val="0"/>
                <w:bCs w:val="0"/>
              </w:rPr>
              <w:t>Owner</w:t>
            </w:r>
            <w:r w:rsidRPr="001872B8">
              <w:rPr>
                <w:b w:val="0"/>
                <w:bCs w:val="0"/>
              </w:rPr>
              <w:t xml:space="preserve"> </w:t>
            </w:r>
            <w:r w:rsidRPr="001872B8">
              <w:t>is logged to the system and provides a store id of an existing store he owns and a product id that exits in that store, and invalid new details</w:t>
            </w:r>
          </w:p>
          <w:p w14:paraId="1420ACD4" w14:textId="77777777" w:rsidR="00940235" w:rsidRPr="001872B8" w:rsidRDefault="00940235" w:rsidP="00940235">
            <w:pPr>
              <w:pStyle w:val="a3"/>
              <w:bidi w:val="0"/>
              <w:rPr>
                <w:b w:val="0"/>
                <w:bCs w:val="0"/>
              </w:rPr>
            </w:pPr>
          </w:p>
        </w:tc>
        <w:tc>
          <w:tcPr>
            <w:tcW w:w="4019" w:type="dxa"/>
          </w:tcPr>
          <w:p w14:paraId="17B38F00"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49304D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D8E5284" w14:textId="77777777" w:rsidR="00940235" w:rsidRPr="001872B8" w:rsidRDefault="00940235" w:rsidP="00940235">
      <w:pPr>
        <w:bidi w:val="0"/>
      </w:pPr>
    </w:p>
    <w:p w14:paraId="53927C11" w14:textId="77777777" w:rsidR="003519DD" w:rsidRPr="001872B8" w:rsidRDefault="003519DD" w:rsidP="003519DD">
      <w:pPr>
        <w:bidi w:val="0"/>
      </w:pPr>
    </w:p>
    <w:p w14:paraId="23208FF5" w14:textId="2AFB84FD" w:rsidR="009E692E" w:rsidRPr="001872B8" w:rsidRDefault="009E692E" w:rsidP="009E692E">
      <w:pPr>
        <w:pStyle w:val="a3"/>
        <w:numPr>
          <w:ilvl w:val="0"/>
          <w:numId w:val="1"/>
        </w:numPr>
        <w:bidi w:val="0"/>
        <w:rPr>
          <w:b/>
          <w:bCs/>
        </w:rPr>
      </w:pPr>
      <w:commentRangeStart w:id="14"/>
      <w:r w:rsidRPr="001872B8">
        <w:t>Use</w:t>
      </w:r>
      <w:commentRangeEnd w:id="14"/>
      <w:r w:rsidRPr="001872B8">
        <w:rPr>
          <w:rStyle w:val="a7"/>
        </w:rPr>
        <w:commentReference w:id="14"/>
      </w:r>
      <w:r w:rsidRPr="001872B8">
        <w:t xml:space="preserve"> case: </w:t>
      </w:r>
      <w:r w:rsidR="00D23448" w:rsidRPr="001872B8">
        <w:rPr>
          <w:b/>
          <w:bCs/>
        </w:rPr>
        <w:t>Add</w:t>
      </w:r>
      <w:r w:rsidRPr="001872B8">
        <w:rPr>
          <w:b/>
          <w:bCs/>
        </w:rPr>
        <w:t xml:space="preserve"> buying strategy </w:t>
      </w:r>
      <w:r w:rsidR="00D23448" w:rsidRPr="001872B8">
        <w:rPr>
          <w:b/>
          <w:bCs/>
        </w:rPr>
        <w:t>to</w:t>
      </w:r>
      <w:r w:rsidRPr="001872B8">
        <w:rPr>
          <w:b/>
          <w:bCs/>
        </w:rPr>
        <w:t xml:space="preserve"> store's policy</w:t>
      </w:r>
    </w:p>
    <w:p w14:paraId="1463B5E6" w14:textId="326AE766" w:rsidR="0000358A" w:rsidRPr="001872B8" w:rsidRDefault="0000358A" w:rsidP="00FA0729">
      <w:pPr>
        <w:pStyle w:val="a3"/>
        <w:numPr>
          <w:ilvl w:val="1"/>
          <w:numId w:val="1"/>
        </w:numPr>
        <w:bidi w:val="0"/>
        <w:rPr>
          <w:b/>
          <w:bCs/>
        </w:rPr>
      </w:pPr>
      <w:r w:rsidRPr="001872B8">
        <w:rPr>
          <w:b/>
          <w:bCs/>
        </w:rPr>
        <w:t xml:space="preserve">Actor: </w:t>
      </w:r>
      <w:r w:rsidR="006C3CA9">
        <w:rPr>
          <w:b/>
          <w:bCs/>
        </w:rPr>
        <w:t>Owner</w:t>
      </w:r>
    </w:p>
    <w:p w14:paraId="5045F7B8" w14:textId="77777777" w:rsidR="0000358A" w:rsidRPr="001872B8" w:rsidRDefault="0000358A" w:rsidP="00FA0729">
      <w:pPr>
        <w:pStyle w:val="a3"/>
        <w:numPr>
          <w:ilvl w:val="1"/>
          <w:numId w:val="1"/>
        </w:numPr>
        <w:bidi w:val="0"/>
        <w:rPr>
          <w:b/>
          <w:bCs/>
        </w:rPr>
      </w:pPr>
      <w:r w:rsidRPr="001872B8">
        <w:rPr>
          <w:b/>
          <w:bCs/>
        </w:rPr>
        <w:t xml:space="preserve">Precondition: </w:t>
      </w:r>
    </w:p>
    <w:p w14:paraId="273D2C68" w14:textId="79224792" w:rsidR="0000358A" w:rsidRPr="001872B8" w:rsidRDefault="006C3CA9" w:rsidP="00FA0729">
      <w:pPr>
        <w:pStyle w:val="a3"/>
        <w:numPr>
          <w:ilvl w:val="2"/>
          <w:numId w:val="1"/>
        </w:numPr>
        <w:bidi w:val="0"/>
        <w:rPr>
          <w:b/>
          <w:bCs/>
        </w:rPr>
      </w:pPr>
      <w:r>
        <w:rPr>
          <w:b/>
          <w:bCs/>
        </w:rPr>
        <w:t>Owner</w:t>
      </w:r>
      <w:r w:rsidR="0000358A" w:rsidRPr="001872B8">
        <w:t xml:space="preserve"> is logged in to the </w:t>
      </w:r>
      <w:r w:rsidR="0000358A" w:rsidRPr="001872B8">
        <w:rPr>
          <w:b/>
          <w:bCs/>
          <w:color w:val="FF0000"/>
        </w:rPr>
        <w:t>system</w:t>
      </w:r>
    </w:p>
    <w:p w14:paraId="70DD4E19" w14:textId="0931849E" w:rsidR="0000358A" w:rsidRPr="001872B8" w:rsidRDefault="006C3CA9" w:rsidP="00FA0729">
      <w:pPr>
        <w:pStyle w:val="a3"/>
        <w:numPr>
          <w:ilvl w:val="2"/>
          <w:numId w:val="1"/>
        </w:numPr>
        <w:bidi w:val="0"/>
        <w:rPr>
          <w:b/>
          <w:bCs/>
        </w:rPr>
      </w:pPr>
      <w:r>
        <w:rPr>
          <w:b/>
          <w:bCs/>
        </w:rPr>
        <w:t>Owner</w:t>
      </w:r>
      <w:r w:rsidR="0000358A" w:rsidRPr="001872B8">
        <w:t xml:space="preserve"> is an owner of an existing store</w:t>
      </w:r>
    </w:p>
    <w:p w14:paraId="7509F763" w14:textId="77777777" w:rsidR="0000358A" w:rsidRPr="001872B8" w:rsidRDefault="0000358A" w:rsidP="00FA0729">
      <w:pPr>
        <w:pStyle w:val="a3"/>
        <w:numPr>
          <w:ilvl w:val="1"/>
          <w:numId w:val="1"/>
        </w:numPr>
        <w:bidi w:val="0"/>
        <w:rPr>
          <w:b/>
          <w:bCs/>
        </w:rPr>
      </w:pPr>
      <w:r w:rsidRPr="001872B8">
        <w:rPr>
          <w:b/>
          <w:bCs/>
        </w:rPr>
        <w:t xml:space="preserve">Parameter: </w:t>
      </w:r>
      <w:r w:rsidRPr="001872B8">
        <w:t>store id, product id and buying strategy</w:t>
      </w:r>
    </w:p>
    <w:p w14:paraId="1A6476CC" w14:textId="77777777" w:rsidR="0000358A" w:rsidRPr="001872B8" w:rsidRDefault="0000358A" w:rsidP="00FA0729">
      <w:pPr>
        <w:pStyle w:val="a3"/>
        <w:numPr>
          <w:ilvl w:val="1"/>
          <w:numId w:val="1"/>
        </w:numPr>
        <w:bidi w:val="0"/>
        <w:rPr>
          <w:b/>
          <w:bCs/>
        </w:rPr>
      </w:pPr>
      <w:r w:rsidRPr="001872B8">
        <w:rPr>
          <w:b/>
          <w:bCs/>
        </w:rPr>
        <w:t>Actions:</w:t>
      </w:r>
    </w:p>
    <w:p w14:paraId="1B2E1DE5" w14:textId="1F111186" w:rsidR="0000358A" w:rsidRPr="001872B8" w:rsidRDefault="006C3CA9" w:rsidP="00FA0729">
      <w:pPr>
        <w:pStyle w:val="a3"/>
        <w:numPr>
          <w:ilvl w:val="2"/>
          <w:numId w:val="1"/>
        </w:numPr>
        <w:bidi w:val="0"/>
        <w:rPr>
          <w:b/>
          <w:bCs/>
        </w:rPr>
      </w:pPr>
      <w:r>
        <w:rPr>
          <w:b/>
          <w:bCs/>
        </w:rPr>
        <w:t>Owner</w:t>
      </w:r>
      <w:r w:rsidR="0000358A" w:rsidRPr="001872B8">
        <w:rPr>
          <w:b/>
          <w:bCs/>
        </w:rPr>
        <w:t xml:space="preserve"> asks to add buying strategy to product</w:t>
      </w:r>
    </w:p>
    <w:p w14:paraId="533D8CFE" w14:textId="77777777" w:rsidR="0000358A" w:rsidRPr="001872B8" w:rsidRDefault="0000358A" w:rsidP="00FA0729">
      <w:pPr>
        <w:pStyle w:val="a3"/>
        <w:numPr>
          <w:ilvl w:val="2"/>
          <w:numId w:val="1"/>
        </w:numPr>
        <w:bidi w:val="0"/>
        <w:rPr>
          <w:b/>
          <w:bCs/>
        </w:rPr>
      </w:pPr>
      <w:r w:rsidRPr="001872B8">
        <w:rPr>
          <w:b/>
          <w:bCs/>
        </w:rPr>
        <w:t>System requests the store id, buying strategy and product id</w:t>
      </w:r>
    </w:p>
    <w:p w14:paraId="7B56CBF4" w14:textId="0495838E" w:rsidR="0000358A" w:rsidRPr="001872B8" w:rsidRDefault="006C3CA9" w:rsidP="00FA0729">
      <w:pPr>
        <w:pStyle w:val="a3"/>
        <w:numPr>
          <w:ilvl w:val="2"/>
          <w:numId w:val="1"/>
        </w:numPr>
        <w:bidi w:val="0"/>
        <w:rPr>
          <w:b/>
          <w:bCs/>
        </w:rPr>
      </w:pPr>
      <w:r>
        <w:rPr>
          <w:b/>
          <w:bCs/>
        </w:rPr>
        <w:t>Owner</w:t>
      </w:r>
      <w:r w:rsidR="0000358A" w:rsidRPr="001872B8">
        <w:rPr>
          <w:b/>
          <w:bCs/>
        </w:rPr>
        <w:t xml:space="preserve"> provides required information</w:t>
      </w:r>
    </w:p>
    <w:p w14:paraId="4BDB4E1F" w14:textId="77777777" w:rsidR="0000358A" w:rsidRPr="001872B8" w:rsidRDefault="0000358A" w:rsidP="00FA0729">
      <w:pPr>
        <w:pStyle w:val="a3"/>
        <w:numPr>
          <w:ilvl w:val="2"/>
          <w:numId w:val="1"/>
        </w:numPr>
        <w:bidi w:val="0"/>
        <w:rPr>
          <w:b/>
          <w:bCs/>
        </w:rPr>
      </w:pPr>
      <w:r w:rsidRPr="001872B8">
        <w:rPr>
          <w:b/>
          <w:bCs/>
        </w:rPr>
        <w:t>If store exists, buying strategy valid and product exists in store</w:t>
      </w:r>
    </w:p>
    <w:p w14:paraId="3750C61E" w14:textId="77777777" w:rsidR="0000358A" w:rsidRPr="001872B8" w:rsidRDefault="0000358A" w:rsidP="00FA0729">
      <w:pPr>
        <w:pStyle w:val="a3"/>
        <w:numPr>
          <w:ilvl w:val="3"/>
          <w:numId w:val="1"/>
        </w:numPr>
        <w:bidi w:val="0"/>
        <w:rPr>
          <w:b/>
          <w:bCs/>
        </w:rPr>
      </w:pPr>
      <w:r w:rsidRPr="001872B8">
        <w:rPr>
          <w:b/>
          <w:bCs/>
        </w:rPr>
        <w:t>System check if requested buying strategy exists in store's policy</w:t>
      </w:r>
    </w:p>
    <w:p w14:paraId="30CD31FC" w14:textId="77777777" w:rsidR="0000358A" w:rsidRPr="001872B8" w:rsidRDefault="0000358A" w:rsidP="00FA0729">
      <w:pPr>
        <w:pStyle w:val="a3"/>
        <w:numPr>
          <w:ilvl w:val="3"/>
          <w:numId w:val="1"/>
        </w:numPr>
        <w:bidi w:val="0"/>
        <w:rPr>
          <w:b/>
          <w:bCs/>
        </w:rPr>
      </w:pPr>
      <w:r w:rsidRPr="001872B8">
        <w:rPr>
          <w:b/>
          <w:bCs/>
        </w:rPr>
        <w:t>If exits in policy - System adds buying strategy to product</w:t>
      </w:r>
    </w:p>
    <w:p w14:paraId="4B035628" w14:textId="77777777" w:rsidR="0000358A" w:rsidRPr="001872B8" w:rsidRDefault="0000358A" w:rsidP="00FA0729">
      <w:pPr>
        <w:pStyle w:val="a3"/>
        <w:numPr>
          <w:ilvl w:val="2"/>
          <w:numId w:val="1"/>
        </w:numPr>
        <w:bidi w:val="0"/>
        <w:rPr>
          <w:b/>
          <w:bCs/>
        </w:rPr>
      </w:pPr>
      <w:r w:rsidRPr="001872B8">
        <w:rPr>
          <w:b/>
          <w:bCs/>
        </w:rPr>
        <w:t>Else</w:t>
      </w:r>
    </w:p>
    <w:p w14:paraId="5A0D0C8E" w14:textId="77777777" w:rsidR="0000358A" w:rsidRDefault="0000358A" w:rsidP="0000358A">
      <w:pPr>
        <w:pStyle w:val="a3"/>
        <w:numPr>
          <w:ilvl w:val="3"/>
          <w:numId w:val="1"/>
        </w:numPr>
        <w:bidi w:val="0"/>
        <w:rPr>
          <w:b/>
          <w:bCs/>
        </w:rPr>
      </w:pPr>
      <w:r w:rsidRPr="001872B8">
        <w:rPr>
          <w:b/>
          <w:bCs/>
        </w:rPr>
        <w:t>System informs user</w:t>
      </w:r>
    </w:p>
    <w:tbl>
      <w:tblPr>
        <w:tblStyle w:val="4"/>
        <w:tblW w:w="9781" w:type="dxa"/>
        <w:tblInd w:w="-572" w:type="dxa"/>
        <w:tblLook w:val="04A0" w:firstRow="1" w:lastRow="0" w:firstColumn="1" w:lastColumn="0" w:noHBand="0" w:noVBand="1"/>
      </w:tblPr>
      <w:tblGrid>
        <w:gridCol w:w="4962"/>
        <w:gridCol w:w="4819"/>
      </w:tblGrid>
      <w:tr w:rsidR="00940235" w:rsidRPr="00E148DE" w14:paraId="2F2D08C6"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F4B48CC" w14:textId="77777777" w:rsidR="00940235" w:rsidRPr="00E148DE" w:rsidRDefault="00940235" w:rsidP="00407BEE">
            <w:pPr>
              <w:bidi w:val="0"/>
              <w:rPr>
                <w:b w:val="0"/>
                <w:bCs w:val="0"/>
              </w:rPr>
            </w:pPr>
            <w:r w:rsidRPr="00E148DE">
              <w:rPr>
                <w:b w:val="0"/>
                <w:bCs w:val="0"/>
              </w:rPr>
              <w:t>Action</w:t>
            </w:r>
          </w:p>
        </w:tc>
        <w:tc>
          <w:tcPr>
            <w:tcW w:w="4819" w:type="dxa"/>
          </w:tcPr>
          <w:p w14:paraId="0634B5B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4C9BE8FB"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66A18" w14:textId="3A2BBCD4" w:rsidR="00940235" w:rsidRPr="00E148DE" w:rsidRDefault="006C3CA9" w:rsidP="00407BEE">
            <w:pPr>
              <w:bidi w:val="0"/>
              <w:rPr>
                <w:b w:val="0"/>
                <w:bCs w:val="0"/>
              </w:rPr>
            </w:pPr>
            <w:r>
              <w:rPr>
                <w:b w:val="0"/>
                <w:bCs w:val="0"/>
              </w:rPr>
              <w:t>Owner</w:t>
            </w:r>
            <w:r w:rsidR="00940235" w:rsidRPr="001872B8">
              <w:t xml:space="preserve"> is logged to the system and provides an identification of an existing store that he owns and </w:t>
            </w:r>
            <w:proofErr w:type="gramStart"/>
            <w:r w:rsidR="00940235" w:rsidRPr="001872B8">
              <w:t>an a</w:t>
            </w:r>
            <w:proofErr w:type="gramEnd"/>
            <w:r w:rsidR="00940235" w:rsidRPr="001872B8">
              <w:t xml:space="preserve"> new buying strategy to store's policy</w:t>
            </w:r>
          </w:p>
        </w:tc>
        <w:tc>
          <w:tcPr>
            <w:tcW w:w="4819" w:type="dxa"/>
          </w:tcPr>
          <w:p w14:paraId="0A111694" w14:textId="21FDF329"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w:t>
            </w:r>
          </w:p>
        </w:tc>
      </w:tr>
      <w:tr w:rsidR="00940235" w:rsidRPr="00E148DE" w14:paraId="17397F79"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5024295D" w14:textId="54B19CF4" w:rsidR="00940235" w:rsidRPr="001872B8" w:rsidRDefault="006C3CA9" w:rsidP="008C29AD">
            <w:pPr>
              <w:bidi w:val="0"/>
            </w:pPr>
            <w:r>
              <w:rPr>
                <w:b w:val="0"/>
                <w:bCs w:val="0"/>
              </w:rPr>
              <w:t>Owner</w:t>
            </w:r>
            <w:r w:rsidR="00940235" w:rsidRPr="001872B8">
              <w:t xml:space="preserve"> is logged to the system and provides identification of a store that doesn't exist</w:t>
            </w:r>
          </w:p>
          <w:p w14:paraId="03AD3EBC" w14:textId="77777777" w:rsidR="00940235" w:rsidRPr="001872B8" w:rsidRDefault="00940235" w:rsidP="00407BEE">
            <w:pPr>
              <w:bidi w:val="0"/>
              <w:rPr>
                <w:b w:val="0"/>
                <w:bCs w:val="0"/>
              </w:rPr>
            </w:pPr>
          </w:p>
        </w:tc>
        <w:tc>
          <w:tcPr>
            <w:tcW w:w="4819" w:type="dxa"/>
          </w:tcPr>
          <w:p w14:paraId="284C6E8A" w14:textId="5614F6DA"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2263407"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E406D92" w14:textId="5AC3EFC3" w:rsidR="008C29AD" w:rsidRPr="001872B8" w:rsidRDefault="006C3CA9" w:rsidP="008C29AD">
            <w:pPr>
              <w:bidi w:val="0"/>
              <w:rPr>
                <w:b w:val="0"/>
                <w:bCs w:val="0"/>
              </w:rPr>
            </w:pPr>
            <w:r>
              <w:t>Owner</w:t>
            </w:r>
            <w:r w:rsidR="008C29AD" w:rsidRPr="001872B8">
              <w:rPr>
                <w:b w:val="0"/>
                <w:bCs w:val="0"/>
              </w:rPr>
              <w:t xml:space="preserve"> </w:t>
            </w:r>
            <w:r w:rsidR="008C29AD" w:rsidRPr="001872B8">
              <w:t>is logged to the system and provides identification of a store that he doesn’t own</w:t>
            </w:r>
          </w:p>
        </w:tc>
        <w:tc>
          <w:tcPr>
            <w:tcW w:w="4819" w:type="dxa"/>
          </w:tcPr>
          <w:p w14:paraId="18B851C8" w14:textId="76310130" w:rsidR="008C29AD" w:rsidRPr="001872B8"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0D2FF6B0"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4176D39" w14:textId="28D2C885" w:rsidR="008C29AD" w:rsidRPr="001872B8" w:rsidRDefault="006C3CA9" w:rsidP="008C29AD">
            <w:pPr>
              <w:bidi w:val="0"/>
            </w:pPr>
            <w:r>
              <w:t>Owner</w:t>
            </w:r>
            <w:r w:rsidR="008C29AD" w:rsidRPr="001872B8">
              <w:rPr>
                <w:b w:val="0"/>
                <w:bCs w:val="0"/>
              </w:rPr>
              <w:t xml:space="preserve"> </w:t>
            </w:r>
            <w:r w:rsidR="008C29AD" w:rsidRPr="001872B8">
              <w:t>is logged to the system and provides identification of a store he owns and an unknown buying strategy</w:t>
            </w:r>
          </w:p>
          <w:p w14:paraId="557E70A3" w14:textId="77777777" w:rsidR="008C29AD" w:rsidRPr="001872B8" w:rsidRDefault="008C29AD" w:rsidP="00940235">
            <w:pPr>
              <w:bidi w:val="0"/>
              <w:ind w:left="360"/>
            </w:pPr>
          </w:p>
        </w:tc>
        <w:tc>
          <w:tcPr>
            <w:tcW w:w="4819" w:type="dxa"/>
          </w:tcPr>
          <w:p w14:paraId="74E9B750" w14:textId="31CD9A03"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that the buying strategy is unknown</w:t>
            </w:r>
          </w:p>
          <w:p w14:paraId="6EB41253" w14:textId="77777777" w:rsidR="008C29AD" w:rsidRPr="001872B8" w:rsidRDefault="008C29AD" w:rsidP="00407BEE">
            <w:pPr>
              <w:bidi w:val="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81C816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89C5CB4" w14:textId="3375A1BF" w:rsidR="008C29AD" w:rsidRPr="001872B8" w:rsidRDefault="006C3CA9" w:rsidP="008C29AD">
            <w:pPr>
              <w:bidi w:val="0"/>
            </w:pPr>
            <w:r>
              <w:t>Owner</w:t>
            </w:r>
            <w:r w:rsidR="008C29AD" w:rsidRPr="001872B8">
              <w:rPr>
                <w:b w:val="0"/>
                <w:bCs w:val="0"/>
              </w:rPr>
              <w:t xml:space="preserve"> </w:t>
            </w:r>
            <w:r w:rsidR="008C29AD" w:rsidRPr="001872B8">
              <w:t>is not logged to the system</w:t>
            </w:r>
          </w:p>
          <w:p w14:paraId="05F3AC88" w14:textId="77777777" w:rsidR="008C29AD" w:rsidRPr="001872B8" w:rsidRDefault="008C29AD" w:rsidP="008C29AD">
            <w:pPr>
              <w:bidi w:val="0"/>
              <w:ind w:left="360"/>
            </w:pPr>
          </w:p>
        </w:tc>
        <w:tc>
          <w:tcPr>
            <w:tcW w:w="4819" w:type="dxa"/>
          </w:tcPr>
          <w:p w14:paraId="3FA5C986"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02EA27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7811139C" w14:textId="77777777" w:rsidR="00940235" w:rsidRPr="00940235" w:rsidRDefault="00940235" w:rsidP="00940235">
      <w:pPr>
        <w:bidi w:val="0"/>
        <w:rPr>
          <w:b/>
          <w:bCs/>
        </w:rPr>
      </w:pPr>
    </w:p>
    <w:p w14:paraId="0E29A026" w14:textId="77777777" w:rsidR="00A37649" w:rsidRPr="001872B8" w:rsidRDefault="00A37649" w:rsidP="00A37649">
      <w:pPr>
        <w:pStyle w:val="a3"/>
        <w:bidi w:val="0"/>
        <w:rPr>
          <w:b/>
          <w:bCs/>
        </w:rPr>
      </w:pPr>
    </w:p>
    <w:p w14:paraId="3DBDFDC2" w14:textId="5B3E4852" w:rsidR="00D23448" w:rsidRPr="001872B8" w:rsidRDefault="00D23448" w:rsidP="00D23448">
      <w:pPr>
        <w:pStyle w:val="a3"/>
        <w:numPr>
          <w:ilvl w:val="0"/>
          <w:numId w:val="1"/>
        </w:numPr>
        <w:bidi w:val="0"/>
        <w:rPr>
          <w:b/>
          <w:bCs/>
        </w:rPr>
      </w:pPr>
      <w:commentRangeStart w:id="15"/>
      <w:r w:rsidRPr="001872B8">
        <w:t>Use</w:t>
      </w:r>
      <w:commentRangeEnd w:id="15"/>
      <w:r w:rsidRPr="001872B8">
        <w:rPr>
          <w:rStyle w:val="a7"/>
        </w:rPr>
        <w:commentReference w:id="15"/>
      </w:r>
      <w:r w:rsidRPr="001872B8">
        <w:t xml:space="preserve"> case: </w:t>
      </w:r>
      <w:r w:rsidRPr="001872B8">
        <w:rPr>
          <w:b/>
          <w:bCs/>
        </w:rPr>
        <w:t>Update buying strategy to store's policy</w:t>
      </w:r>
    </w:p>
    <w:p w14:paraId="7BAABAF7" w14:textId="55BEA37B" w:rsidR="00A37649" w:rsidRPr="001872B8" w:rsidRDefault="00A37649" w:rsidP="00A37649">
      <w:pPr>
        <w:pStyle w:val="a3"/>
        <w:numPr>
          <w:ilvl w:val="1"/>
          <w:numId w:val="1"/>
        </w:numPr>
        <w:bidi w:val="0"/>
        <w:rPr>
          <w:b/>
          <w:bCs/>
        </w:rPr>
      </w:pPr>
      <w:r w:rsidRPr="001872B8">
        <w:rPr>
          <w:b/>
          <w:bCs/>
        </w:rPr>
        <w:t xml:space="preserve">Actor: </w:t>
      </w:r>
      <w:r w:rsidR="006C3CA9">
        <w:rPr>
          <w:b/>
          <w:bCs/>
        </w:rPr>
        <w:t>Owner</w:t>
      </w:r>
    </w:p>
    <w:p w14:paraId="5FD38346" w14:textId="77777777" w:rsidR="00A37649" w:rsidRPr="001872B8" w:rsidRDefault="00A37649" w:rsidP="00A37649">
      <w:pPr>
        <w:pStyle w:val="a3"/>
        <w:numPr>
          <w:ilvl w:val="1"/>
          <w:numId w:val="1"/>
        </w:numPr>
        <w:bidi w:val="0"/>
        <w:rPr>
          <w:b/>
          <w:bCs/>
        </w:rPr>
      </w:pPr>
      <w:r w:rsidRPr="001872B8">
        <w:rPr>
          <w:b/>
          <w:bCs/>
        </w:rPr>
        <w:t xml:space="preserve">Precondition: </w:t>
      </w:r>
    </w:p>
    <w:p w14:paraId="506003D9" w14:textId="00C0D215" w:rsidR="00A37649" w:rsidRPr="001872B8" w:rsidRDefault="006C3CA9" w:rsidP="00A37649">
      <w:pPr>
        <w:pStyle w:val="a3"/>
        <w:numPr>
          <w:ilvl w:val="2"/>
          <w:numId w:val="1"/>
        </w:numPr>
        <w:bidi w:val="0"/>
        <w:rPr>
          <w:b/>
          <w:bCs/>
        </w:rPr>
      </w:pPr>
      <w:r>
        <w:rPr>
          <w:b/>
          <w:bCs/>
        </w:rPr>
        <w:t>Owner</w:t>
      </w:r>
      <w:r w:rsidR="00A37649" w:rsidRPr="001872B8">
        <w:t xml:space="preserve"> is logged in to the </w:t>
      </w:r>
      <w:r w:rsidR="00A37649" w:rsidRPr="001872B8">
        <w:rPr>
          <w:b/>
          <w:bCs/>
          <w:color w:val="FF0000"/>
        </w:rPr>
        <w:t>system</w:t>
      </w:r>
    </w:p>
    <w:p w14:paraId="0E80797F" w14:textId="67BA3409" w:rsidR="00A37649" w:rsidRPr="001872B8" w:rsidRDefault="006C3CA9" w:rsidP="00A37649">
      <w:pPr>
        <w:pStyle w:val="a3"/>
        <w:numPr>
          <w:ilvl w:val="2"/>
          <w:numId w:val="1"/>
        </w:numPr>
        <w:bidi w:val="0"/>
        <w:rPr>
          <w:b/>
          <w:bCs/>
        </w:rPr>
      </w:pPr>
      <w:r>
        <w:rPr>
          <w:b/>
          <w:bCs/>
        </w:rPr>
        <w:t>Owner</w:t>
      </w:r>
      <w:r w:rsidR="00A37649" w:rsidRPr="001872B8">
        <w:t xml:space="preserve"> is an owner of an existing store</w:t>
      </w:r>
    </w:p>
    <w:p w14:paraId="71C1B28F" w14:textId="77777777"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EEC0559" w14:textId="77777777" w:rsidR="00A37649" w:rsidRPr="001872B8" w:rsidRDefault="00A37649" w:rsidP="00A37649">
      <w:pPr>
        <w:pStyle w:val="a3"/>
        <w:numPr>
          <w:ilvl w:val="1"/>
          <w:numId w:val="1"/>
        </w:numPr>
        <w:bidi w:val="0"/>
        <w:rPr>
          <w:b/>
          <w:bCs/>
        </w:rPr>
      </w:pPr>
      <w:r w:rsidRPr="001872B8">
        <w:rPr>
          <w:b/>
          <w:bCs/>
        </w:rPr>
        <w:t>Actions:</w:t>
      </w:r>
    </w:p>
    <w:p w14:paraId="2F95E24D" w14:textId="4340B9AF" w:rsidR="00A37649" w:rsidRPr="001872B8" w:rsidRDefault="006C3CA9" w:rsidP="00A37649">
      <w:pPr>
        <w:pStyle w:val="a3"/>
        <w:numPr>
          <w:ilvl w:val="2"/>
          <w:numId w:val="1"/>
        </w:numPr>
        <w:bidi w:val="0"/>
        <w:rPr>
          <w:b/>
          <w:bCs/>
        </w:rPr>
      </w:pPr>
      <w:r>
        <w:rPr>
          <w:b/>
          <w:bCs/>
        </w:rPr>
        <w:t>Owner</w:t>
      </w:r>
      <w:r w:rsidR="00A37649" w:rsidRPr="001872B8">
        <w:rPr>
          <w:b/>
          <w:bCs/>
        </w:rPr>
        <w:t xml:space="preserve"> asks to update buying strategy to store</w:t>
      </w:r>
    </w:p>
    <w:p w14:paraId="24177BF1" w14:textId="5910CDAC" w:rsidR="00A37649" w:rsidRPr="001872B8" w:rsidRDefault="00A37649" w:rsidP="00A37649">
      <w:pPr>
        <w:pStyle w:val="a3"/>
        <w:numPr>
          <w:ilvl w:val="2"/>
          <w:numId w:val="1"/>
        </w:numPr>
        <w:bidi w:val="0"/>
        <w:rPr>
          <w:b/>
          <w:bCs/>
        </w:rPr>
      </w:pPr>
      <w:r w:rsidRPr="001872B8">
        <w:rPr>
          <w:b/>
          <w:bCs/>
        </w:rPr>
        <w:t>System requests the store id and strategy</w:t>
      </w:r>
    </w:p>
    <w:p w14:paraId="33FA8978" w14:textId="61396B2E" w:rsidR="00A37649" w:rsidRPr="001872B8" w:rsidRDefault="006C3CA9" w:rsidP="00A37649">
      <w:pPr>
        <w:pStyle w:val="a3"/>
        <w:numPr>
          <w:ilvl w:val="2"/>
          <w:numId w:val="1"/>
        </w:numPr>
        <w:bidi w:val="0"/>
        <w:rPr>
          <w:b/>
          <w:bCs/>
        </w:rPr>
      </w:pPr>
      <w:r>
        <w:rPr>
          <w:b/>
          <w:bCs/>
        </w:rPr>
        <w:t>Owner</w:t>
      </w:r>
      <w:r w:rsidR="00A37649" w:rsidRPr="001872B8">
        <w:rPr>
          <w:b/>
          <w:bCs/>
        </w:rPr>
        <w:t xml:space="preserve"> provides required information</w:t>
      </w:r>
    </w:p>
    <w:p w14:paraId="75EF38AA" w14:textId="1BA12BAB" w:rsidR="00A37649" w:rsidRDefault="00A37649" w:rsidP="00A37649">
      <w:pPr>
        <w:pStyle w:val="a3"/>
        <w:numPr>
          <w:ilvl w:val="2"/>
          <w:numId w:val="1"/>
        </w:numPr>
        <w:bidi w:val="0"/>
        <w:rPr>
          <w:b/>
          <w:bCs/>
        </w:rPr>
      </w:pPr>
      <w:r w:rsidRPr="001872B8">
        <w:rPr>
          <w:b/>
          <w:bCs/>
        </w:rPr>
        <w:t>System locates store and check if strategy exists in the store's policy</w:t>
      </w:r>
    </w:p>
    <w:p w14:paraId="11150E53" w14:textId="38C7D248" w:rsidR="001C580C" w:rsidRDefault="001C580C" w:rsidP="001C580C">
      <w:pPr>
        <w:pStyle w:val="a3"/>
        <w:bidi w:val="0"/>
        <w:ind w:left="2160"/>
        <w:rPr>
          <w:b/>
          <w:bCs/>
        </w:rPr>
      </w:pPr>
      <w:r>
        <w:rPr>
          <w:b/>
          <w:bCs/>
        </w:rPr>
        <w:t>Else:</w:t>
      </w:r>
    </w:p>
    <w:p w14:paraId="64DAE3A7" w14:textId="33AB315C" w:rsidR="001C580C" w:rsidRPr="001872B8" w:rsidRDefault="001C580C" w:rsidP="001C580C">
      <w:pPr>
        <w:pStyle w:val="a3"/>
        <w:bidi w:val="0"/>
        <w:ind w:left="2160"/>
        <w:rPr>
          <w:b/>
          <w:bCs/>
        </w:rPr>
      </w:pPr>
      <w:r>
        <w:rPr>
          <w:b/>
          <w:bCs/>
        </w:rPr>
        <w:tab/>
        <w:t xml:space="preserve">Message indicates the strategy doesn't exist will be shown </w:t>
      </w:r>
      <w:r>
        <w:rPr>
          <w:b/>
          <w:bCs/>
        </w:rPr>
        <w:tab/>
        <w:t xml:space="preserve">to the user </w:t>
      </w:r>
    </w:p>
    <w:p w14:paraId="7DDB4644" w14:textId="42021087" w:rsidR="00A37649" w:rsidRPr="001872B8" w:rsidRDefault="00A37649" w:rsidP="00A37649">
      <w:pPr>
        <w:pStyle w:val="a3"/>
        <w:numPr>
          <w:ilvl w:val="2"/>
          <w:numId w:val="1"/>
        </w:numPr>
        <w:bidi w:val="0"/>
        <w:rPr>
          <w:b/>
          <w:bCs/>
        </w:rPr>
      </w:pPr>
      <w:r w:rsidRPr="001872B8">
        <w:rPr>
          <w:b/>
          <w:bCs/>
        </w:rPr>
        <w:t>System asks whether to delete or update existing strategy</w:t>
      </w:r>
    </w:p>
    <w:p w14:paraId="6440F1B1" w14:textId="712B1E26" w:rsidR="00A37649" w:rsidRPr="001872B8" w:rsidRDefault="00A37649" w:rsidP="00A37649">
      <w:pPr>
        <w:pStyle w:val="a3"/>
        <w:numPr>
          <w:ilvl w:val="3"/>
          <w:numId w:val="1"/>
        </w:numPr>
        <w:bidi w:val="0"/>
        <w:rPr>
          <w:b/>
          <w:bCs/>
        </w:rPr>
      </w:pPr>
      <w:r w:rsidRPr="001872B8">
        <w:rPr>
          <w:b/>
          <w:bCs/>
        </w:rPr>
        <w:t xml:space="preserve">If </w:t>
      </w:r>
      <w:r w:rsidR="006C3CA9">
        <w:rPr>
          <w:b/>
          <w:bCs/>
        </w:rPr>
        <w:t>Owner</w:t>
      </w:r>
      <w:r w:rsidRPr="001872B8">
        <w:rPr>
          <w:b/>
          <w:bCs/>
        </w:rPr>
        <w:t xml:space="preserve"> chooses to update</w:t>
      </w:r>
    </w:p>
    <w:p w14:paraId="4AC0F95D" w14:textId="274EA8BC" w:rsidR="00A37649" w:rsidRPr="001872B8" w:rsidRDefault="00A37649" w:rsidP="00A37649">
      <w:pPr>
        <w:pStyle w:val="a3"/>
        <w:numPr>
          <w:ilvl w:val="4"/>
          <w:numId w:val="1"/>
        </w:numPr>
        <w:bidi w:val="0"/>
        <w:rPr>
          <w:b/>
          <w:bCs/>
        </w:rPr>
      </w:pPr>
      <w:r w:rsidRPr="001872B8">
        <w:rPr>
          <w:b/>
          <w:bCs/>
        </w:rPr>
        <w:t xml:space="preserve">System update the strategy in the store with the new strategy provided </w:t>
      </w:r>
    </w:p>
    <w:p w14:paraId="2D788DEC" w14:textId="45228611" w:rsidR="00A37649" w:rsidRPr="001872B8" w:rsidRDefault="00A37649" w:rsidP="00A37649">
      <w:pPr>
        <w:pStyle w:val="a3"/>
        <w:numPr>
          <w:ilvl w:val="3"/>
          <w:numId w:val="1"/>
        </w:numPr>
        <w:bidi w:val="0"/>
        <w:rPr>
          <w:b/>
          <w:bCs/>
        </w:rPr>
      </w:pPr>
      <w:r w:rsidRPr="001872B8">
        <w:rPr>
          <w:b/>
          <w:bCs/>
        </w:rPr>
        <w:t xml:space="preserve">If </w:t>
      </w:r>
      <w:r w:rsidR="006C3CA9">
        <w:rPr>
          <w:b/>
          <w:bCs/>
        </w:rPr>
        <w:t>Owner</w:t>
      </w:r>
      <w:r w:rsidRPr="001872B8">
        <w:rPr>
          <w:b/>
          <w:bCs/>
        </w:rPr>
        <w:t xml:space="preserve"> chooses to delete</w:t>
      </w:r>
    </w:p>
    <w:p w14:paraId="04E95B99" w14:textId="38795761" w:rsidR="00A37649" w:rsidRPr="001872B8" w:rsidRDefault="00A37649" w:rsidP="00A37649">
      <w:pPr>
        <w:pStyle w:val="a3"/>
        <w:numPr>
          <w:ilvl w:val="4"/>
          <w:numId w:val="1"/>
        </w:numPr>
        <w:bidi w:val="0"/>
        <w:rPr>
          <w:b/>
          <w:bCs/>
        </w:rPr>
      </w:pPr>
      <w:r w:rsidRPr="001872B8">
        <w:rPr>
          <w:b/>
          <w:bCs/>
        </w:rPr>
        <w:t>System removes strategy from store's policy</w:t>
      </w:r>
    </w:p>
    <w:tbl>
      <w:tblPr>
        <w:tblStyle w:val="4"/>
        <w:tblW w:w="8409" w:type="dxa"/>
        <w:tblLook w:val="04A0" w:firstRow="1" w:lastRow="0" w:firstColumn="1" w:lastColumn="0" w:noHBand="0" w:noVBand="1"/>
      </w:tblPr>
      <w:tblGrid>
        <w:gridCol w:w="4390"/>
        <w:gridCol w:w="4019"/>
      </w:tblGrid>
      <w:tr w:rsidR="008C29AD" w:rsidRPr="00E148DE" w14:paraId="7A3A5254"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2F01BF" w14:textId="77777777" w:rsidR="008C29AD" w:rsidRPr="00E148DE" w:rsidRDefault="008C29AD" w:rsidP="00407BEE">
            <w:pPr>
              <w:bidi w:val="0"/>
              <w:rPr>
                <w:b w:val="0"/>
                <w:bCs w:val="0"/>
              </w:rPr>
            </w:pPr>
            <w:r w:rsidRPr="00E148DE">
              <w:rPr>
                <w:b w:val="0"/>
                <w:bCs w:val="0"/>
              </w:rPr>
              <w:t>Action</w:t>
            </w:r>
          </w:p>
        </w:tc>
        <w:tc>
          <w:tcPr>
            <w:tcW w:w="4019" w:type="dxa"/>
          </w:tcPr>
          <w:p w14:paraId="4562CC09"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5906FFBC"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067EEE" w14:textId="761AE2E9" w:rsidR="008C29AD" w:rsidRPr="001872B8" w:rsidRDefault="006C3CA9" w:rsidP="008C29AD">
            <w:pPr>
              <w:bidi w:val="0"/>
              <w:ind w:left="360"/>
            </w:pPr>
            <w:r>
              <w:rPr>
                <w:b w:val="0"/>
                <w:bCs w:val="0"/>
              </w:rPr>
              <w:t>Owner</w:t>
            </w:r>
            <w:r w:rsidR="008C29AD" w:rsidRPr="001872B8">
              <w:t xml:space="preserve"> is logged to the system and provides an identification of an existing store that he owns and an existing buying strategy in store's policy</w:t>
            </w:r>
          </w:p>
          <w:p w14:paraId="2A755149" w14:textId="77777777" w:rsidR="008C29AD" w:rsidRPr="00E148DE" w:rsidRDefault="008C29AD" w:rsidP="00407BEE">
            <w:pPr>
              <w:bidi w:val="0"/>
              <w:rPr>
                <w:b w:val="0"/>
                <w:bCs w:val="0"/>
              </w:rPr>
            </w:pPr>
          </w:p>
        </w:tc>
        <w:tc>
          <w:tcPr>
            <w:tcW w:w="4019" w:type="dxa"/>
          </w:tcPr>
          <w:p w14:paraId="5CC9C793"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 as required</w:t>
            </w:r>
          </w:p>
          <w:p w14:paraId="71BC1F3B"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D92CAC4"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8E84E06" w14:textId="46F6D0A8" w:rsidR="008C29AD" w:rsidRPr="001872B8" w:rsidRDefault="006C3CA9" w:rsidP="008C29AD">
            <w:pPr>
              <w:bidi w:val="0"/>
              <w:ind w:left="360"/>
            </w:pPr>
            <w:r>
              <w:rPr>
                <w:b w:val="0"/>
                <w:bCs w:val="0"/>
              </w:rPr>
              <w:t>Owner</w:t>
            </w:r>
            <w:r w:rsidR="008C29AD" w:rsidRPr="001872B8">
              <w:t xml:space="preserve"> is logged to the system and provides identification of a store that doesn't exist</w:t>
            </w:r>
          </w:p>
          <w:p w14:paraId="0FBECBFA" w14:textId="77777777" w:rsidR="008C29AD" w:rsidRPr="001872B8" w:rsidRDefault="008C29AD" w:rsidP="008C29AD">
            <w:pPr>
              <w:bidi w:val="0"/>
              <w:ind w:left="360"/>
              <w:rPr>
                <w:b w:val="0"/>
                <w:bCs w:val="0"/>
              </w:rPr>
            </w:pPr>
          </w:p>
        </w:tc>
        <w:tc>
          <w:tcPr>
            <w:tcW w:w="4019" w:type="dxa"/>
          </w:tcPr>
          <w:p w14:paraId="06B9D36B" w14:textId="3A617B7D"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25A3F24A"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048CB28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C82D7BF" w14:textId="362BFDC6" w:rsidR="008C29AD" w:rsidRPr="001872B8" w:rsidRDefault="008C29AD" w:rsidP="008C29AD">
            <w:pPr>
              <w:bidi w:val="0"/>
              <w:ind w:left="360"/>
              <w:rPr>
                <w:b w:val="0"/>
                <w:bCs w:val="0"/>
              </w:rPr>
            </w:pP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tc>
        <w:tc>
          <w:tcPr>
            <w:tcW w:w="4019" w:type="dxa"/>
          </w:tcPr>
          <w:p w14:paraId="629B8D68" w14:textId="0A7FFD5A"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675EDAC"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4AB88D9" w14:textId="55B2C205"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an unknown buying strategy</w:t>
            </w:r>
          </w:p>
        </w:tc>
        <w:tc>
          <w:tcPr>
            <w:tcW w:w="4019" w:type="dxa"/>
          </w:tcPr>
          <w:p w14:paraId="4885C3C2" w14:textId="731EF42F"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that the buying strategy is unknown</w:t>
            </w:r>
          </w:p>
          <w:p w14:paraId="43AD9D3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7754B6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9DBAE46" w14:textId="348FC73F"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not logged to the system</w:t>
            </w:r>
          </w:p>
          <w:p w14:paraId="6AD81168" w14:textId="77777777" w:rsidR="008C29AD" w:rsidRPr="001872B8" w:rsidRDefault="008C29AD" w:rsidP="008C29AD">
            <w:pPr>
              <w:bidi w:val="0"/>
              <w:ind w:left="360"/>
            </w:pPr>
          </w:p>
        </w:tc>
        <w:tc>
          <w:tcPr>
            <w:tcW w:w="4019" w:type="dxa"/>
          </w:tcPr>
          <w:p w14:paraId="7E20B2B8" w14:textId="2598ABE8"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w:t>
            </w:r>
            <w:r w:rsidR="006C3CA9">
              <w:t>Owner</w:t>
            </w:r>
            <w:r w:rsidRPr="001872B8">
              <w:t>s</w:t>
            </w:r>
          </w:p>
        </w:tc>
      </w:tr>
      <w:tr w:rsidR="008C29AD" w:rsidRPr="00E148DE" w14:paraId="7EE647D3"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DC953B9" w14:textId="5B59D22B"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a strategy that doesn't exist</w:t>
            </w:r>
          </w:p>
        </w:tc>
        <w:tc>
          <w:tcPr>
            <w:tcW w:w="4019" w:type="dxa"/>
          </w:tcPr>
          <w:p w14:paraId="1F9DAC43" w14:textId="069BD87D"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 xml:space="preserve">that the buying strategy doesn't exist and encourages him to use </w:t>
            </w:r>
            <w:r w:rsidRPr="001872B8">
              <w:rPr>
                <w:b/>
                <w:bCs/>
              </w:rPr>
              <w:t>Add new strategy to store's policy</w:t>
            </w:r>
            <w:r w:rsidRPr="001872B8">
              <w:t xml:space="preserve"> use case</w:t>
            </w:r>
          </w:p>
        </w:tc>
      </w:tr>
    </w:tbl>
    <w:p w14:paraId="2D71A6F8" w14:textId="19199F10" w:rsidR="00DB0C1D" w:rsidRPr="001872B8" w:rsidRDefault="00DB0C1D" w:rsidP="00DB0C1D">
      <w:pPr>
        <w:bidi w:val="0"/>
      </w:pPr>
    </w:p>
    <w:p w14:paraId="6D6BF8D2" w14:textId="5ACF1E44" w:rsidR="009E692E" w:rsidRPr="001872B8" w:rsidRDefault="009E692E" w:rsidP="009E692E">
      <w:pPr>
        <w:pStyle w:val="a3"/>
        <w:numPr>
          <w:ilvl w:val="0"/>
          <w:numId w:val="1"/>
        </w:numPr>
        <w:bidi w:val="0"/>
        <w:rPr>
          <w:b/>
          <w:bCs/>
        </w:rPr>
      </w:pPr>
      <w:commentRangeStart w:id="16"/>
      <w:r w:rsidRPr="001872B8">
        <w:t>Use</w:t>
      </w:r>
      <w:commentRangeEnd w:id="16"/>
      <w:r w:rsidRPr="001872B8">
        <w:rPr>
          <w:rStyle w:val="a7"/>
        </w:rPr>
        <w:commentReference w:id="16"/>
      </w:r>
      <w:r w:rsidRPr="001872B8">
        <w:t xml:space="preserve"> case: </w:t>
      </w:r>
      <w:r w:rsidRPr="001872B8">
        <w:rPr>
          <w:b/>
          <w:bCs/>
        </w:rPr>
        <w:t>Add allowed discounts to store's policy</w:t>
      </w:r>
    </w:p>
    <w:p w14:paraId="12E0129F" w14:textId="0974451A" w:rsidR="004751E4" w:rsidRPr="001872B8" w:rsidRDefault="004751E4" w:rsidP="004751E4">
      <w:pPr>
        <w:pStyle w:val="a3"/>
        <w:numPr>
          <w:ilvl w:val="1"/>
          <w:numId w:val="1"/>
        </w:numPr>
        <w:bidi w:val="0"/>
        <w:rPr>
          <w:b/>
          <w:bCs/>
        </w:rPr>
      </w:pPr>
      <w:r w:rsidRPr="001872B8">
        <w:rPr>
          <w:b/>
          <w:bCs/>
        </w:rPr>
        <w:t xml:space="preserve">Actor: </w:t>
      </w:r>
      <w:r w:rsidR="006C3CA9">
        <w:rPr>
          <w:b/>
          <w:bCs/>
        </w:rPr>
        <w:t>Owner</w:t>
      </w:r>
    </w:p>
    <w:p w14:paraId="39372791" w14:textId="77777777" w:rsidR="004751E4" w:rsidRPr="001872B8" w:rsidRDefault="004751E4" w:rsidP="004751E4">
      <w:pPr>
        <w:pStyle w:val="a3"/>
        <w:numPr>
          <w:ilvl w:val="1"/>
          <w:numId w:val="1"/>
        </w:numPr>
        <w:bidi w:val="0"/>
        <w:rPr>
          <w:b/>
          <w:bCs/>
        </w:rPr>
      </w:pPr>
      <w:r w:rsidRPr="001872B8">
        <w:rPr>
          <w:b/>
          <w:bCs/>
        </w:rPr>
        <w:t xml:space="preserve">Precondition: </w:t>
      </w:r>
    </w:p>
    <w:p w14:paraId="13F5BC4C" w14:textId="263346B3" w:rsidR="004751E4" w:rsidRPr="001872B8" w:rsidRDefault="006C3CA9" w:rsidP="004751E4">
      <w:pPr>
        <w:pStyle w:val="a3"/>
        <w:numPr>
          <w:ilvl w:val="2"/>
          <w:numId w:val="1"/>
        </w:numPr>
        <w:bidi w:val="0"/>
        <w:rPr>
          <w:b/>
          <w:bCs/>
        </w:rPr>
      </w:pPr>
      <w:r>
        <w:rPr>
          <w:b/>
          <w:bCs/>
        </w:rPr>
        <w:t>Owner</w:t>
      </w:r>
      <w:r w:rsidR="004751E4" w:rsidRPr="001872B8">
        <w:t xml:space="preserve"> is logged in to the </w:t>
      </w:r>
      <w:r w:rsidR="004751E4" w:rsidRPr="001872B8">
        <w:rPr>
          <w:b/>
          <w:bCs/>
          <w:color w:val="FF0000"/>
        </w:rPr>
        <w:t>system</w:t>
      </w:r>
    </w:p>
    <w:p w14:paraId="5545622F" w14:textId="6CC522B3" w:rsidR="004751E4" w:rsidRPr="001872B8" w:rsidRDefault="006C3CA9" w:rsidP="004751E4">
      <w:pPr>
        <w:pStyle w:val="a3"/>
        <w:numPr>
          <w:ilvl w:val="2"/>
          <w:numId w:val="1"/>
        </w:numPr>
        <w:bidi w:val="0"/>
        <w:rPr>
          <w:b/>
          <w:bCs/>
        </w:rPr>
      </w:pPr>
      <w:r>
        <w:rPr>
          <w:b/>
          <w:bCs/>
        </w:rPr>
        <w:t>Owner</w:t>
      </w:r>
      <w:r w:rsidR="004751E4" w:rsidRPr="001872B8">
        <w:t xml:space="preserve"> is an owner of an existing store</w:t>
      </w:r>
    </w:p>
    <w:p w14:paraId="61D49637" w14:textId="09194F59"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393A076" w14:textId="77777777" w:rsidR="004751E4" w:rsidRPr="001872B8" w:rsidRDefault="004751E4" w:rsidP="004751E4">
      <w:pPr>
        <w:pStyle w:val="a3"/>
        <w:numPr>
          <w:ilvl w:val="1"/>
          <w:numId w:val="1"/>
        </w:numPr>
        <w:bidi w:val="0"/>
        <w:rPr>
          <w:b/>
          <w:bCs/>
        </w:rPr>
      </w:pPr>
      <w:r w:rsidRPr="001872B8">
        <w:rPr>
          <w:b/>
          <w:bCs/>
        </w:rPr>
        <w:t>Actions:</w:t>
      </w:r>
    </w:p>
    <w:p w14:paraId="417F9899" w14:textId="03868AA4" w:rsidR="004751E4" w:rsidRPr="001872B8" w:rsidRDefault="004751E4" w:rsidP="004751E4">
      <w:pPr>
        <w:pStyle w:val="a3"/>
        <w:numPr>
          <w:ilvl w:val="2"/>
          <w:numId w:val="1"/>
        </w:numPr>
        <w:bidi w:val="0"/>
        <w:rPr>
          <w:b/>
          <w:bCs/>
        </w:rPr>
      </w:pPr>
      <w:r w:rsidRPr="001872B8">
        <w:rPr>
          <w:b/>
          <w:bCs/>
        </w:rPr>
        <w:t>User asks to add allowed discount type to store</w:t>
      </w:r>
    </w:p>
    <w:p w14:paraId="570DF53B" w14:textId="1359E5D0" w:rsidR="004751E4" w:rsidRPr="001872B8" w:rsidRDefault="004751E4" w:rsidP="004751E4">
      <w:pPr>
        <w:pStyle w:val="a3"/>
        <w:numPr>
          <w:ilvl w:val="2"/>
          <w:numId w:val="1"/>
        </w:numPr>
        <w:bidi w:val="0"/>
        <w:rPr>
          <w:b/>
          <w:bCs/>
        </w:rPr>
      </w:pPr>
      <w:r w:rsidRPr="001872B8">
        <w:rPr>
          <w:b/>
          <w:bCs/>
        </w:rPr>
        <w:t>System requests the store id and discount type</w:t>
      </w:r>
    </w:p>
    <w:p w14:paraId="4D85B57E" w14:textId="77777777" w:rsidR="004751E4" w:rsidRPr="001872B8" w:rsidRDefault="004751E4" w:rsidP="004751E4">
      <w:pPr>
        <w:pStyle w:val="a3"/>
        <w:numPr>
          <w:ilvl w:val="2"/>
          <w:numId w:val="1"/>
        </w:numPr>
        <w:bidi w:val="0"/>
        <w:rPr>
          <w:b/>
          <w:bCs/>
        </w:rPr>
      </w:pPr>
      <w:r w:rsidRPr="001872B8">
        <w:rPr>
          <w:b/>
          <w:bCs/>
        </w:rPr>
        <w:t>User provides required information</w:t>
      </w:r>
    </w:p>
    <w:p w14:paraId="1D90938B" w14:textId="3BCCE773" w:rsidR="004751E4" w:rsidRPr="001872B8" w:rsidRDefault="004751E4" w:rsidP="004751E4">
      <w:pPr>
        <w:pStyle w:val="a3"/>
        <w:numPr>
          <w:ilvl w:val="2"/>
          <w:numId w:val="1"/>
        </w:numPr>
        <w:bidi w:val="0"/>
        <w:rPr>
          <w:b/>
          <w:bCs/>
        </w:rPr>
      </w:pPr>
      <w:r w:rsidRPr="001872B8">
        <w:rPr>
          <w:b/>
          <w:bCs/>
        </w:rPr>
        <w:t>If strategy discount type exists</w:t>
      </w:r>
    </w:p>
    <w:p w14:paraId="4E78FD22" w14:textId="77777777" w:rsidR="004751E4" w:rsidRPr="001872B8" w:rsidRDefault="004751E4" w:rsidP="004751E4">
      <w:pPr>
        <w:pStyle w:val="a3"/>
        <w:numPr>
          <w:ilvl w:val="3"/>
          <w:numId w:val="1"/>
        </w:numPr>
        <w:bidi w:val="0"/>
        <w:rPr>
          <w:b/>
          <w:bCs/>
        </w:rPr>
      </w:pPr>
      <w:r w:rsidRPr="001872B8">
        <w:rPr>
          <w:b/>
          <w:bCs/>
        </w:rPr>
        <w:t>System doesn't change it</w:t>
      </w:r>
    </w:p>
    <w:p w14:paraId="1293DFB0" w14:textId="77777777" w:rsidR="004751E4" w:rsidRPr="001872B8" w:rsidRDefault="004751E4" w:rsidP="004751E4">
      <w:pPr>
        <w:pStyle w:val="a3"/>
        <w:numPr>
          <w:ilvl w:val="2"/>
          <w:numId w:val="1"/>
        </w:numPr>
        <w:bidi w:val="0"/>
        <w:rPr>
          <w:b/>
          <w:bCs/>
        </w:rPr>
      </w:pPr>
      <w:r w:rsidRPr="001872B8">
        <w:rPr>
          <w:b/>
          <w:bCs/>
        </w:rPr>
        <w:t>Else</w:t>
      </w:r>
    </w:p>
    <w:p w14:paraId="4DF930B6" w14:textId="37B69556" w:rsidR="004751E4" w:rsidRPr="001872B8" w:rsidRDefault="004751E4" w:rsidP="004751E4">
      <w:pPr>
        <w:pStyle w:val="a3"/>
        <w:numPr>
          <w:ilvl w:val="3"/>
          <w:numId w:val="1"/>
        </w:numPr>
        <w:bidi w:val="0"/>
        <w:rPr>
          <w:b/>
          <w:bCs/>
        </w:rPr>
      </w:pPr>
      <w:r w:rsidRPr="001872B8">
        <w:rPr>
          <w:b/>
          <w:bCs/>
        </w:rPr>
        <w:t>System adds new discount type to store's policy</w:t>
      </w:r>
    </w:p>
    <w:p w14:paraId="6133E9A5" w14:textId="77777777" w:rsidR="008C29AD" w:rsidRDefault="008C29AD" w:rsidP="004751E4">
      <w:pPr>
        <w:bidi w:val="0"/>
        <w:ind w:left="360"/>
        <w:rPr>
          <w:b/>
          <w:bCs/>
        </w:rPr>
      </w:pPr>
    </w:p>
    <w:p w14:paraId="087DB9E8" w14:textId="77777777" w:rsidR="008C29AD" w:rsidRDefault="008C29AD" w:rsidP="008C29AD">
      <w:pPr>
        <w:bidi w:val="0"/>
        <w:ind w:left="360"/>
        <w:rPr>
          <w:b/>
          <w:bCs/>
        </w:rPr>
      </w:pPr>
    </w:p>
    <w:p w14:paraId="082FB93E" w14:textId="77777777" w:rsidR="008C29AD" w:rsidRDefault="008C29AD" w:rsidP="008C29AD">
      <w:pPr>
        <w:bidi w:val="0"/>
        <w:ind w:left="360"/>
        <w:rPr>
          <w:b/>
          <w:bCs/>
        </w:rPr>
      </w:pPr>
    </w:p>
    <w:tbl>
      <w:tblPr>
        <w:tblStyle w:val="4"/>
        <w:tblW w:w="8409" w:type="dxa"/>
        <w:tblLook w:val="04A0" w:firstRow="1" w:lastRow="0" w:firstColumn="1" w:lastColumn="0" w:noHBand="0" w:noVBand="1"/>
      </w:tblPr>
      <w:tblGrid>
        <w:gridCol w:w="4390"/>
        <w:gridCol w:w="4019"/>
      </w:tblGrid>
      <w:tr w:rsidR="008C29AD" w:rsidRPr="00E148DE" w14:paraId="6D3AE939"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E1317E" w14:textId="77777777" w:rsidR="008C29AD" w:rsidRPr="00E148DE" w:rsidRDefault="008C29AD" w:rsidP="00407BEE">
            <w:pPr>
              <w:bidi w:val="0"/>
              <w:rPr>
                <w:b w:val="0"/>
                <w:bCs w:val="0"/>
              </w:rPr>
            </w:pPr>
            <w:r w:rsidRPr="00E148DE">
              <w:rPr>
                <w:b w:val="0"/>
                <w:bCs w:val="0"/>
              </w:rPr>
              <w:t>Action</w:t>
            </w:r>
          </w:p>
        </w:tc>
        <w:tc>
          <w:tcPr>
            <w:tcW w:w="4019" w:type="dxa"/>
          </w:tcPr>
          <w:p w14:paraId="4634A8C2"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9DDAAE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7A45BC" w14:textId="303148A6" w:rsidR="008C29AD" w:rsidRPr="001872B8" w:rsidRDefault="006C3CA9" w:rsidP="008C29AD">
            <w:pPr>
              <w:bidi w:val="0"/>
              <w:ind w:left="360"/>
            </w:pPr>
            <w:r>
              <w:rPr>
                <w:b w:val="0"/>
                <w:bCs w:val="0"/>
              </w:rPr>
              <w:t>Owner</w:t>
            </w:r>
            <w:r w:rsidR="008C29AD" w:rsidRPr="001872B8">
              <w:t xml:space="preserve"> is logged to the system and provides an identification of an existing store that he owns and </w:t>
            </w:r>
            <w:proofErr w:type="gramStart"/>
            <w:r w:rsidR="008C29AD" w:rsidRPr="001872B8">
              <w:t>an a</w:t>
            </w:r>
            <w:proofErr w:type="gramEnd"/>
            <w:r w:rsidR="008C29AD" w:rsidRPr="001872B8">
              <w:t xml:space="preserve"> new </w:t>
            </w:r>
            <w:r w:rsidR="008C29AD" w:rsidRPr="001872B8">
              <w:rPr>
                <w:b w:val="0"/>
                <w:bCs w:val="0"/>
              </w:rPr>
              <w:t>discount type</w:t>
            </w:r>
            <w:r w:rsidR="008C29AD" w:rsidRPr="001872B8">
              <w:t xml:space="preserve"> to store's policy</w:t>
            </w:r>
          </w:p>
          <w:p w14:paraId="08122C3E" w14:textId="77777777" w:rsidR="008C29AD" w:rsidRPr="00E148DE" w:rsidRDefault="008C29AD" w:rsidP="00407BEE">
            <w:pPr>
              <w:bidi w:val="0"/>
              <w:rPr>
                <w:b w:val="0"/>
                <w:bCs w:val="0"/>
              </w:rPr>
            </w:pPr>
          </w:p>
        </w:tc>
        <w:tc>
          <w:tcPr>
            <w:tcW w:w="4019" w:type="dxa"/>
          </w:tcPr>
          <w:p w14:paraId="6526C3C6"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w:t>
            </w:r>
          </w:p>
          <w:p w14:paraId="3C37F5CE"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2DF3AB4B"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7FF294D" w14:textId="7F98F580" w:rsidR="008C29AD" w:rsidRPr="001872B8" w:rsidRDefault="006C3CA9" w:rsidP="008C29AD">
            <w:pPr>
              <w:bidi w:val="0"/>
              <w:ind w:left="360"/>
            </w:pPr>
            <w:r>
              <w:rPr>
                <w:b w:val="0"/>
                <w:bCs w:val="0"/>
              </w:rPr>
              <w:t>Owner</w:t>
            </w:r>
            <w:r w:rsidR="008C29AD" w:rsidRPr="001872B8">
              <w:t xml:space="preserve"> is logged to the system and provides identification of a store that doesn't exist</w:t>
            </w:r>
          </w:p>
          <w:p w14:paraId="00E5A186" w14:textId="77777777" w:rsidR="008C29AD" w:rsidRPr="001872B8" w:rsidRDefault="008C29AD" w:rsidP="008C29AD">
            <w:pPr>
              <w:bidi w:val="0"/>
              <w:ind w:left="360"/>
              <w:rPr>
                <w:b w:val="0"/>
                <w:bCs w:val="0"/>
              </w:rPr>
            </w:pPr>
          </w:p>
        </w:tc>
        <w:tc>
          <w:tcPr>
            <w:tcW w:w="4019" w:type="dxa"/>
          </w:tcPr>
          <w:p w14:paraId="3D588687" w14:textId="24FECE9F"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04723F51"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67810A7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7BCFEC" w14:textId="4125CC57"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p w14:paraId="6C1FCCF4" w14:textId="77777777" w:rsidR="008C29AD" w:rsidRPr="001872B8" w:rsidRDefault="008C29AD" w:rsidP="008C29AD">
            <w:pPr>
              <w:bidi w:val="0"/>
              <w:ind w:left="360"/>
              <w:rPr>
                <w:b w:val="0"/>
                <w:bCs w:val="0"/>
              </w:rPr>
            </w:pPr>
          </w:p>
        </w:tc>
        <w:tc>
          <w:tcPr>
            <w:tcW w:w="4019" w:type="dxa"/>
          </w:tcPr>
          <w:p w14:paraId="7570483B" w14:textId="0B5B82CA"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1B069B50"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F1017FD"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77509FF" w14:textId="55557219"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 xml:space="preserve">is logged to the system and provides identification of a store he owns and an unknown </w:t>
            </w:r>
            <w:r w:rsidRPr="001872B8">
              <w:rPr>
                <w:b w:val="0"/>
                <w:bCs w:val="0"/>
              </w:rPr>
              <w:t>discount type</w:t>
            </w:r>
          </w:p>
          <w:p w14:paraId="0DE4125D" w14:textId="77777777" w:rsidR="008C29AD" w:rsidRPr="001872B8" w:rsidRDefault="008C29AD" w:rsidP="008C29AD">
            <w:pPr>
              <w:bidi w:val="0"/>
              <w:ind w:left="360"/>
            </w:pPr>
          </w:p>
        </w:tc>
        <w:tc>
          <w:tcPr>
            <w:tcW w:w="4019" w:type="dxa"/>
          </w:tcPr>
          <w:p w14:paraId="2163FB57" w14:textId="0AFC3E6B"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 xml:space="preserve">that the </w:t>
            </w:r>
            <w:r w:rsidRPr="001872B8">
              <w:rPr>
                <w:b/>
                <w:bCs/>
              </w:rPr>
              <w:t>discount type</w:t>
            </w:r>
            <w:r w:rsidRPr="001872B8">
              <w:t xml:space="preserve"> is unknown</w:t>
            </w:r>
          </w:p>
          <w:p w14:paraId="01A12B8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3BC766C3"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5104F3" w14:textId="53734B72"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not logged to the system</w:t>
            </w:r>
          </w:p>
        </w:tc>
        <w:tc>
          <w:tcPr>
            <w:tcW w:w="4019" w:type="dxa"/>
          </w:tcPr>
          <w:p w14:paraId="592498FD" w14:textId="7E5B3088"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w:t>
            </w:r>
            <w:r w:rsidR="006C3CA9">
              <w:t>Owner</w:t>
            </w:r>
            <w:r w:rsidRPr="001872B8">
              <w:t xml:space="preserve">s </w:t>
            </w:r>
          </w:p>
          <w:p w14:paraId="7337B92A"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56C908E5" w14:textId="77777777" w:rsidR="004751E4" w:rsidRPr="001872B8" w:rsidRDefault="004751E4" w:rsidP="004751E4">
      <w:pPr>
        <w:bidi w:val="0"/>
        <w:rPr>
          <w:b/>
          <w:bCs/>
        </w:rPr>
      </w:pPr>
    </w:p>
    <w:p w14:paraId="5504C3A2" w14:textId="77777777" w:rsidR="009E692E" w:rsidRPr="001872B8" w:rsidRDefault="009E692E" w:rsidP="009E692E">
      <w:pPr>
        <w:pStyle w:val="a3"/>
        <w:rPr>
          <w:b/>
          <w:bCs/>
        </w:rPr>
      </w:pPr>
    </w:p>
    <w:p w14:paraId="53C5B45C" w14:textId="351EFEC3" w:rsidR="009E692E" w:rsidRPr="001872B8" w:rsidRDefault="009E692E" w:rsidP="009E692E">
      <w:pPr>
        <w:pStyle w:val="a3"/>
        <w:numPr>
          <w:ilvl w:val="0"/>
          <w:numId w:val="1"/>
        </w:numPr>
        <w:bidi w:val="0"/>
        <w:rPr>
          <w:b/>
          <w:bCs/>
        </w:rPr>
      </w:pPr>
      <w:commentRangeStart w:id="17"/>
      <w:r w:rsidRPr="001872B8">
        <w:t>Use</w:t>
      </w:r>
      <w:commentRangeEnd w:id="17"/>
      <w:r w:rsidRPr="001872B8">
        <w:rPr>
          <w:rStyle w:val="a7"/>
        </w:rPr>
        <w:commentReference w:id="17"/>
      </w:r>
      <w:r w:rsidRPr="001872B8">
        <w:t xml:space="preserve"> case: </w:t>
      </w:r>
      <w:r w:rsidRPr="001872B8">
        <w:rPr>
          <w:b/>
          <w:bCs/>
        </w:rPr>
        <w:t>Update allowed discounts in store's policy</w:t>
      </w:r>
    </w:p>
    <w:p w14:paraId="6A5AA1BC" w14:textId="449EA961" w:rsidR="004751E4" w:rsidRPr="001872B8" w:rsidRDefault="004751E4" w:rsidP="004751E4">
      <w:pPr>
        <w:pStyle w:val="a3"/>
        <w:numPr>
          <w:ilvl w:val="1"/>
          <w:numId w:val="1"/>
        </w:numPr>
        <w:bidi w:val="0"/>
        <w:rPr>
          <w:b/>
          <w:bCs/>
        </w:rPr>
      </w:pPr>
      <w:r w:rsidRPr="001872B8">
        <w:rPr>
          <w:b/>
          <w:bCs/>
        </w:rPr>
        <w:t xml:space="preserve">Actor: </w:t>
      </w:r>
      <w:r w:rsidR="006C3CA9">
        <w:rPr>
          <w:b/>
          <w:bCs/>
        </w:rPr>
        <w:t>Owner</w:t>
      </w:r>
    </w:p>
    <w:p w14:paraId="31FBA109" w14:textId="77777777" w:rsidR="004751E4" w:rsidRPr="001872B8" w:rsidRDefault="004751E4" w:rsidP="004751E4">
      <w:pPr>
        <w:pStyle w:val="a3"/>
        <w:numPr>
          <w:ilvl w:val="1"/>
          <w:numId w:val="1"/>
        </w:numPr>
        <w:bidi w:val="0"/>
        <w:rPr>
          <w:b/>
          <w:bCs/>
        </w:rPr>
      </w:pPr>
      <w:r w:rsidRPr="001872B8">
        <w:rPr>
          <w:b/>
          <w:bCs/>
        </w:rPr>
        <w:t xml:space="preserve">Precondition: </w:t>
      </w:r>
    </w:p>
    <w:p w14:paraId="1D5D93CA" w14:textId="1EF29A1B" w:rsidR="004751E4" w:rsidRPr="001872B8" w:rsidRDefault="006C3CA9" w:rsidP="004751E4">
      <w:pPr>
        <w:pStyle w:val="a3"/>
        <w:numPr>
          <w:ilvl w:val="2"/>
          <w:numId w:val="1"/>
        </w:numPr>
        <w:bidi w:val="0"/>
        <w:rPr>
          <w:b/>
          <w:bCs/>
        </w:rPr>
      </w:pPr>
      <w:r>
        <w:rPr>
          <w:b/>
          <w:bCs/>
        </w:rPr>
        <w:t>Owner</w:t>
      </w:r>
      <w:r w:rsidR="004751E4" w:rsidRPr="001872B8">
        <w:t xml:space="preserve"> is logged in to the </w:t>
      </w:r>
      <w:r w:rsidR="004751E4" w:rsidRPr="001872B8">
        <w:rPr>
          <w:b/>
          <w:bCs/>
          <w:color w:val="FF0000"/>
        </w:rPr>
        <w:t>system</w:t>
      </w:r>
    </w:p>
    <w:p w14:paraId="29FB64BB" w14:textId="3A71F22B" w:rsidR="004751E4" w:rsidRPr="001872B8" w:rsidRDefault="006C3CA9" w:rsidP="004751E4">
      <w:pPr>
        <w:pStyle w:val="a3"/>
        <w:numPr>
          <w:ilvl w:val="2"/>
          <w:numId w:val="1"/>
        </w:numPr>
        <w:bidi w:val="0"/>
        <w:rPr>
          <w:b/>
          <w:bCs/>
        </w:rPr>
      </w:pPr>
      <w:r>
        <w:rPr>
          <w:b/>
          <w:bCs/>
        </w:rPr>
        <w:t>Owner</w:t>
      </w:r>
      <w:r w:rsidR="004751E4" w:rsidRPr="001872B8">
        <w:t xml:space="preserve"> is an owner of an existing store</w:t>
      </w:r>
    </w:p>
    <w:p w14:paraId="2C542430" w14:textId="03B6FCC6"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2FD1F81" w14:textId="77777777" w:rsidR="004751E4" w:rsidRPr="001872B8" w:rsidRDefault="004751E4" w:rsidP="004751E4">
      <w:pPr>
        <w:pStyle w:val="a3"/>
        <w:numPr>
          <w:ilvl w:val="1"/>
          <w:numId w:val="1"/>
        </w:numPr>
        <w:bidi w:val="0"/>
        <w:rPr>
          <w:b/>
          <w:bCs/>
        </w:rPr>
      </w:pPr>
      <w:r w:rsidRPr="001872B8">
        <w:rPr>
          <w:b/>
          <w:bCs/>
        </w:rPr>
        <w:t>Actions:</w:t>
      </w:r>
    </w:p>
    <w:p w14:paraId="33AE5814" w14:textId="78A547DB" w:rsidR="004751E4" w:rsidRPr="001872B8" w:rsidRDefault="004751E4" w:rsidP="004751E4">
      <w:pPr>
        <w:pStyle w:val="a3"/>
        <w:numPr>
          <w:ilvl w:val="2"/>
          <w:numId w:val="1"/>
        </w:numPr>
        <w:bidi w:val="0"/>
        <w:rPr>
          <w:b/>
          <w:bCs/>
        </w:rPr>
      </w:pPr>
      <w:r w:rsidRPr="001872B8">
        <w:rPr>
          <w:b/>
          <w:bCs/>
        </w:rPr>
        <w:t xml:space="preserve">User asks to update </w:t>
      </w:r>
      <w:r w:rsidRPr="001872B8">
        <w:t>discount type</w:t>
      </w:r>
      <w:r w:rsidRPr="001872B8">
        <w:rPr>
          <w:b/>
          <w:bCs/>
        </w:rPr>
        <w:t xml:space="preserve"> to store</w:t>
      </w:r>
      <w:r w:rsidR="007E295D">
        <w:rPr>
          <w:b/>
          <w:bCs/>
        </w:rPr>
        <w:t>.</w:t>
      </w:r>
    </w:p>
    <w:p w14:paraId="4275C44B" w14:textId="615CE929" w:rsidR="004751E4" w:rsidRPr="001872B8" w:rsidRDefault="004751E4" w:rsidP="004751E4">
      <w:pPr>
        <w:pStyle w:val="a3"/>
        <w:numPr>
          <w:ilvl w:val="2"/>
          <w:numId w:val="1"/>
        </w:numPr>
        <w:bidi w:val="0"/>
        <w:rPr>
          <w:b/>
          <w:bCs/>
        </w:rPr>
      </w:pPr>
      <w:r w:rsidRPr="001872B8">
        <w:rPr>
          <w:b/>
          <w:bCs/>
        </w:rPr>
        <w:t xml:space="preserve">System requests the store id and </w:t>
      </w:r>
      <w:r w:rsidRPr="001872B8">
        <w:t>discount type</w:t>
      </w:r>
    </w:p>
    <w:p w14:paraId="3AF84099" w14:textId="77777777" w:rsidR="004751E4" w:rsidRPr="001872B8" w:rsidRDefault="004751E4" w:rsidP="004751E4">
      <w:pPr>
        <w:pStyle w:val="a3"/>
        <w:numPr>
          <w:ilvl w:val="2"/>
          <w:numId w:val="1"/>
        </w:numPr>
        <w:bidi w:val="0"/>
        <w:rPr>
          <w:b/>
          <w:bCs/>
        </w:rPr>
      </w:pPr>
      <w:r w:rsidRPr="001872B8">
        <w:rPr>
          <w:b/>
          <w:bCs/>
        </w:rPr>
        <w:t>User provides required information</w:t>
      </w:r>
    </w:p>
    <w:p w14:paraId="60D2EEC5" w14:textId="77C29F01" w:rsidR="004751E4" w:rsidRDefault="004751E4" w:rsidP="004751E4">
      <w:pPr>
        <w:pStyle w:val="a3"/>
        <w:numPr>
          <w:ilvl w:val="2"/>
          <w:numId w:val="1"/>
        </w:numPr>
        <w:bidi w:val="0"/>
        <w:rPr>
          <w:b/>
          <w:bCs/>
        </w:rPr>
      </w:pPr>
      <w:r w:rsidRPr="001872B8">
        <w:rPr>
          <w:b/>
          <w:bCs/>
        </w:rPr>
        <w:t xml:space="preserve">System locates store and check if </w:t>
      </w:r>
      <w:r w:rsidRPr="001872B8">
        <w:t>discount type</w:t>
      </w:r>
      <w:r w:rsidRPr="001872B8">
        <w:rPr>
          <w:b/>
          <w:bCs/>
        </w:rPr>
        <w:t xml:space="preserve"> exists in the store's policy</w:t>
      </w:r>
    </w:p>
    <w:p w14:paraId="005AF2B6" w14:textId="5C47855C" w:rsidR="007E295D" w:rsidRDefault="007E295D" w:rsidP="007E295D">
      <w:pPr>
        <w:bidi w:val="0"/>
        <w:ind w:left="2160"/>
        <w:rPr>
          <w:b/>
          <w:bCs/>
        </w:rPr>
      </w:pPr>
      <w:r>
        <w:rPr>
          <w:b/>
          <w:bCs/>
        </w:rPr>
        <w:t xml:space="preserve">If not: Relevant message will be shown to the </w:t>
      </w:r>
      <w:r w:rsidR="006C3CA9">
        <w:rPr>
          <w:b/>
          <w:bCs/>
        </w:rPr>
        <w:t>Owner</w:t>
      </w:r>
      <w:r>
        <w:rPr>
          <w:b/>
          <w:bCs/>
        </w:rPr>
        <w:t>.</w:t>
      </w:r>
    </w:p>
    <w:p w14:paraId="13D0B5E2" w14:textId="0540947B" w:rsidR="007E295D" w:rsidRPr="007E295D" w:rsidRDefault="007E295D" w:rsidP="007E295D">
      <w:pPr>
        <w:bidi w:val="0"/>
        <w:ind w:left="2160"/>
        <w:rPr>
          <w:b/>
          <w:bCs/>
        </w:rPr>
      </w:pPr>
      <w:r>
        <w:rPr>
          <w:b/>
          <w:bCs/>
        </w:rPr>
        <w:t>If so:</w:t>
      </w:r>
    </w:p>
    <w:p w14:paraId="171ED675" w14:textId="73279830" w:rsidR="004751E4" w:rsidRPr="001872B8" w:rsidRDefault="004751E4" w:rsidP="004751E4">
      <w:pPr>
        <w:pStyle w:val="a3"/>
        <w:numPr>
          <w:ilvl w:val="2"/>
          <w:numId w:val="1"/>
        </w:numPr>
        <w:bidi w:val="0"/>
        <w:rPr>
          <w:b/>
          <w:bCs/>
        </w:rPr>
      </w:pPr>
      <w:r w:rsidRPr="001872B8">
        <w:rPr>
          <w:b/>
          <w:bCs/>
        </w:rPr>
        <w:t xml:space="preserve">System asks whether to delete or update existing </w:t>
      </w:r>
      <w:r w:rsidRPr="001872B8">
        <w:t>discount type</w:t>
      </w:r>
    </w:p>
    <w:p w14:paraId="151606A5" w14:textId="77777777" w:rsidR="004751E4" w:rsidRPr="001872B8" w:rsidRDefault="004751E4" w:rsidP="004751E4">
      <w:pPr>
        <w:pStyle w:val="a3"/>
        <w:numPr>
          <w:ilvl w:val="3"/>
          <w:numId w:val="1"/>
        </w:numPr>
        <w:bidi w:val="0"/>
        <w:rPr>
          <w:b/>
          <w:bCs/>
        </w:rPr>
      </w:pPr>
      <w:r w:rsidRPr="001872B8">
        <w:rPr>
          <w:b/>
          <w:bCs/>
        </w:rPr>
        <w:t>If user chooses to update</w:t>
      </w:r>
    </w:p>
    <w:p w14:paraId="0909AE01" w14:textId="23FA728C" w:rsidR="004751E4" w:rsidRPr="001872B8" w:rsidRDefault="004751E4" w:rsidP="004751E4">
      <w:pPr>
        <w:pStyle w:val="a3"/>
        <w:numPr>
          <w:ilvl w:val="4"/>
          <w:numId w:val="1"/>
        </w:numPr>
        <w:bidi w:val="0"/>
        <w:rPr>
          <w:b/>
          <w:bCs/>
        </w:rPr>
      </w:pPr>
      <w:r w:rsidRPr="001872B8">
        <w:rPr>
          <w:b/>
          <w:bCs/>
        </w:rPr>
        <w:t xml:space="preserve">System update the </w:t>
      </w:r>
      <w:r w:rsidRPr="001872B8">
        <w:t>discount type</w:t>
      </w:r>
      <w:r w:rsidRPr="001872B8">
        <w:rPr>
          <w:b/>
          <w:bCs/>
        </w:rPr>
        <w:t xml:space="preserve"> in the store's policy with the new </w:t>
      </w:r>
      <w:r w:rsidRPr="001872B8">
        <w:t>discount type</w:t>
      </w:r>
      <w:r w:rsidRPr="001872B8">
        <w:rPr>
          <w:b/>
          <w:bCs/>
        </w:rPr>
        <w:t xml:space="preserve"> provided </w:t>
      </w:r>
    </w:p>
    <w:p w14:paraId="53650978" w14:textId="77777777" w:rsidR="004751E4" w:rsidRPr="001872B8" w:rsidRDefault="004751E4" w:rsidP="004751E4">
      <w:pPr>
        <w:pStyle w:val="a3"/>
        <w:numPr>
          <w:ilvl w:val="3"/>
          <w:numId w:val="1"/>
        </w:numPr>
        <w:bidi w:val="0"/>
        <w:rPr>
          <w:b/>
          <w:bCs/>
        </w:rPr>
      </w:pPr>
      <w:r w:rsidRPr="001872B8">
        <w:rPr>
          <w:b/>
          <w:bCs/>
        </w:rPr>
        <w:t>If user chooses to delete</w:t>
      </w:r>
    </w:p>
    <w:p w14:paraId="662927C5" w14:textId="5DE4F644" w:rsidR="004751E4" w:rsidRPr="001872B8" w:rsidRDefault="004751E4" w:rsidP="004751E4">
      <w:pPr>
        <w:pStyle w:val="a3"/>
        <w:numPr>
          <w:ilvl w:val="4"/>
          <w:numId w:val="1"/>
        </w:numPr>
        <w:bidi w:val="0"/>
        <w:rPr>
          <w:b/>
          <w:bCs/>
        </w:rPr>
      </w:pPr>
      <w:r w:rsidRPr="001872B8">
        <w:rPr>
          <w:b/>
          <w:bCs/>
        </w:rPr>
        <w:t xml:space="preserve">System removes </w:t>
      </w:r>
      <w:r w:rsidRPr="001872B8">
        <w:t>discount type</w:t>
      </w:r>
      <w:r w:rsidRPr="001872B8">
        <w:rPr>
          <w:b/>
          <w:bCs/>
        </w:rPr>
        <w:t xml:space="preserve"> from store's policy</w:t>
      </w:r>
    </w:p>
    <w:tbl>
      <w:tblPr>
        <w:tblStyle w:val="4"/>
        <w:tblW w:w="8409" w:type="dxa"/>
        <w:tblLook w:val="04A0" w:firstRow="1" w:lastRow="0" w:firstColumn="1" w:lastColumn="0" w:noHBand="0" w:noVBand="1"/>
      </w:tblPr>
      <w:tblGrid>
        <w:gridCol w:w="4390"/>
        <w:gridCol w:w="4019"/>
      </w:tblGrid>
      <w:tr w:rsidR="008C29AD" w:rsidRPr="00E148DE" w14:paraId="1C448CFD"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83689C3" w14:textId="77777777" w:rsidR="008C29AD" w:rsidRPr="00E148DE" w:rsidRDefault="008C29AD" w:rsidP="00407BEE">
            <w:pPr>
              <w:bidi w:val="0"/>
              <w:rPr>
                <w:b w:val="0"/>
                <w:bCs w:val="0"/>
              </w:rPr>
            </w:pPr>
            <w:r w:rsidRPr="00E148DE">
              <w:rPr>
                <w:b w:val="0"/>
                <w:bCs w:val="0"/>
              </w:rPr>
              <w:t>Action</w:t>
            </w:r>
          </w:p>
        </w:tc>
        <w:tc>
          <w:tcPr>
            <w:tcW w:w="4019" w:type="dxa"/>
          </w:tcPr>
          <w:p w14:paraId="5F5007B5"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5C5A947"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D5B29E" w14:textId="6895AEBD" w:rsidR="008C29AD" w:rsidRPr="001872B8" w:rsidRDefault="006C3CA9" w:rsidP="008C29AD">
            <w:pPr>
              <w:bidi w:val="0"/>
              <w:ind w:left="360"/>
            </w:pPr>
            <w:r>
              <w:rPr>
                <w:b w:val="0"/>
                <w:bCs w:val="0"/>
              </w:rPr>
              <w:t>Owner</w:t>
            </w:r>
            <w:r w:rsidR="008C29AD" w:rsidRPr="001872B8">
              <w:t xml:space="preserve"> is logged to the system and provides an identification of an existing store that he owns and an existing discount type in store's policy</w:t>
            </w:r>
          </w:p>
          <w:p w14:paraId="0CE17E69" w14:textId="77777777" w:rsidR="008C29AD" w:rsidRPr="00E148DE" w:rsidRDefault="008C29AD" w:rsidP="00407BEE">
            <w:pPr>
              <w:bidi w:val="0"/>
              <w:rPr>
                <w:b w:val="0"/>
                <w:bCs w:val="0"/>
              </w:rPr>
            </w:pPr>
          </w:p>
        </w:tc>
        <w:tc>
          <w:tcPr>
            <w:tcW w:w="4019" w:type="dxa"/>
          </w:tcPr>
          <w:p w14:paraId="41BB33F9" w14:textId="01DC4EC1"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 as required</w:t>
            </w:r>
          </w:p>
        </w:tc>
      </w:tr>
      <w:tr w:rsidR="008C29AD" w:rsidRPr="00E148DE" w14:paraId="1F79839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4C917BF" w14:textId="06F1B62B" w:rsidR="008C29AD" w:rsidRPr="001872B8" w:rsidRDefault="006C3CA9" w:rsidP="008C29AD">
            <w:pPr>
              <w:bidi w:val="0"/>
              <w:ind w:left="360"/>
              <w:rPr>
                <w:b w:val="0"/>
                <w:bCs w:val="0"/>
              </w:rPr>
            </w:pPr>
            <w:r>
              <w:rPr>
                <w:b w:val="0"/>
                <w:bCs w:val="0"/>
              </w:rPr>
              <w:t>Owner</w:t>
            </w:r>
            <w:r w:rsidR="008C29AD" w:rsidRPr="001872B8">
              <w:t xml:space="preserve"> is logged to the system and provides identification of a store that doesn't exist</w:t>
            </w:r>
          </w:p>
        </w:tc>
        <w:tc>
          <w:tcPr>
            <w:tcW w:w="4019" w:type="dxa"/>
          </w:tcPr>
          <w:p w14:paraId="14057F78" w14:textId="77B1DE62"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51A0C384" w14:textId="77777777" w:rsidR="008C29AD" w:rsidRPr="001872B8" w:rsidRDefault="008C29AD" w:rsidP="00407BEE">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2CA46B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BC1AC2" w14:textId="7C8856AE" w:rsidR="008C29AD" w:rsidRPr="001872B8" w:rsidRDefault="008C29AD" w:rsidP="008C29AD">
            <w:pPr>
              <w:bidi w:val="0"/>
              <w:ind w:left="360"/>
              <w:rPr>
                <w:b w:val="0"/>
                <w:bCs w:val="0"/>
              </w:rPr>
            </w:pPr>
            <w:r w:rsidRPr="001872B8">
              <w:rPr>
                <w:b w:val="0"/>
                <w:bCs w:val="0"/>
              </w:rPr>
              <w:t xml:space="preserve">: </w:t>
            </w: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tc>
        <w:tc>
          <w:tcPr>
            <w:tcW w:w="4019" w:type="dxa"/>
          </w:tcPr>
          <w:p w14:paraId="5A5B7CA9" w14:textId="5B9EF8CA"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4817F142"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C675D47" w14:textId="396707A9"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an unknown discount type</w:t>
            </w:r>
          </w:p>
          <w:p w14:paraId="69756CC2" w14:textId="77777777" w:rsidR="008C29AD" w:rsidRPr="001872B8" w:rsidRDefault="008C29AD" w:rsidP="008C29AD">
            <w:pPr>
              <w:bidi w:val="0"/>
              <w:ind w:left="360"/>
              <w:rPr>
                <w:b w:val="0"/>
                <w:bCs w:val="0"/>
              </w:rPr>
            </w:pPr>
          </w:p>
        </w:tc>
        <w:tc>
          <w:tcPr>
            <w:tcW w:w="4019" w:type="dxa"/>
          </w:tcPr>
          <w:p w14:paraId="7AE23D20" w14:textId="79F7526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that the discount type is unknown</w:t>
            </w:r>
          </w:p>
          <w:p w14:paraId="58DA41B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2A4AC49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64BC7C" w14:textId="33ACB188"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not logged to the system</w:t>
            </w:r>
          </w:p>
          <w:p w14:paraId="1CA75D12" w14:textId="77777777" w:rsidR="008C29AD" w:rsidRPr="001872B8" w:rsidRDefault="008C29AD" w:rsidP="008C29AD">
            <w:pPr>
              <w:bidi w:val="0"/>
              <w:ind w:left="360"/>
            </w:pPr>
          </w:p>
        </w:tc>
        <w:tc>
          <w:tcPr>
            <w:tcW w:w="4019" w:type="dxa"/>
          </w:tcPr>
          <w:p w14:paraId="092F5A64" w14:textId="011B3982"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w:t>
            </w:r>
            <w:r w:rsidR="006C3CA9">
              <w:t>Owner</w:t>
            </w:r>
            <w:r w:rsidRPr="001872B8">
              <w:t xml:space="preserve">s </w:t>
            </w:r>
          </w:p>
          <w:p w14:paraId="5BAA2B4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29B8FB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64E52144" w14:textId="3B077A39" w:rsidR="008C29AD" w:rsidRPr="001872B8" w:rsidRDefault="008C29AD" w:rsidP="008C29AD">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a discount type that doesn't exist</w:t>
            </w:r>
          </w:p>
          <w:p w14:paraId="7AF6D0F3" w14:textId="77777777" w:rsidR="008C29AD" w:rsidRPr="001872B8" w:rsidRDefault="008C29AD" w:rsidP="008C29AD">
            <w:pPr>
              <w:bidi w:val="0"/>
              <w:ind w:left="360"/>
            </w:pPr>
          </w:p>
        </w:tc>
        <w:tc>
          <w:tcPr>
            <w:tcW w:w="4019" w:type="dxa"/>
          </w:tcPr>
          <w:p w14:paraId="5754D91D" w14:textId="03F403F9"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 xml:space="preserve">that the discount type doesn't exist and encourages him to use </w:t>
            </w:r>
            <w:r w:rsidRPr="001872B8">
              <w:rPr>
                <w:b/>
                <w:bCs/>
              </w:rPr>
              <w:t>Add new discount type to store's policy</w:t>
            </w:r>
            <w:r w:rsidRPr="001872B8">
              <w:t xml:space="preserve"> use case</w:t>
            </w:r>
          </w:p>
          <w:p w14:paraId="69BAE9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bl>
    <w:p w14:paraId="2C806739" w14:textId="77777777" w:rsidR="009E692E" w:rsidRPr="001872B8" w:rsidRDefault="009E692E" w:rsidP="009E692E">
      <w:pPr>
        <w:bidi w:val="0"/>
        <w:rPr>
          <w:b/>
          <w:bCs/>
        </w:rPr>
      </w:pPr>
    </w:p>
    <w:p w14:paraId="7C2BB052" w14:textId="2A037F23" w:rsidR="009E692E" w:rsidRPr="001872B8" w:rsidRDefault="009E692E" w:rsidP="009E692E">
      <w:pPr>
        <w:pStyle w:val="a3"/>
        <w:numPr>
          <w:ilvl w:val="0"/>
          <w:numId w:val="1"/>
        </w:numPr>
        <w:bidi w:val="0"/>
        <w:rPr>
          <w:b/>
          <w:bCs/>
        </w:rPr>
      </w:pPr>
      <w:commentRangeStart w:id="18"/>
      <w:r w:rsidRPr="001872B8">
        <w:t>Use</w:t>
      </w:r>
      <w:commentRangeEnd w:id="18"/>
      <w:r w:rsidRPr="001872B8">
        <w:rPr>
          <w:rStyle w:val="a7"/>
        </w:rPr>
        <w:commentReference w:id="18"/>
      </w:r>
      <w:r w:rsidRPr="001872B8">
        <w:t xml:space="preserve"> case: </w:t>
      </w:r>
      <w:r w:rsidRPr="001872B8">
        <w:rPr>
          <w:b/>
          <w:bCs/>
        </w:rPr>
        <w:t>View store's policy</w:t>
      </w:r>
    </w:p>
    <w:p w14:paraId="4FC472C9" w14:textId="662819AB" w:rsidR="007F3A8A" w:rsidRPr="001872B8" w:rsidRDefault="007F3A8A" w:rsidP="007F3A8A">
      <w:pPr>
        <w:pStyle w:val="a3"/>
        <w:numPr>
          <w:ilvl w:val="1"/>
          <w:numId w:val="1"/>
        </w:numPr>
        <w:bidi w:val="0"/>
        <w:rPr>
          <w:b/>
          <w:bCs/>
        </w:rPr>
      </w:pPr>
      <w:r w:rsidRPr="001872B8">
        <w:rPr>
          <w:b/>
          <w:bCs/>
        </w:rPr>
        <w:t xml:space="preserve">Actor: </w:t>
      </w:r>
      <w:r w:rsidR="006C3CA9">
        <w:rPr>
          <w:b/>
          <w:bCs/>
        </w:rPr>
        <w:t>Owner</w:t>
      </w:r>
    </w:p>
    <w:p w14:paraId="3E7474D7" w14:textId="77777777" w:rsidR="007F3A8A" w:rsidRPr="001872B8" w:rsidRDefault="007F3A8A" w:rsidP="007F3A8A">
      <w:pPr>
        <w:pStyle w:val="a3"/>
        <w:numPr>
          <w:ilvl w:val="1"/>
          <w:numId w:val="1"/>
        </w:numPr>
        <w:bidi w:val="0"/>
        <w:rPr>
          <w:b/>
          <w:bCs/>
        </w:rPr>
      </w:pPr>
      <w:r w:rsidRPr="001872B8">
        <w:rPr>
          <w:b/>
          <w:bCs/>
        </w:rPr>
        <w:t xml:space="preserve">Precondition: </w:t>
      </w:r>
    </w:p>
    <w:p w14:paraId="14B3448F" w14:textId="26B5F229" w:rsidR="007F3A8A" w:rsidRPr="001872B8" w:rsidRDefault="006C3CA9" w:rsidP="007F3A8A">
      <w:pPr>
        <w:pStyle w:val="a3"/>
        <w:numPr>
          <w:ilvl w:val="2"/>
          <w:numId w:val="1"/>
        </w:numPr>
        <w:bidi w:val="0"/>
        <w:rPr>
          <w:b/>
          <w:bCs/>
        </w:rPr>
      </w:pPr>
      <w:r>
        <w:rPr>
          <w:b/>
          <w:bCs/>
        </w:rPr>
        <w:t>Owner</w:t>
      </w:r>
      <w:r w:rsidR="007F3A8A" w:rsidRPr="001872B8">
        <w:t xml:space="preserve"> is logged in to the </w:t>
      </w:r>
      <w:r w:rsidR="007F3A8A" w:rsidRPr="001872B8">
        <w:rPr>
          <w:b/>
          <w:bCs/>
          <w:color w:val="FF0000"/>
        </w:rPr>
        <w:t>system</w:t>
      </w:r>
    </w:p>
    <w:p w14:paraId="3C59DD5E" w14:textId="0548F403" w:rsidR="007F3A8A" w:rsidRPr="001872B8" w:rsidRDefault="006C3CA9" w:rsidP="007F3A8A">
      <w:pPr>
        <w:pStyle w:val="a3"/>
        <w:numPr>
          <w:ilvl w:val="2"/>
          <w:numId w:val="1"/>
        </w:numPr>
        <w:bidi w:val="0"/>
        <w:rPr>
          <w:b/>
          <w:bCs/>
        </w:rPr>
      </w:pPr>
      <w:r>
        <w:rPr>
          <w:b/>
          <w:bCs/>
        </w:rPr>
        <w:t>Owner</w:t>
      </w:r>
      <w:r w:rsidR="007F3A8A" w:rsidRPr="001872B8">
        <w:t xml:space="preserve"> is an owner of an existing store</w:t>
      </w:r>
    </w:p>
    <w:p w14:paraId="5E8E3A8F"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and discount type</w:t>
      </w:r>
    </w:p>
    <w:p w14:paraId="37029CC2" w14:textId="77777777" w:rsidR="007F3A8A" w:rsidRPr="001872B8" w:rsidRDefault="007F3A8A" w:rsidP="007F3A8A">
      <w:pPr>
        <w:pStyle w:val="a3"/>
        <w:numPr>
          <w:ilvl w:val="1"/>
          <w:numId w:val="1"/>
        </w:numPr>
        <w:bidi w:val="0"/>
        <w:rPr>
          <w:b/>
          <w:bCs/>
        </w:rPr>
      </w:pPr>
      <w:r w:rsidRPr="001872B8">
        <w:rPr>
          <w:b/>
          <w:bCs/>
        </w:rPr>
        <w:t>Actions:</w:t>
      </w:r>
    </w:p>
    <w:p w14:paraId="7A448488" w14:textId="3911EA5D" w:rsidR="007F3A8A" w:rsidRPr="001872B8" w:rsidRDefault="007F3A8A" w:rsidP="007F3A8A">
      <w:pPr>
        <w:pStyle w:val="a3"/>
        <w:numPr>
          <w:ilvl w:val="2"/>
          <w:numId w:val="1"/>
        </w:numPr>
        <w:bidi w:val="0"/>
        <w:rPr>
          <w:b/>
          <w:bCs/>
        </w:rPr>
      </w:pPr>
      <w:r w:rsidRPr="001872B8">
        <w:rPr>
          <w:b/>
          <w:bCs/>
        </w:rPr>
        <w:t>User asks to view store's policy</w:t>
      </w:r>
    </w:p>
    <w:p w14:paraId="319D4F3E" w14:textId="577875B4" w:rsidR="007F3A8A" w:rsidRPr="001872B8" w:rsidRDefault="007F3A8A" w:rsidP="007F3A8A">
      <w:pPr>
        <w:pStyle w:val="a3"/>
        <w:numPr>
          <w:ilvl w:val="2"/>
          <w:numId w:val="1"/>
        </w:numPr>
        <w:bidi w:val="0"/>
        <w:rPr>
          <w:b/>
          <w:bCs/>
        </w:rPr>
      </w:pPr>
      <w:r w:rsidRPr="001872B8">
        <w:rPr>
          <w:b/>
          <w:bCs/>
        </w:rPr>
        <w:t>System asks for store's id</w:t>
      </w:r>
    </w:p>
    <w:p w14:paraId="1CE4785B" w14:textId="198CDAC6" w:rsidR="007F3A8A" w:rsidRDefault="007F3A8A" w:rsidP="007F3A8A">
      <w:pPr>
        <w:pStyle w:val="a3"/>
        <w:numPr>
          <w:ilvl w:val="2"/>
          <w:numId w:val="1"/>
        </w:numPr>
        <w:bidi w:val="0"/>
        <w:rPr>
          <w:b/>
          <w:bCs/>
        </w:rPr>
      </w:pPr>
      <w:r w:rsidRPr="001872B8">
        <w:rPr>
          <w:b/>
          <w:bCs/>
        </w:rPr>
        <w:t>User provides store id</w:t>
      </w:r>
    </w:p>
    <w:p w14:paraId="4BB19839" w14:textId="0576FF47" w:rsidR="007E295D" w:rsidRPr="001872B8" w:rsidRDefault="007E295D" w:rsidP="007E295D">
      <w:pPr>
        <w:pStyle w:val="a3"/>
        <w:numPr>
          <w:ilvl w:val="2"/>
          <w:numId w:val="1"/>
        </w:numPr>
        <w:bidi w:val="0"/>
        <w:rPr>
          <w:b/>
          <w:bCs/>
        </w:rPr>
      </w:pPr>
      <w:r>
        <w:rPr>
          <w:b/>
          <w:bCs/>
        </w:rPr>
        <w:t>If all the provided information match specific store:</w:t>
      </w:r>
    </w:p>
    <w:p w14:paraId="497525DD" w14:textId="412C043C" w:rsidR="007F3A8A" w:rsidRDefault="007F3A8A" w:rsidP="007E295D">
      <w:pPr>
        <w:pStyle w:val="a3"/>
        <w:bidi w:val="0"/>
        <w:ind w:left="2160" w:firstLine="720"/>
        <w:rPr>
          <w:b/>
          <w:bCs/>
        </w:rPr>
      </w:pPr>
      <w:r w:rsidRPr="001872B8">
        <w:rPr>
          <w:b/>
          <w:bCs/>
        </w:rPr>
        <w:t>System presents store policy</w:t>
      </w:r>
    </w:p>
    <w:p w14:paraId="50AB498A" w14:textId="0B39C608" w:rsidR="007E295D" w:rsidRDefault="007E295D" w:rsidP="007E295D">
      <w:pPr>
        <w:pStyle w:val="a3"/>
        <w:bidi w:val="0"/>
        <w:ind w:left="2160"/>
        <w:rPr>
          <w:b/>
          <w:bCs/>
        </w:rPr>
      </w:pPr>
      <w:r>
        <w:rPr>
          <w:b/>
          <w:bCs/>
        </w:rPr>
        <w:t>Else:</w:t>
      </w:r>
    </w:p>
    <w:p w14:paraId="426EC4CC" w14:textId="724C1F16" w:rsidR="007E295D" w:rsidRDefault="007E295D" w:rsidP="007E295D">
      <w:pPr>
        <w:pStyle w:val="a3"/>
        <w:bidi w:val="0"/>
        <w:ind w:left="2160" w:firstLine="720"/>
        <w:rPr>
          <w:b/>
          <w:bCs/>
        </w:rPr>
      </w:pPr>
      <w:r>
        <w:rPr>
          <w:b/>
          <w:bCs/>
        </w:rPr>
        <w:t xml:space="preserve">Relevant message will be shown to the </w:t>
      </w:r>
      <w:r w:rsidR="006C3CA9">
        <w:rPr>
          <w:b/>
          <w:bCs/>
        </w:rPr>
        <w:t>Owner</w:t>
      </w:r>
      <w:r>
        <w:rPr>
          <w:b/>
          <w:bCs/>
        </w:rPr>
        <w:t>.</w:t>
      </w:r>
    </w:p>
    <w:p w14:paraId="1FE1ADF5" w14:textId="77777777" w:rsidR="007E295D" w:rsidRDefault="007E295D" w:rsidP="007E295D">
      <w:pPr>
        <w:pStyle w:val="a3"/>
        <w:bidi w:val="0"/>
        <w:ind w:left="2160"/>
        <w:rPr>
          <w:b/>
          <w:bCs/>
        </w:rPr>
      </w:pPr>
    </w:p>
    <w:tbl>
      <w:tblPr>
        <w:tblStyle w:val="4"/>
        <w:tblW w:w="9781" w:type="dxa"/>
        <w:tblInd w:w="-572" w:type="dxa"/>
        <w:tblLook w:val="04A0" w:firstRow="1" w:lastRow="0" w:firstColumn="1" w:lastColumn="0" w:noHBand="0" w:noVBand="1"/>
      </w:tblPr>
      <w:tblGrid>
        <w:gridCol w:w="4962"/>
        <w:gridCol w:w="4819"/>
      </w:tblGrid>
      <w:tr w:rsidR="008C29AD" w:rsidRPr="00E148DE" w14:paraId="2F807279"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B4796D0" w14:textId="77777777" w:rsidR="008C29AD" w:rsidRPr="00E148DE" w:rsidRDefault="008C29AD" w:rsidP="00407BEE">
            <w:pPr>
              <w:bidi w:val="0"/>
              <w:rPr>
                <w:b w:val="0"/>
                <w:bCs w:val="0"/>
              </w:rPr>
            </w:pPr>
            <w:r w:rsidRPr="00E148DE">
              <w:rPr>
                <w:b w:val="0"/>
                <w:bCs w:val="0"/>
              </w:rPr>
              <w:t>Action</w:t>
            </w:r>
          </w:p>
        </w:tc>
        <w:tc>
          <w:tcPr>
            <w:tcW w:w="4819" w:type="dxa"/>
          </w:tcPr>
          <w:p w14:paraId="2471741E"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0D136784"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4620C" w14:textId="68FB706E" w:rsidR="008C29AD" w:rsidRPr="00E148DE" w:rsidRDefault="006C3CA9" w:rsidP="00407BEE">
            <w:pPr>
              <w:bidi w:val="0"/>
              <w:rPr>
                <w:b w:val="0"/>
                <w:bCs w:val="0"/>
              </w:rPr>
            </w:pPr>
            <w:r>
              <w:rPr>
                <w:b w:val="0"/>
                <w:bCs w:val="0"/>
              </w:rPr>
              <w:t>Owner</w:t>
            </w:r>
            <w:r w:rsidR="008C29AD" w:rsidRPr="001872B8">
              <w:t xml:space="preserve"> is logged to the system and provides an identification of an existing store that he owns</w:t>
            </w:r>
          </w:p>
        </w:tc>
        <w:tc>
          <w:tcPr>
            <w:tcW w:w="4819" w:type="dxa"/>
          </w:tcPr>
          <w:p w14:paraId="0DD91984"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The system presents store's policy- buying strategies and discount types</w:t>
            </w:r>
          </w:p>
          <w:p w14:paraId="3C225B40"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3BF1F8E1"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22E82DDF" w14:textId="743519F6" w:rsidR="008C29AD" w:rsidRPr="001872B8" w:rsidRDefault="006C3CA9" w:rsidP="00407BEE">
            <w:pPr>
              <w:bidi w:val="0"/>
              <w:rPr>
                <w:b w:val="0"/>
                <w:bCs w:val="0"/>
              </w:rPr>
            </w:pPr>
            <w:r>
              <w:rPr>
                <w:b w:val="0"/>
                <w:bCs w:val="0"/>
              </w:rPr>
              <w:t>Owner</w:t>
            </w:r>
            <w:r w:rsidR="008C29AD" w:rsidRPr="001872B8">
              <w:t xml:space="preserve"> is logged to the system and provides identification of a store that doesn't exist</w:t>
            </w:r>
          </w:p>
        </w:tc>
        <w:tc>
          <w:tcPr>
            <w:tcW w:w="4819" w:type="dxa"/>
          </w:tcPr>
          <w:p w14:paraId="403492D6" w14:textId="7A5366DF"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0BD507A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25214E4" w14:textId="14050288" w:rsidR="008C29AD" w:rsidRPr="001872B8" w:rsidRDefault="008C29AD" w:rsidP="00407BEE">
            <w:pPr>
              <w:bidi w:val="0"/>
              <w:rPr>
                <w:b w:val="0"/>
                <w:bCs w:val="0"/>
              </w:rPr>
            </w:pP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tc>
        <w:tc>
          <w:tcPr>
            <w:tcW w:w="4819" w:type="dxa"/>
          </w:tcPr>
          <w:p w14:paraId="61F840A6" w14:textId="467412B5"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6C346DB"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1C6B517" w14:textId="567E81BD" w:rsidR="008C29AD" w:rsidRPr="001872B8" w:rsidRDefault="008C29AD" w:rsidP="00407BEE">
            <w:pPr>
              <w:bidi w:val="0"/>
            </w:pPr>
            <w:r w:rsidRPr="001872B8">
              <w:t xml:space="preserve">The </w:t>
            </w:r>
            <w:r w:rsidR="006C3CA9">
              <w:rPr>
                <w:b w:val="0"/>
                <w:bCs w:val="0"/>
              </w:rPr>
              <w:t>Owner</w:t>
            </w:r>
            <w:r w:rsidRPr="001872B8">
              <w:rPr>
                <w:b w:val="0"/>
                <w:bCs w:val="0"/>
              </w:rPr>
              <w:t xml:space="preserve"> </w:t>
            </w:r>
            <w:r w:rsidRPr="001872B8">
              <w:t>is not logged to the system</w:t>
            </w:r>
          </w:p>
        </w:tc>
        <w:tc>
          <w:tcPr>
            <w:tcW w:w="4819" w:type="dxa"/>
          </w:tcPr>
          <w:p w14:paraId="3F1DD6B9" w14:textId="22195197"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Message indicates that managing store's policy is only allowed to </w:t>
            </w:r>
            <w:proofErr w:type="gramStart"/>
            <w:r w:rsidRPr="001872B8">
              <w:t>logged</w:t>
            </w:r>
            <w:proofErr w:type="gramEnd"/>
            <w:r w:rsidRPr="001872B8">
              <w:t xml:space="preserve"> in existing </w:t>
            </w:r>
            <w:r w:rsidR="006C3CA9">
              <w:t>Owner</w:t>
            </w:r>
            <w:r w:rsidRPr="001872B8">
              <w:t>s</w:t>
            </w:r>
          </w:p>
        </w:tc>
      </w:tr>
    </w:tbl>
    <w:p w14:paraId="21DF1E45" w14:textId="77777777" w:rsidR="008C29AD" w:rsidRPr="008C29AD" w:rsidRDefault="008C29AD" w:rsidP="008C29AD">
      <w:pPr>
        <w:bidi w:val="0"/>
        <w:rPr>
          <w:b/>
          <w:bCs/>
        </w:rPr>
      </w:pPr>
    </w:p>
    <w:p w14:paraId="296756E6" w14:textId="7C7D904A" w:rsidR="00D706E0" w:rsidRPr="001872B8" w:rsidRDefault="00D706E0" w:rsidP="00D706E0">
      <w:pPr>
        <w:bidi w:val="0"/>
        <w:rPr>
          <w:rtl/>
        </w:rPr>
      </w:pPr>
    </w:p>
    <w:p w14:paraId="781565CF" w14:textId="101338C3" w:rsidR="00D706E0" w:rsidRPr="001872B8" w:rsidRDefault="00D706E0" w:rsidP="00D706E0">
      <w:pPr>
        <w:pStyle w:val="a3"/>
        <w:numPr>
          <w:ilvl w:val="0"/>
          <w:numId w:val="28"/>
        </w:numPr>
        <w:bidi w:val="0"/>
      </w:pPr>
      <w:r w:rsidRPr="001872B8">
        <w:rPr>
          <w:rFonts w:hint="cs"/>
        </w:rPr>
        <w:t>U</w:t>
      </w:r>
      <w:r w:rsidRPr="001872B8">
        <w:t xml:space="preserve">se case: </w:t>
      </w:r>
      <w:r w:rsidRPr="001872B8">
        <w:rPr>
          <w:b/>
          <w:bCs/>
        </w:rPr>
        <w:t>View Store employees and permissions</w:t>
      </w:r>
    </w:p>
    <w:p w14:paraId="4C755925" w14:textId="1CCF57A3" w:rsidR="00D706E0" w:rsidRPr="001872B8" w:rsidRDefault="00D706E0" w:rsidP="00D706E0">
      <w:pPr>
        <w:pStyle w:val="a3"/>
        <w:numPr>
          <w:ilvl w:val="0"/>
          <w:numId w:val="29"/>
        </w:numPr>
        <w:bidi w:val="0"/>
      </w:pPr>
      <w:r w:rsidRPr="001872B8">
        <w:rPr>
          <w:b/>
          <w:bCs/>
        </w:rPr>
        <w:t xml:space="preserve">Actor: </w:t>
      </w:r>
      <w:r w:rsidR="006C3CA9">
        <w:rPr>
          <w:b/>
          <w:bCs/>
        </w:rPr>
        <w:t>Owner</w:t>
      </w:r>
    </w:p>
    <w:p w14:paraId="53BBD8B8" w14:textId="17F9A97D" w:rsidR="00D706E0" w:rsidRPr="001872B8" w:rsidRDefault="00D706E0" w:rsidP="00D706E0">
      <w:pPr>
        <w:pStyle w:val="a3"/>
        <w:numPr>
          <w:ilvl w:val="0"/>
          <w:numId w:val="29"/>
        </w:numPr>
        <w:bidi w:val="0"/>
      </w:pPr>
      <w:r w:rsidRPr="001872B8">
        <w:rPr>
          <w:b/>
          <w:bCs/>
        </w:rPr>
        <w:t xml:space="preserve">Preconditions: </w:t>
      </w:r>
      <w:r w:rsidR="006C3CA9">
        <w:t>Owner</w:t>
      </w:r>
      <w:r w:rsidRPr="001872B8">
        <w:t xml:space="preserve"> is logged into the System</w:t>
      </w:r>
      <w:r w:rsidR="007E295D">
        <w:t xml:space="preserve"> and he is the owner of the provided store</w:t>
      </w:r>
    </w:p>
    <w:p w14:paraId="3AF2B2D0" w14:textId="4A6BB459" w:rsidR="00D706E0" w:rsidRPr="001872B8" w:rsidRDefault="00D706E0" w:rsidP="00D706E0">
      <w:pPr>
        <w:pStyle w:val="a3"/>
        <w:numPr>
          <w:ilvl w:val="0"/>
          <w:numId w:val="29"/>
        </w:numPr>
        <w:bidi w:val="0"/>
      </w:pPr>
      <w:r w:rsidRPr="001872B8">
        <w:rPr>
          <w:rFonts w:hint="cs"/>
          <w:b/>
          <w:bCs/>
        </w:rPr>
        <w:t>P</w:t>
      </w:r>
      <w:r w:rsidRPr="001872B8">
        <w:rPr>
          <w:b/>
          <w:bCs/>
        </w:rPr>
        <w:t>arameter:</w:t>
      </w:r>
      <w:r w:rsidRPr="001872B8">
        <w:rPr>
          <w:rFonts w:hint="cs"/>
          <w:rtl/>
        </w:rPr>
        <w:t xml:space="preserve"> </w:t>
      </w:r>
      <w:r w:rsidRPr="001872B8">
        <w:t xml:space="preserve"> store id</w:t>
      </w:r>
    </w:p>
    <w:p w14:paraId="20F2A807" w14:textId="407EB573" w:rsidR="00D706E0" w:rsidRPr="001872B8" w:rsidRDefault="00D706E0" w:rsidP="00D706E0">
      <w:pPr>
        <w:pStyle w:val="a3"/>
        <w:numPr>
          <w:ilvl w:val="0"/>
          <w:numId w:val="29"/>
        </w:numPr>
        <w:bidi w:val="0"/>
      </w:pPr>
      <w:r w:rsidRPr="001872B8">
        <w:rPr>
          <w:rFonts w:hint="cs"/>
          <w:b/>
          <w:bCs/>
        </w:rPr>
        <w:t>A</w:t>
      </w:r>
      <w:r w:rsidRPr="001872B8">
        <w:rPr>
          <w:b/>
          <w:bCs/>
        </w:rPr>
        <w:t>ctions:</w:t>
      </w:r>
    </w:p>
    <w:p w14:paraId="5803DD0F" w14:textId="5E929C49" w:rsidR="00D706E0" w:rsidRPr="001872B8" w:rsidRDefault="006C3CA9" w:rsidP="00D706E0">
      <w:pPr>
        <w:pStyle w:val="a3"/>
        <w:numPr>
          <w:ilvl w:val="0"/>
          <w:numId w:val="30"/>
        </w:numPr>
        <w:bidi w:val="0"/>
      </w:pPr>
      <w:r>
        <w:t>Owner</w:t>
      </w:r>
      <w:r w:rsidR="00D706E0" w:rsidRPr="001872B8">
        <w:t xml:space="preserve"> asks to view the store employees and permissions</w:t>
      </w:r>
    </w:p>
    <w:p w14:paraId="39667E77" w14:textId="243C9638" w:rsidR="00D706E0" w:rsidRPr="001872B8" w:rsidRDefault="00D706E0" w:rsidP="00D706E0">
      <w:pPr>
        <w:pStyle w:val="a3"/>
        <w:numPr>
          <w:ilvl w:val="0"/>
          <w:numId w:val="30"/>
        </w:numPr>
        <w:bidi w:val="0"/>
      </w:pPr>
      <w:r w:rsidRPr="001872B8">
        <w:t>System requests a store id</w:t>
      </w:r>
    </w:p>
    <w:p w14:paraId="435BA182" w14:textId="610E4A89" w:rsidR="00D706E0" w:rsidRDefault="006C3CA9" w:rsidP="00D706E0">
      <w:pPr>
        <w:pStyle w:val="a3"/>
        <w:numPr>
          <w:ilvl w:val="0"/>
          <w:numId w:val="30"/>
        </w:numPr>
        <w:bidi w:val="0"/>
      </w:pPr>
      <w:r>
        <w:t>Owner</w:t>
      </w:r>
      <w:r w:rsidR="00D706E0" w:rsidRPr="001872B8">
        <w:t xml:space="preserve"> provides the store id</w:t>
      </w:r>
    </w:p>
    <w:p w14:paraId="03787E10" w14:textId="6EA77C6E" w:rsidR="007E295D" w:rsidRPr="007E295D" w:rsidRDefault="007E295D" w:rsidP="007E295D">
      <w:pPr>
        <w:pStyle w:val="a3"/>
        <w:numPr>
          <w:ilvl w:val="0"/>
          <w:numId w:val="30"/>
        </w:numPr>
        <w:bidi w:val="0"/>
        <w:rPr>
          <w:b/>
          <w:bCs/>
        </w:rPr>
      </w:pPr>
      <w:r w:rsidRPr="007E295D">
        <w:rPr>
          <w:b/>
          <w:bCs/>
        </w:rPr>
        <w:t>If all the provided information match specific store:</w:t>
      </w:r>
    </w:p>
    <w:p w14:paraId="4C8D1A02" w14:textId="77777777" w:rsidR="007E295D" w:rsidRPr="001872B8" w:rsidRDefault="007E295D" w:rsidP="007E295D">
      <w:pPr>
        <w:pStyle w:val="a3"/>
        <w:bidi w:val="0"/>
        <w:ind w:left="2880"/>
      </w:pPr>
      <w:r w:rsidRPr="001872B8">
        <w:t>System presents all employees in the store and their permissions</w:t>
      </w:r>
    </w:p>
    <w:p w14:paraId="60942CE7" w14:textId="77777777" w:rsidR="007E295D" w:rsidRDefault="007E295D" w:rsidP="007E295D">
      <w:pPr>
        <w:pStyle w:val="a3"/>
        <w:bidi w:val="0"/>
        <w:ind w:left="2160"/>
        <w:rPr>
          <w:b/>
          <w:bCs/>
        </w:rPr>
      </w:pPr>
      <w:r>
        <w:rPr>
          <w:b/>
          <w:bCs/>
        </w:rPr>
        <w:t>Else:</w:t>
      </w:r>
    </w:p>
    <w:p w14:paraId="2F8B8810" w14:textId="63563464" w:rsidR="007E295D" w:rsidRDefault="007E295D" w:rsidP="007E295D">
      <w:pPr>
        <w:pStyle w:val="a3"/>
        <w:bidi w:val="0"/>
        <w:ind w:left="2160" w:firstLine="720"/>
        <w:rPr>
          <w:b/>
          <w:bCs/>
        </w:rPr>
      </w:pPr>
      <w:r>
        <w:rPr>
          <w:b/>
          <w:bCs/>
        </w:rPr>
        <w:t xml:space="preserve">Relevant message will be shown to the </w:t>
      </w:r>
      <w:r w:rsidR="006C3CA9">
        <w:rPr>
          <w:b/>
          <w:bCs/>
        </w:rPr>
        <w:t>Owner</w:t>
      </w:r>
      <w:r>
        <w:rPr>
          <w:b/>
          <w:bCs/>
        </w:rPr>
        <w:t>.</w:t>
      </w:r>
    </w:p>
    <w:p w14:paraId="7491167C" w14:textId="3FF11E0F" w:rsidR="00D706E0" w:rsidRPr="001872B8" w:rsidRDefault="00D706E0" w:rsidP="00D706E0">
      <w:pPr>
        <w:bidi w:val="0"/>
        <w:rPr>
          <w:b/>
          <w:bCs/>
        </w:rPr>
      </w:pPr>
      <w:r w:rsidRPr="001872B8">
        <w:rPr>
          <w:b/>
          <w:bCs/>
        </w:rPr>
        <w:t>Acceptance tests:</w:t>
      </w:r>
    </w:p>
    <w:tbl>
      <w:tblPr>
        <w:tblStyle w:val="4"/>
        <w:tblW w:w="0" w:type="auto"/>
        <w:tblLook w:val="04A0" w:firstRow="1" w:lastRow="0" w:firstColumn="1" w:lastColumn="0" w:noHBand="0" w:noVBand="1"/>
      </w:tblPr>
      <w:tblGrid>
        <w:gridCol w:w="4148"/>
        <w:gridCol w:w="4148"/>
      </w:tblGrid>
      <w:tr w:rsidR="00D706E0" w:rsidRPr="001872B8" w14:paraId="6B60963C" w14:textId="77777777" w:rsidTr="00D7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99951A" w14:textId="0D6F5A92" w:rsidR="00D706E0" w:rsidRPr="001872B8" w:rsidRDefault="00D706E0" w:rsidP="00D706E0">
            <w:pPr>
              <w:bidi w:val="0"/>
              <w:rPr>
                <w:b w:val="0"/>
                <w:bCs w:val="0"/>
              </w:rPr>
            </w:pPr>
            <w:r w:rsidRPr="001872B8">
              <w:rPr>
                <w:b w:val="0"/>
                <w:bCs w:val="0"/>
              </w:rPr>
              <w:t>Action</w:t>
            </w:r>
          </w:p>
        </w:tc>
        <w:tc>
          <w:tcPr>
            <w:tcW w:w="4148" w:type="dxa"/>
          </w:tcPr>
          <w:p w14:paraId="60F9D4AB" w14:textId="5FC494EE" w:rsidR="00D706E0" w:rsidRPr="001872B8" w:rsidRDefault="00D706E0" w:rsidP="00D706E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D706E0" w:rsidRPr="001872B8" w14:paraId="57D522EB"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706E22" w14:textId="08652E80" w:rsidR="00D706E0" w:rsidRPr="001872B8" w:rsidRDefault="006C3CA9" w:rsidP="00D706E0">
            <w:pPr>
              <w:bidi w:val="0"/>
              <w:rPr>
                <w:b w:val="0"/>
                <w:bCs w:val="0"/>
              </w:rPr>
            </w:pPr>
            <w:r>
              <w:rPr>
                <w:b w:val="0"/>
                <w:bCs w:val="0"/>
              </w:rPr>
              <w:t>Owner</w:t>
            </w:r>
            <w:r w:rsidR="00E87439" w:rsidRPr="001872B8">
              <w:rPr>
                <w:b w:val="0"/>
                <w:bCs w:val="0"/>
              </w:rPr>
              <w:t xml:space="preserve"> provides a valid Store id of which he is an owner</w:t>
            </w:r>
          </w:p>
        </w:tc>
        <w:tc>
          <w:tcPr>
            <w:tcW w:w="4148" w:type="dxa"/>
          </w:tcPr>
          <w:p w14:paraId="3B3E15BF" w14:textId="1FFF1588"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 presents the requested information</w:t>
            </w:r>
          </w:p>
        </w:tc>
      </w:tr>
      <w:tr w:rsidR="00D706E0" w:rsidRPr="001872B8" w14:paraId="5E366641" w14:textId="77777777" w:rsidTr="00D706E0">
        <w:tc>
          <w:tcPr>
            <w:cnfStyle w:val="001000000000" w:firstRow="0" w:lastRow="0" w:firstColumn="1" w:lastColumn="0" w:oddVBand="0" w:evenVBand="0" w:oddHBand="0" w:evenHBand="0" w:firstRowFirstColumn="0" w:firstRowLastColumn="0" w:lastRowFirstColumn="0" w:lastRowLastColumn="0"/>
            <w:tcW w:w="4148" w:type="dxa"/>
          </w:tcPr>
          <w:p w14:paraId="26A965BE" w14:textId="4C3B3303" w:rsidR="00D706E0" w:rsidRPr="001872B8" w:rsidRDefault="006C3CA9" w:rsidP="00D706E0">
            <w:pPr>
              <w:bidi w:val="0"/>
              <w:rPr>
                <w:b w:val="0"/>
                <w:bCs w:val="0"/>
              </w:rPr>
            </w:pPr>
            <w:r>
              <w:rPr>
                <w:b w:val="0"/>
                <w:bCs w:val="0"/>
              </w:rPr>
              <w:t>Owner</w:t>
            </w:r>
            <w:r w:rsidR="00E87439" w:rsidRPr="001872B8">
              <w:rPr>
                <w:b w:val="0"/>
                <w:bCs w:val="0"/>
              </w:rPr>
              <w:t xml:space="preserve"> provides a store id that is not in the system</w:t>
            </w:r>
          </w:p>
        </w:tc>
        <w:tc>
          <w:tcPr>
            <w:tcW w:w="4148" w:type="dxa"/>
          </w:tcPr>
          <w:p w14:paraId="4BB0F1BB" w14:textId="27F40D1D" w:rsidR="00D706E0" w:rsidRPr="001872B8" w:rsidRDefault="00E87439" w:rsidP="00D706E0">
            <w:pPr>
              <w:bidi w:val="0"/>
              <w:cnfStyle w:val="000000000000" w:firstRow="0" w:lastRow="0" w:firstColumn="0" w:lastColumn="0" w:oddVBand="0" w:evenVBand="0" w:oddHBand="0" w:evenHBand="0" w:firstRowFirstColumn="0" w:firstRowLastColumn="0" w:lastRowFirstColumn="0" w:lastRowLastColumn="0"/>
              <w:rPr>
                <w:b/>
                <w:bCs/>
              </w:rPr>
            </w:pPr>
            <w:r w:rsidRPr="001872B8">
              <w:rPr>
                <w:b/>
                <w:bCs/>
              </w:rPr>
              <w:t>Error message</w:t>
            </w:r>
          </w:p>
        </w:tc>
      </w:tr>
      <w:tr w:rsidR="00D706E0" w:rsidRPr="001872B8" w14:paraId="3B076D78"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96095B" w14:textId="03BCEB28" w:rsidR="00D706E0" w:rsidRPr="001872B8" w:rsidRDefault="006C3CA9" w:rsidP="00D706E0">
            <w:pPr>
              <w:bidi w:val="0"/>
              <w:rPr>
                <w:b w:val="0"/>
                <w:bCs w:val="0"/>
              </w:rPr>
            </w:pPr>
            <w:r>
              <w:rPr>
                <w:b w:val="0"/>
                <w:bCs w:val="0"/>
              </w:rPr>
              <w:t>Owner</w:t>
            </w:r>
            <w:r w:rsidR="00E87439" w:rsidRPr="001872B8">
              <w:rPr>
                <w:b w:val="0"/>
                <w:bCs w:val="0"/>
              </w:rPr>
              <w:t xml:space="preserve"> provides a store id of a store of which he is not an owner</w:t>
            </w:r>
          </w:p>
        </w:tc>
        <w:tc>
          <w:tcPr>
            <w:tcW w:w="4148" w:type="dxa"/>
          </w:tcPr>
          <w:p w14:paraId="1EF1BDB4" w14:textId="24F2B1C9"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7B573753" w14:textId="77777777" w:rsidR="008C3284" w:rsidRPr="008C3284" w:rsidRDefault="008C3284" w:rsidP="008C3284">
      <w:pPr>
        <w:bidi w:val="0"/>
        <w:rPr>
          <w:b/>
          <w:bCs/>
        </w:rPr>
      </w:pPr>
    </w:p>
    <w:p w14:paraId="0B56AC86" w14:textId="68D57034" w:rsidR="009E692E" w:rsidRPr="001872B8" w:rsidRDefault="009E692E" w:rsidP="009E692E">
      <w:pPr>
        <w:pStyle w:val="a3"/>
        <w:numPr>
          <w:ilvl w:val="0"/>
          <w:numId w:val="1"/>
        </w:numPr>
        <w:bidi w:val="0"/>
        <w:rPr>
          <w:b/>
          <w:bCs/>
        </w:rPr>
      </w:pPr>
      <w:r w:rsidRPr="001872B8">
        <w:rPr>
          <w:b/>
          <w:bCs/>
        </w:rPr>
        <w:t xml:space="preserve">Use case: Nominate </w:t>
      </w:r>
      <w:r w:rsidR="006C3CA9">
        <w:rPr>
          <w:b/>
          <w:bCs/>
        </w:rPr>
        <w:t>Member</w:t>
      </w:r>
      <w:r w:rsidRPr="001872B8">
        <w:rPr>
          <w:b/>
          <w:bCs/>
        </w:rPr>
        <w:t xml:space="preserve"> to be store manager</w:t>
      </w:r>
    </w:p>
    <w:p w14:paraId="4989A438" w14:textId="6662C7C1" w:rsidR="008E52E3" w:rsidRPr="001872B8" w:rsidRDefault="008E52E3" w:rsidP="008E52E3">
      <w:pPr>
        <w:pStyle w:val="a3"/>
        <w:numPr>
          <w:ilvl w:val="1"/>
          <w:numId w:val="1"/>
        </w:numPr>
        <w:bidi w:val="0"/>
        <w:rPr>
          <w:b/>
          <w:bCs/>
        </w:rPr>
      </w:pPr>
      <w:r w:rsidRPr="001872B8">
        <w:rPr>
          <w:b/>
          <w:bCs/>
        </w:rPr>
        <w:t xml:space="preserve">Actor: </w:t>
      </w:r>
      <w:r w:rsidR="006C3CA9">
        <w:rPr>
          <w:b/>
          <w:bCs/>
        </w:rPr>
        <w:t>Owner</w:t>
      </w:r>
    </w:p>
    <w:p w14:paraId="406DC200" w14:textId="77777777" w:rsidR="008E52E3" w:rsidRPr="001872B8" w:rsidRDefault="008E52E3" w:rsidP="008E52E3">
      <w:pPr>
        <w:pStyle w:val="a3"/>
        <w:numPr>
          <w:ilvl w:val="1"/>
          <w:numId w:val="1"/>
        </w:numPr>
        <w:bidi w:val="0"/>
        <w:rPr>
          <w:b/>
          <w:bCs/>
        </w:rPr>
      </w:pPr>
      <w:r w:rsidRPr="001872B8">
        <w:rPr>
          <w:b/>
          <w:bCs/>
        </w:rPr>
        <w:t xml:space="preserve">Precondition: </w:t>
      </w:r>
    </w:p>
    <w:p w14:paraId="4DB842AE" w14:textId="76BB0ACA" w:rsidR="008E52E3" w:rsidRPr="001872B8" w:rsidRDefault="006C3CA9" w:rsidP="008E52E3">
      <w:pPr>
        <w:pStyle w:val="a3"/>
        <w:numPr>
          <w:ilvl w:val="2"/>
          <w:numId w:val="1"/>
        </w:numPr>
        <w:bidi w:val="0"/>
        <w:rPr>
          <w:b/>
          <w:bCs/>
        </w:rPr>
      </w:pPr>
      <w:r>
        <w:rPr>
          <w:b/>
          <w:bCs/>
        </w:rPr>
        <w:t>Owner</w:t>
      </w:r>
      <w:r w:rsidR="008E52E3" w:rsidRPr="001872B8">
        <w:t xml:space="preserve"> is logged in to the </w:t>
      </w:r>
      <w:r w:rsidR="008E52E3" w:rsidRPr="001872B8">
        <w:rPr>
          <w:b/>
          <w:bCs/>
          <w:color w:val="FF0000"/>
        </w:rPr>
        <w:t>system</w:t>
      </w:r>
    </w:p>
    <w:p w14:paraId="30E2EE65" w14:textId="2B78B5B0" w:rsidR="008E52E3" w:rsidRPr="001872B8" w:rsidRDefault="006C3CA9" w:rsidP="008E52E3">
      <w:pPr>
        <w:pStyle w:val="a3"/>
        <w:numPr>
          <w:ilvl w:val="2"/>
          <w:numId w:val="1"/>
        </w:numPr>
        <w:bidi w:val="0"/>
        <w:rPr>
          <w:b/>
          <w:bCs/>
        </w:rPr>
      </w:pPr>
      <w:r>
        <w:rPr>
          <w:b/>
          <w:bCs/>
        </w:rPr>
        <w:t>Owner</w:t>
      </w:r>
      <w:r w:rsidR="008E52E3" w:rsidRPr="001872B8">
        <w:t xml:space="preserve"> is an owner of an existing store</w:t>
      </w:r>
    </w:p>
    <w:p w14:paraId="0CE062B9" w14:textId="0243A567" w:rsidR="008E52E3" w:rsidRPr="001872B8" w:rsidRDefault="008E52E3" w:rsidP="008E52E3">
      <w:pPr>
        <w:pStyle w:val="a3"/>
        <w:numPr>
          <w:ilvl w:val="1"/>
          <w:numId w:val="1"/>
        </w:numPr>
        <w:bidi w:val="0"/>
        <w:rPr>
          <w:b/>
          <w:bCs/>
        </w:rPr>
      </w:pPr>
      <w:r w:rsidRPr="001872B8">
        <w:rPr>
          <w:b/>
          <w:bCs/>
        </w:rPr>
        <w:t xml:space="preserve">Parameter: </w:t>
      </w:r>
      <w:r w:rsidRPr="001872B8">
        <w:t xml:space="preserve">store id, </w:t>
      </w:r>
      <w:r w:rsidR="003A0C2E" w:rsidRPr="001872B8">
        <w:t>user id, permissions</w:t>
      </w:r>
    </w:p>
    <w:p w14:paraId="1738185E" w14:textId="77777777" w:rsidR="008E52E3" w:rsidRPr="001872B8" w:rsidRDefault="008E52E3" w:rsidP="008E52E3">
      <w:pPr>
        <w:pStyle w:val="a3"/>
        <w:numPr>
          <w:ilvl w:val="1"/>
          <w:numId w:val="1"/>
        </w:numPr>
        <w:bidi w:val="0"/>
        <w:rPr>
          <w:b/>
          <w:bCs/>
        </w:rPr>
      </w:pPr>
      <w:r w:rsidRPr="001872B8">
        <w:rPr>
          <w:b/>
          <w:bCs/>
        </w:rPr>
        <w:t>Actions:</w:t>
      </w:r>
    </w:p>
    <w:p w14:paraId="5E0B9AB9" w14:textId="1498295C" w:rsidR="008E52E3" w:rsidRPr="001872B8" w:rsidRDefault="006C3CA9" w:rsidP="008E52E3">
      <w:pPr>
        <w:pStyle w:val="a3"/>
        <w:numPr>
          <w:ilvl w:val="2"/>
          <w:numId w:val="1"/>
        </w:numPr>
        <w:bidi w:val="0"/>
        <w:rPr>
          <w:b/>
          <w:bCs/>
        </w:rPr>
      </w:pPr>
      <w:r>
        <w:rPr>
          <w:b/>
          <w:bCs/>
        </w:rPr>
        <w:t>Owner</w:t>
      </w:r>
      <w:r w:rsidR="008E52E3" w:rsidRPr="001872B8">
        <w:rPr>
          <w:b/>
          <w:bCs/>
        </w:rPr>
        <w:t xml:space="preserve"> asks to </w:t>
      </w:r>
      <w:r w:rsidR="003A0C2E" w:rsidRPr="001872B8">
        <w:rPr>
          <w:b/>
          <w:bCs/>
        </w:rPr>
        <w:t xml:space="preserve">nominate an existing </w:t>
      </w:r>
      <w:r w:rsidR="001573BD">
        <w:rPr>
          <w:b/>
          <w:bCs/>
        </w:rPr>
        <w:t>member</w:t>
      </w:r>
      <w:r w:rsidR="003A0C2E" w:rsidRPr="001872B8">
        <w:rPr>
          <w:b/>
          <w:bCs/>
        </w:rPr>
        <w:t xml:space="preserve"> to be manager of the store</w:t>
      </w:r>
    </w:p>
    <w:p w14:paraId="7E3B9D78" w14:textId="48D1F4D1" w:rsidR="008E52E3" w:rsidRPr="001872B8" w:rsidRDefault="008E52E3" w:rsidP="003A0C2E">
      <w:pPr>
        <w:pStyle w:val="a3"/>
        <w:numPr>
          <w:ilvl w:val="2"/>
          <w:numId w:val="1"/>
        </w:numPr>
        <w:bidi w:val="0"/>
        <w:rPr>
          <w:b/>
          <w:bCs/>
        </w:rPr>
      </w:pPr>
      <w:r w:rsidRPr="001872B8">
        <w:rPr>
          <w:b/>
          <w:bCs/>
        </w:rPr>
        <w:t>System requests the store id</w:t>
      </w:r>
      <w:r w:rsidR="003A0C2E" w:rsidRPr="001872B8">
        <w:rPr>
          <w:b/>
          <w:bCs/>
        </w:rPr>
        <w:t xml:space="preserve"> and user id</w:t>
      </w:r>
    </w:p>
    <w:p w14:paraId="501504DF" w14:textId="39A9CC3E" w:rsidR="008E52E3" w:rsidRPr="001872B8" w:rsidRDefault="008E52E3" w:rsidP="008E52E3">
      <w:pPr>
        <w:pStyle w:val="a3"/>
        <w:numPr>
          <w:ilvl w:val="2"/>
          <w:numId w:val="1"/>
        </w:numPr>
        <w:bidi w:val="0"/>
        <w:rPr>
          <w:b/>
          <w:bCs/>
        </w:rPr>
      </w:pPr>
      <w:r w:rsidRPr="001872B8">
        <w:rPr>
          <w:b/>
          <w:bCs/>
        </w:rPr>
        <w:t>User provides required information</w:t>
      </w:r>
    </w:p>
    <w:p w14:paraId="420D49F4" w14:textId="715AED0D" w:rsidR="003A0C2E" w:rsidRPr="001872B8" w:rsidRDefault="003A0C2E" w:rsidP="003A0C2E">
      <w:pPr>
        <w:pStyle w:val="a3"/>
        <w:numPr>
          <w:ilvl w:val="2"/>
          <w:numId w:val="1"/>
        </w:numPr>
        <w:bidi w:val="0"/>
        <w:rPr>
          <w:b/>
          <w:bCs/>
        </w:rPr>
      </w:pPr>
      <w:r w:rsidRPr="001872B8">
        <w:rPr>
          <w:b/>
          <w:bCs/>
        </w:rPr>
        <w:t>System locates store and user</w:t>
      </w:r>
    </w:p>
    <w:p w14:paraId="4844EF9A" w14:textId="4D25F277" w:rsidR="003A0C2E" w:rsidRPr="001872B8" w:rsidRDefault="003A0C2E" w:rsidP="003A0C2E">
      <w:pPr>
        <w:pStyle w:val="a3"/>
        <w:numPr>
          <w:ilvl w:val="2"/>
          <w:numId w:val="1"/>
        </w:numPr>
        <w:bidi w:val="0"/>
        <w:rPr>
          <w:b/>
          <w:bCs/>
        </w:rPr>
      </w:pPr>
      <w:r w:rsidRPr="001872B8">
        <w:rPr>
          <w:b/>
          <w:bCs/>
        </w:rPr>
        <w:t>System asks for permission to add to user</w:t>
      </w:r>
    </w:p>
    <w:p w14:paraId="43D391F4" w14:textId="29DD09A8" w:rsidR="003A0C2E" w:rsidRPr="001872B8" w:rsidRDefault="003A0C2E" w:rsidP="003A0C2E">
      <w:pPr>
        <w:pStyle w:val="a3"/>
        <w:numPr>
          <w:ilvl w:val="2"/>
          <w:numId w:val="1"/>
        </w:numPr>
        <w:bidi w:val="0"/>
        <w:rPr>
          <w:b/>
          <w:bCs/>
        </w:rPr>
      </w:pPr>
      <w:r w:rsidRPr="001872B8">
        <w:rPr>
          <w:b/>
          <w:bCs/>
        </w:rPr>
        <w:t>User provides the permissions</w:t>
      </w:r>
    </w:p>
    <w:p w14:paraId="3005C554" w14:textId="585C8911" w:rsidR="003A0C2E" w:rsidRPr="001872B8" w:rsidRDefault="003A0C2E" w:rsidP="003A0C2E">
      <w:pPr>
        <w:pStyle w:val="a3"/>
        <w:numPr>
          <w:ilvl w:val="2"/>
          <w:numId w:val="1"/>
        </w:numPr>
        <w:bidi w:val="0"/>
        <w:rPr>
          <w:b/>
          <w:bCs/>
        </w:rPr>
      </w:pPr>
      <w:r w:rsidRPr="001872B8">
        <w:rPr>
          <w:b/>
          <w:bCs/>
        </w:rPr>
        <w:t>If all valid</w:t>
      </w:r>
    </w:p>
    <w:p w14:paraId="2F3793DE" w14:textId="4E91E0D5" w:rsidR="003A0C2E" w:rsidRPr="001872B8" w:rsidRDefault="003A0C2E" w:rsidP="003A0C2E">
      <w:pPr>
        <w:pStyle w:val="a3"/>
        <w:numPr>
          <w:ilvl w:val="3"/>
          <w:numId w:val="1"/>
        </w:numPr>
        <w:bidi w:val="0"/>
        <w:rPr>
          <w:b/>
          <w:bCs/>
        </w:rPr>
      </w:pPr>
      <w:r w:rsidRPr="001872B8">
        <w:rPr>
          <w:b/>
          <w:bCs/>
        </w:rPr>
        <w:t>System assigns requested user to be store manager</w:t>
      </w:r>
    </w:p>
    <w:p w14:paraId="4D6B2ECF" w14:textId="09D9F3AA" w:rsidR="003A0C2E" w:rsidRPr="001872B8" w:rsidRDefault="003A0C2E" w:rsidP="003A0C2E">
      <w:pPr>
        <w:pStyle w:val="a3"/>
        <w:numPr>
          <w:ilvl w:val="3"/>
          <w:numId w:val="1"/>
        </w:numPr>
        <w:bidi w:val="0"/>
        <w:rPr>
          <w:b/>
          <w:bCs/>
        </w:rPr>
      </w:pPr>
      <w:r w:rsidRPr="001872B8">
        <w:rPr>
          <w:b/>
          <w:bCs/>
        </w:rPr>
        <w:t>System adds permissions to user</w:t>
      </w:r>
    </w:p>
    <w:p w14:paraId="096586E5" w14:textId="3DE5FDB3" w:rsidR="003A0C2E" w:rsidRPr="001872B8" w:rsidRDefault="003A0C2E" w:rsidP="003A0C2E">
      <w:pPr>
        <w:pStyle w:val="a3"/>
        <w:numPr>
          <w:ilvl w:val="3"/>
          <w:numId w:val="1"/>
        </w:numPr>
        <w:bidi w:val="0"/>
        <w:rPr>
          <w:b/>
          <w:bCs/>
        </w:rPr>
      </w:pPr>
      <w:r w:rsidRPr="001872B8">
        <w:rPr>
          <w:b/>
          <w:bCs/>
        </w:rPr>
        <w:t>System sets user permission as new manager</w:t>
      </w:r>
    </w:p>
    <w:p w14:paraId="3B427E6A" w14:textId="4157DB40" w:rsidR="003A0C2E" w:rsidRPr="001872B8" w:rsidRDefault="003A0C2E" w:rsidP="003A0C2E">
      <w:pPr>
        <w:pStyle w:val="a3"/>
        <w:numPr>
          <w:ilvl w:val="3"/>
          <w:numId w:val="1"/>
        </w:numPr>
        <w:bidi w:val="0"/>
        <w:rPr>
          <w:b/>
          <w:bCs/>
        </w:rPr>
      </w:pPr>
      <w:r w:rsidRPr="001872B8">
        <w:rPr>
          <w:b/>
          <w:bCs/>
        </w:rPr>
        <w:t>System sets user to be nominated by the user that asked for this nomination</w:t>
      </w:r>
    </w:p>
    <w:p w14:paraId="661FD75E" w14:textId="2F5B3C29" w:rsidR="003A0C2E" w:rsidRDefault="003A0C2E" w:rsidP="003A0C2E">
      <w:pPr>
        <w:pStyle w:val="a3"/>
        <w:numPr>
          <w:ilvl w:val="3"/>
          <w:numId w:val="1"/>
        </w:numPr>
        <w:bidi w:val="0"/>
        <w:rPr>
          <w:b/>
          <w:bCs/>
        </w:rPr>
      </w:pPr>
      <w:r w:rsidRPr="001872B8">
        <w:rPr>
          <w:b/>
          <w:bCs/>
        </w:rPr>
        <w:t>Requested user informs that he got the new nomination and by who</w:t>
      </w:r>
    </w:p>
    <w:p w14:paraId="43267E62" w14:textId="77777777" w:rsidR="001573BD" w:rsidRDefault="001573BD" w:rsidP="001573BD">
      <w:pPr>
        <w:pStyle w:val="a3"/>
        <w:bidi w:val="0"/>
        <w:ind w:left="1440" w:firstLine="720"/>
        <w:rPr>
          <w:b/>
          <w:bCs/>
        </w:rPr>
      </w:pPr>
      <w:r>
        <w:rPr>
          <w:b/>
          <w:bCs/>
        </w:rPr>
        <w:t>Else:</w:t>
      </w:r>
    </w:p>
    <w:p w14:paraId="36CB507E" w14:textId="77452410" w:rsidR="001573BD" w:rsidRDefault="001573BD" w:rsidP="001573BD">
      <w:pPr>
        <w:pStyle w:val="a3"/>
        <w:bidi w:val="0"/>
        <w:ind w:left="2160" w:firstLine="720"/>
        <w:rPr>
          <w:b/>
          <w:bCs/>
        </w:rPr>
      </w:pPr>
      <w:r>
        <w:rPr>
          <w:b/>
          <w:bCs/>
        </w:rPr>
        <w:t>Relevant message will be shown to the member.</w:t>
      </w:r>
    </w:p>
    <w:p w14:paraId="5A1FC3B0" w14:textId="77777777" w:rsidR="001573BD" w:rsidRPr="001573BD" w:rsidRDefault="001573BD" w:rsidP="001573BD">
      <w:pPr>
        <w:bidi w:val="0"/>
        <w:ind w:left="2520"/>
        <w:rPr>
          <w:b/>
          <w:bCs/>
        </w:rPr>
      </w:pPr>
    </w:p>
    <w:p w14:paraId="50E7E961" w14:textId="77777777" w:rsidR="008C3284" w:rsidRDefault="008C3284" w:rsidP="003A0C2E">
      <w:pPr>
        <w:bidi w:val="0"/>
        <w:rPr>
          <w:b/>
          <w:bCs/>
        </w:rPr>
      </w:pPr>
    </w:p>
    <w:tbl>
      <w:tblPr>
        <w:tblStyle w:val="4"/>
        <w:tblW w:w="8409" w:type="dxa"/>
        <w:tblLook w:val="04A0" w:firstRow="1" w:lastRow="0" w:firstColumn="1" w:lastColumn="0" w:noHBand="0" w:noVBand="1"/>
      </w:tblPr>
      <w:tblGrid>
        <w:gridCol w:w="4390"/>
        <w:gridCol w:w="4019"/>
      </w:tblGrid>
      <w:tr w:rsidR="008C3284" w:rsidRPr="00E148DE" w14:paraId="14E15EEE"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BDC292" w14:textId="77777777" w:rsidR="008C3284" w:rsidRPr="00E148DE" w:rsidRDefault="008C3284" w:rsidP="00407BEE">
            <w:pPr>
              <w:bidi w:val="0"/>
              <w:rPr>
                <w:b w:val="0"/>
                <w:bCs w:val="0"/>
              </w:rPr>
            </w:pPr>
            <w:r w:rsidRPr="00E148DE">
              <w:rPr>
                <w:b w:val="0"/>
                <w:bCs w:val="0"/>
              </w:rPr>
              <w:t>Action</w:t>
            </w:r>
          </w:p>
        </w:tc>
        <w:tc>
          <w:tcPr>
            <w:tcW w:w="4019" w:type="dxa"/>
          </w:tcPr>
          <w:p w14:paraId="1CDE3D46" w14:textId="77777777" w:rsidR="008C3284" w:rsidRPr="00E148DE" w:rsidRDefault="008C3284"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24023AB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03824A" w14:textId="7A836B44" w:rsidR="008C3284" w:rsidRPr="00E148DE" w:rsidRDefault="006C3CA9" w:rsidP="00407BEE">
            <w:pPr>
              <w:bidi w:val="0"/>
              <w:rPr>
                <w:b w:val="0"/>
                <w:bCs w:val="0"/>
              </w:rPr>
            </w:pPr>
            <w:r>
              <w:rPr>
                <w:b w:val="0"/>
                <w:bCs w:val="0"/>
              </w:rPr>
              <w:t>Owner</w:t>
            </w:r>
            <w:r w:rsidR="008C3284" w:rsidRPr="001872B8">
              <w:t xml:space="preserve"> is logged to the system and provides an identification of an existing store that he owns, and id of a user of the system, that is not already a store manager</w:t>
            </w:r>
          </w:p>
        </w:tc>
        <w:tc>
          <w:tcPr>
            <w:tcW w:w="4019" w:type="dxa"/>
          </w:tcPr>
          <w:p w14:paraId="3DDDA009"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12AA22B5" w14:textId="77777777" w:rsidR="008C3284" w:rsidRPr="00E148DE" w:rsidRDefault="008C3284"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04220F7D"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C95F25D" w14:textId="70EF9D55" w:rsidR="008C3284" w:rsidRPr="001872B8" w:rsidRDefault="006C3CA9" w:rsidP="008C3284">
            <w:pPr>
              <w:bidi w:val="0"/>
              <w:ind w:left="360"/>
            </w:pPr>
            <w:r>
              <w:rPr>
                <w:b w:val="0"/>
                <w:bCs w:val="0"/>
              </w:rPr>
              <w:t>Owner</w:t>
            </w:r>
            <w:r w:rsidR="008C3284" w:rsidRPr="001872B8">
              <w:t xml:space="preserve"> is logged to the system and provides identification of a store that doesn't exist</w:t>
            </w:r>
          </w:p>
          <w:p w14:paraId="21548CA2" w14:textId="77777777" w:rsidR="008C3284" w:rsidRPr="001872B8" w:rsidRDefault="008C3284" w:rsidP="00407BEE">
            <w:pPr>
              <w:bidi w:val="0"/>
              <w:rPr>
                <w:b w:val="0"/>
                <w:bCs w:val="0"/>
              </w:rPr>
            </w:pPr>
          </w:p>
        </w:tc>
        <w:tc>
          <w:tcPr>
            <w:tcW w:w="4019" w:type="dxa"/>
          </w:tcPr>
          <w:p w14:paraId="1A6B68C6" w14:textId="79132183"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43A3F60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C551985"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2A4794" w14:textId="1A5C59F2" w:rsidR="008C3284" w:rsidRPr="001872B8" w:rsidRDefault="008C3284" w:rsidP="008C3284">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that he doesn’t own</w:t>
            </w:r>
          </w:p>
          <w:p w14:paraId="330000E4" w14:textId="77777777" w:rsidR="008C3284" w:rsidRPr="001872B8" w:rsidRDefault="008C3284" w:rsidP="008C3284">
            <w:pPr>
              <w:bidi w:val="0"/>
              <w:ind w:left="360"/>
              <w:rPr>
                <w:b w:val="0"/>
                <w:bCs w:val="0"/>
              </w:rPr>
            </w:pPr>
          </w:p>
        </w:tc>
        <w:tc>
          <w:tcPr>
            <w:tcW w:w="4019" w:type="dxa"/>
          </w:tcPr>
          <w:p w14:paraId="20DEFAB7" w14:textId="076A6E24"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6C3CA9">
              <w:rPr>
                <w:b/>
                <w:bCs/>
              </w:rPr>
              <w:t>Owner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222EE6B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215BA78B"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74FC0D9" w14:textId="1A7DD311" w:rsidR="008C3284" w:rsidRPr="001872B8" w:rsidRDefault="008C3284" w:rsidP="008C3284">
            <w:pPr>
              <w:bidi w:val="0"/>
              <w:ind w:left="360"/>
            </w:pPr>
            <w:r w:rsidRPr="001872B8">
              <w:t xml:space="preserve">The </w:t>
            </w:r>
            <w:r w:rsidR="006C3CA9">
              <w:rPr>
                <w:b w:val="0"/>
                <w:bCs w:val="0"/>
              </w:rPr>
              <w:t>Owner</w:t>
            </w:r>
            <w:r w:rsidRPr="001872B8">
              <w:rPr>
                <w:b w:val="0"/>
                <w:bCs w:val="0"/>
              </w:rPr>
              <w:t xml:space="preserve"> </w:t>
            </w:r>
            <w:r w:rsidRPr="001872B8">
              <w:t xml:space="preserve">is logged to the system and provides identification of a store he owns and an unknown </w:t>
            </w:r>
            <w:r w:rsidRPr="001872B8">
              <w:rPr>
                <w:b w:val="0"/>
                <w:bCs w:val="0"/>
              </w:rPr>
              <w:t>user</w:t>
            </w:r>
          </w:p>
        </w:tc>
        <w:tc>
          <w:tcPr>
            <w:tcW w:w="4019" w:type="dxa"/>
          </w:tcPr>
          <w:p w14:paraId="3215D688" w14:textId="54E2C093"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6C3CA9">
              <w:rPr>
                <w:b/>
                <w:bCs/>
              </w:rPr>
              <w:t>Owner</w:t>
            </w:r>
            <w:r w:rsidRPr="001872B8">
              <w:rPr>
                <w:b/>
                <w:bCs/>
              </w:rPr>
              <w:t xml:space="preserve"> </w:t>
            </w:r>
            <w:r w:rsidRPr="001872B8">
              <w:t xml:space="preserve">that the </w:t>
            </w:r>
            <w:r w:rsidRPr="001872B8">
              <w:rPr>
                <w:b/>
                <w:bCs/>
              </w:rPr>
              <w:t>user is unknown to the system</w:t>
            </w:r>
          </w:p>
          <w:p w14:paraId="69A606B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4427CA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D0391D" w14:textId="7582B011" w:rsidR="008C3284" w:rsidRPr="001872B8" w:rsidRDefault="008C3284" w:rsidP="008C3284">
            <w:pPr>
              <w:bidi w:val="0"/>
              <w:ind w:left="360"/>
            </w:pPr>
            <w:r w:rsidRPr="001872B8">
              <w:t xml:space="preserve">The </w:t>
            </w:r>
            <w:r w:rsidR="006C3CA9">
              <w:rPr>
                <w:b w:val="0"/>
                <w:bCs w:val="0"/>
              </w:rPr>
              <w:t>Owner</w:t>
            </w:r>
            <w:r w:rsidRPr="001872B8">
              <w:rPr>
                <w:b w:val="0"/>
                <w:bCs w:val="0"/>
              </w:rPr>
              <w:t xml:space="preserve"> </w:t>
            </w:r>
            <w:r w:rsidRPr="001872B8">
              <w:t>is not logged to the system</w:t>
            </w:r>
          </w:p>
        </w:tc>
        <w:tc>
          <w:tcPr>
            <w:tcW w:w="4019" w:type="dxa"/>
          </w:tcPr>
          <w:p w14:paraId="34680848" w14:textId="4D18725E"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w:t>
            </w:r>
            <w:r w:rsidR="006C3CA9">
              <w:t>Owner</w:t>
            </w:r>
            <w:r w:rsidRPr="001872B8">
              <w:t xml:space="preserve">s </w:t>
            </w:r>
          </w:p>
          <w:p w14:paraId="712BB1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7DB9C8B2"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8DB3C86" w14:textId="13A6498B" w:rsidR="008C3284" w:rsidRPr="001872B8" w:rsidRDefault="008C3284" w:rsidP="008C3284">
            <w:pPr>
              <w:bidi w:val="0"/>
              <w:ind w:left="360"/>
              <w:rPr>
                <w:b w:val="0"/>
                <w:bCs w:val="0"/>
              </w:rPr>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a known user that is already a manager of that store</w:t>
            </w:r>
          </w:p>
          <w:p w14:paraId="349879F6" w14:textId="77777777" w:rsidR="008C3284" w:rsidRPr="001872B8" w:rsidRDefault="008C3284" w:rsidP="008C3284">
            <w:pPr>
              <w:bidi w:val="0"/>
              <w:ind w:left="360"/>
            </w:pPr>
          </w:p>
        </w:tc>
        <w:tc>
          <w:tcPr>
            <w:tcW w:w="4019" w:type="dxa"/>
          </w:tcPr>
          <w:p w14:paraId="0410FD4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Message indicates that user can't be nominated twice to be store manager of the same store</w:t>
            </w:r>
          </w:p>
          <w:p w14:paraId="588B940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5380948B"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5A5283" w14:textId="1D032E69" w:rsidR="008C3284" w:rsidRPr="001872B8" w:rsidRDefault="008C3284" w:rsidP="008C3284">
            <w:pPr>
              <w:bidi w:val="0"/>
              <w:ind w:left="360"/>
            </w:pPr>
            <w:r w:rsidRPr="001872B8">
              <w:t xml:space="preserve">The </w:t>
            </w:r>
            <w:r w:rsidR="006C3CA9">
              <w:rPr>
                <w:b w:val="0"/>
                <w:bCs w:val="0"/>
              </w:rPr>
              <w:t>Owner</w:t>
            </w:r>
            <w:r w:rsidRPr="001872B8">
              <w:rPr>
                <w:b w:val="0"/>
                <w:bCs w:val="0"/>
              </w:rPr>
              <w:t xml:space="preserve"> </w:t>
            </w:r>
            <w:r w:rsidRPr="001872B8">
              <w:t>is logged to the system and provides identification of a store he owns and doesn't have permissions to nominate new manager</w:t>
            </w:r>
          </w:p>
        </w:tc>
        <w:tc>
          <w:tcPr>
            <w:tcW w:w="4019" w:type="dxa"/>
          </w:tcPr>
          <w:p w14:paraId="371C4B46" w14:textId="4077BC09"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Message indicates that user can't nominate new manager to store because of permissions issues</w:t>
            </w:r>
          </w:p>
        </w:tc>
      </w:tr>
    </w:tbl>
    <w:p w14:paraId="7188D279" w14:textId="77777777" w:rsidR="00884298" w:rsidRPr="001872B8" w:rsidRDefault="00884298" w:rsidP="00884298">
      <w:pPr>
        <w:pStyle w:val="a3"/>
        <w:bidi w:val="0"/>
      </w:pPr>
    </w:p>
    <w:p w14:paraId="28FF6B7D" w14:textId="77777777" w:rsidR="00884298" w:rsidRPr="001872B8" w:rsidRDefault="00884298" w:rsidP="00884298">
      <w:pPr>
        <w:pStyle w:val="a3"/>
        <w:bidi w:val="0"/>
      </w:pPr>
    </w:p>
    <w:p w14:paraId="69CB53E1" w14:textId="77777777" w:rsidR="00884298" w:rsidRPr="001872B8" w:rsidRDefault="00884298" w:rsidP="00884298">
      <w:pPr>
        <w:pStyle w:val="a3"/>
        <w:numPr>
          <w:ilvl w:val="0"/>
          <w:numId w:val="1"/>
        </w:numPr>
        <w:bidi w:val="0"/>
        <w:ind w:left="785"/>
        <w:rPr>
          <w:b/>
          <w:bCs/>
        </w:rPr>
      </w:pPr>
      <w:r w:rsidRPr="001872B8">
        <w:t xml:space="preserve">Use case: </w:t>
      </w:r>
      <w:r w:rsidRPr="001872B8">
        <w:rPr>
          <w:b/>
          <w:bCs/>
        </w:rPr>
        <w:t>Change management permission for sub-manger</w:t>
      </w:r>
    </w:p>
    <w:p w14:paraId="385DC4CB" w14:textId="40647019" w:rsidR="00884298" w:rsidRPr="001872B8" w:rsidRDefault="00884298" w:rsidP="00884298">
      <w:pPr>
        <w:pStyle w:val="a3"/>
        <w:numPr>
          <w:ilvl w:val="1"/>
          <w:numId w:val="1"/>
        </w:numPr>
        <w:bidi w:val="0"/>
        <w:rPr>
          <w:b/>
          <w:bCs/>
        </w:rPr>
      </w:pPr>
      <w:r w:rsidRPr="001872B8">
        <w:rPr>
          <w:b/>
          <w:bCs/>
        </w:rPr>
        <w:t xml:space="preserve">Actor: </w:t>
      </w:r>
      <w:r w:rsidR="006C3CA9">
        <w:rPr>
          <w:b/>
          <w:bCs/>
          <w:color w:val="FF0000"/>
        </w:rPr>
        <w:t>Owner</w:t>
      </w:r>
    </w:p>
    <w:p w14:paraId="0053625D" w14:textId="1FF49CC5" w:rsidR="00884298" w:rsidRPr="001872B8" w:rsidRDefault="00884298" w:rsidP="00884298">
      <w:pPr>
        <w:pStyle w:val="a3"/>
        <w:numPr>
          <w:ilvl w:val="1"/>
          <w:numId w:val="1"/>
        </w:numPr>
        <w:bidi w:val="0"/>
        <w:rPr>
          <w:b/>
          <w:bCs/>
        </w:rPr>
      </w:pPr>
      <w:r w:rsidRPr="001872B8">
        <w:rPr>
          <w:b/>
          <w:bCs/>
        </w:rPr>
        <w:t xml:space="preserve">Precondition: </w:t>
      </w:r>
      <w:r w:rsidRPr="001872B8">
        <w:t xml:space="preserve">The </w:t>
      </w:r>
      <w:r w:rsidR="006C3CA9">
        <w:t>Owner</w:t>
      </w:r>
      <w:r w:rsidRPr="001872B8">
        <w:t xml:space="preserve"> is owner of the store the sub mangers set is manages and the set is not empty.</w:t>
      </w:r>
    </w:p>
    <w:p w14:paraId="19F12942"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Set of permissions </w:t>
      </w:r>
    </w:p>
    <w:p w14:paraId="53C8878B" w14:textId="77777777" w:rsidR="00884298" w:rsidRPr="001872B8" w:rsidRDefault="00884298" w:rsidP="00884298">
      <w:pPr>
        <w:pStyle w:val="a3"/>
        <w:numPr>
          <w:ilvl w:val="1"/>
          <w:numId w:val="1"/>
        </w:numPr>
        <w:bidi w:val="0"/>
        <w:rPr>
          <w:b/>
          <w:bCs/>
        </w:rPr>
      </w:pPr>
      <w:r w:rsidRPr="001872B8">
        <w:rPr>
          <w:b/>
          <w:bCs/>
        </w:rPr>
        <w:t>Actions:</w:t>
      </w:r>
    </w:p>
    <w:p w14:paraId="4F04BB0A" w14:textId="301A0886" w:rsidR="00884298" w:rsidRPr="001872B8" w:rsidRDefault="006C3CA9" w:rsidP="00884298">
      <w:pPr>
        <w:pStyle w:val="a3"/>
        <w:numPr>
          <w:ilvl w:val="2"/>
          <w:numId w:val="1"/>
        </w:numPr>
        <w:bidi w:val="0"/>
      </w:pPr>
      <w:r>
        <w:rPr>
          <w:b/>
          <w:bCs/>
          <w:color w:val="FF0000"/>
        </w:rPr>
        <w:t>Owner</w:t>
      </w:r>
      <w:r w:rsidR="00884298" w:rsidRPr="001872B8">
        <w:t xml:space="preserve"> chooses sub-manger from an </w:t>
      </w:r>
      <w:proofErr w:type="gramStart"/>
      <w:r w:rsidR="00884298" w:rsidRPr="001872B8">
        <w:t>non empty</w:t>
      </w:r>
      <w:proofErr w:type="gramEnd"/>
      <w:r w:rsidR="00884298" w:rsidRPr="001872B8">
        <w:t xml:space="preserve"> sub mangers set for specific store.</w:t>
      </w:r>
    </w:p>
    <w:p w14:paraId="03884EFF" w14:textId="532C251A" w:rsidR="00884298" w:rsidRPr="001872B8" w:rsidRDefault="00884298" w:rsidP="00884298">
      <w:pPr>
        <w:pStyle w:val="a3"/>
        <w:numPr>
          <w:ilvl w:val="2"/>
          <w:numId w:val="1"/>
        </w:numPr>
        <w:bidi w:val="0"/>
      </w:pPr>
      <w:r w:rsidRPr="001872B8">
        <w:t xml:space="preserve">The </w:t>
      </w:r>
      <w:r w:rsidR="006C3CA9">
        <w:rPr>
          <w:b/>
          <w:bCs/>
          <w:color w:val="FF0000"/>
        </w:rPr>
        <w:t>Owner</w:t>
      </w:r>
      <w:r w:rsidRPr="001872B8">
        <w:t xml:space="preserve"> sets a set of permissions for the selected sub manager.</w:t>
      </w:r>
    </w:p>
    <w:p w14:paraId="1F4B3061" w14:textId="462BBD3A" w:rsidR="00884298" w:rsidRPr="001872B8" w:rsidRDefault="001573BD" w:rsidP="00884298">
      <w:pPr>
        <w:pStyle w:val="a3"/>
        <w:numPr>
          <w:ilvl w:val="2"/>
          <w:numId w:val="1"/>
        </w:numPr>
        <w:bidi w:val="0"/>
      </w:pPr>
      <w:r>
        <w:t xml:space="preserve">If </w:t>
      </w:r>
      <w:r w:rsidR="00884298" w:rsidRPr="001872B8">
        <w:t>The set of permissions is valid:</w:t>
      </w:r>
    </w:p>
    <w:p w14:paraId="228BC55E" w14:textId="05713A84" w:rsidR="00884298" w:rsidRPr="001872B8" w:rsidRDefault="00884298" w:rsidP="00884298">
      <w:pPr>
        <w:pStyle w:val="a3"/>
        <w:bidi w:val="0"/>
        <w:ind w:left="2160"/>
      </w:pPr>
      <w:r w:rsidRPr="001872B8">
        <w:t>The sub manager gets the new permissions.</w:t>
      </w:r>
    </w:p>
    <w:p w14:paraId="671F6F9A" w14:textId="07C18174" w:rsidR="00884298" w:rsidRPr="001872B8" w:rsidRDefault="00884298" w:rsidP="00884298">
      <w:pPr>
        <w:bidi w:val="0"/>
      </w:pPr>
      <w:r w:rsidRPr="001872B8">
        <w:tab/>
      </w:r>
      <w:r w:rsidRPr="001872B8">
        <w:tab/>
        <w:t xml:space="preserve">       Else</w:t>
      </w:r>
    </w:p>
    <w:p w14:paraId="3C095996" w14:textId="1B2AEAD4" w:rsidR="00884298" w:rsidRDefault="00884298" w:rsidP="00884298">
      <w:pPr>
        <w:bidi w:val="0"/>
      </w:pPr>
      <w:r w:rsidRPr="001872B8">
        <w:tab/>
      </w:r>
      <w:r w:rsidRPr="001872B8">
        <w:tab/>
      </w:r>
      <w:r w:rsidRPr="001872B8">
        <w:tab/>
        <w:t>The sub manager stays with the former permissions.</w:t>
      </w:r>
    </w:p>
    <w:p w14:paraId="6EFABEAA" w14:textId="247170FA" w:rsidR="004A3414" w:rsidRDefault="004A3414" w:rsidP="004A3414">
      <w:pPr>
        <w:bidi w:val="0"/>
      </w:pPr>
    </w:p>
    <w:tbl>
      <w:tblPr>
        <w:tblStyle w:val="4"/>
        <w:tblW w:w="8409" w:type="dxa"/>
        <w:tblLook w:val="04A0" w:firstRow="1" w:lastRow="0" w:firstColumn="1" w:lastColumn="0" w:noHBand="0" w:noVBand="1"/>
      </w:tblPr>
      <w:tblGrid>
        <w:gridCol w:w="4390"/>
        <w:gridCol w:w="4019"/>
      </w:tblGrid>
      <w:tr w:rsidR="004A3414" w:rsidRPr="00E148DE" w14:paraId="6411FFCA"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128808" w14:textId="77777777" w:rsidR="004A3414" w:rsidRPr="00E148DE" w:rsidRDefault="004A3414" w:rsidP="00407BEE">
            <w:pPr>
              <w:bidi w:val="0"/>
              <w:rPr>
                <w:b w:val="0"/>
                <w:bCs w:val="0"/>
              </w:rPr>
            </w:pPr>
            <w:r w:rsidRPr="00E148DE">
              <w:rPr>
                <w:b w:val="0"/>
                <w:bCs w:val="0"/>
              </w:rPr>
              <w:t>Action</w:t>
            </w:r>
          </w:p>
        </w:tc>
        <w:tc>
          <w:tcPr>
            <w:tcW w:w="4019" w:type="dxa"/>
          </w:tcPr>
          <w:p w14:paraId="08F96E88" w14:textId="77777777" w:rsidR="004A3414" w:rsidRPr="00E148DE" w:rsidRDefault="004A3414"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4A3414" w:rsidRPr="00E148DE" w14:paraId="0B2FA402"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382FBE6" w14:textId="6E408D3B" w:rsidR="004A3414" w:rsidRPr="004A3414" w:rsidRDefault="004A3414" w:rsidP="004A3414">
            <w:pPr>
              <w:bidi w:val="0"/>
            </w:pPr>
            <w:r w:rsidRPr="004A3414">
              <w:t xml:space="preserve">The </w:t>
            </w:r>
            <w:r w:rsidR="006C3CA9">
              <w:t>Owner</w:t>
            </w:r>
            <w:r w:rsidRPr="004A3414">
              <w:t xml:space="preserve"> is owner of the store the sub mangers set is manages and the sub mangers set is not empty the Store's owner selects sub manager and give him valid set of permissions, the sub manager does operations required each of the permissions from the set of permissions.</w:t>
            </w:r>
          </w:p>
          <w:p w14:paraId="218EE4EA" w14:textId="77777777" w:rsidR="004A3414" w:rsidRPr="00E148DE" w:rsidRDefault="004A3414" w:rsidP="00407BEE">
            <w:pPr>
              <w:bidi w:val="0"/>
              <w:rPr>
                <w:b w:val="0"/>
                <w:bCs w:val="0"/>
              </w:rPr>
            </w:pPr>
          </w:p>
        </w:tc>
        <w:tc>
          <w:tcPr>
            <w:tcW w:w="4019" w:type="dxa"/>
          </w:tcPr>
          <w:p w14:paraId="6CCAF9BC"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All the operations succeeded.</w:t>
            </w:r>
          </w:p>
          <w:p w14:paraId="01F0BA81" w14:textId="77777777" w:rsidR="004A3414" w:rsidRPr="00E148DE" w:rsidRDefault="004A3414"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4A3414" w:rsidRPr="00E148DE" w14:paraId="3CD7A63A"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8DD1E7C" w14:textId="1B7E3246" w:rsidR="004A3414" w:rsidRPr="004A3414" w:rsidRDefault="004A3414" w:rsidP="004A3414">
            <w:pPr>
              <w:bidi w:val="0"/>
            </w:pPr>
            <w:r w:rsidRPr="004A3414">
              <w:t xml:space="preserve">The </w:t>
            </w:r>
            <w:r w:rsidR="006C3CA9">
              <w:t>Owner</w:t>
            </w:r>
            <w:r w:rsidRPr="004A3414">
              <w:t xml:space="preserve"> is owner of the store the sub mangers set is manages and </w:t>
            </w:r>
            <w:r w:rsidRPr="001872B8">
              <w:rPr>
                <w:b w:val="0"/>
                <w:bCs w:val="0"/>
              </w:rPr>
              <w:t xml:space="preserve"> </w:t>
            </w:r>
            <w:r w:rsidRPr="004A3414">
              <w:t>the sub mangers set is not empty the Store's owner selects sub manager and give him valid set of permissions, the sub manager does operation that required permission that doesn't belongs to the provided set of permissions</w:t>
            </w:r>
          </w:p>
          <w:p w14:paraId="7F415193" w14:textId="77777777" w:rsidR="004A3414" w:rsidRPr="001872B8" w:rsidRDefault="004A3414" w:rsidP="004A3414">
            <w:pPr>
              <w:pStyle w:val="a3"/>
              <w:bidi w:val="0"/>
            </w:pPr>
          </w:p>
        </w:tc>
        <w:tc>
          <w:tcPr>
            <w:tcW w:w="4019" w:type="dxa"/>
          </w:tcPr>
          <w:p w14:paraId="14D3894E" w14:textId="77777777" w:rsidR="004A3414" w:rsidRPr="001872B8" w:rsidRDefault="004A3414" w:rsidP="004A341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doesn’t have the permissions shown to the sub manager. </w:t>
            </w:r>
          </w:p>
          <w:p w14:paraId="07E37A4E" w14:textId="77777777" w:rsidR="004A3414" w:rsidRPr="001872B8" w:rsidRDefault="004A3414" w:rsidP="004A3414">
            <w:pPr>
              <w:pStyle w:val="a3"/>
              <w:bidi w:val="0"/>
              <w:cnfStyle w:val="000000000000" w:firstRow="0" w:lastRow="0" w:firstColumn="0" w:lastColumn="0" w:oddVBand="0" w:evenVBand="0" w:oddHBand="0" w:evenHBand="0" w:firstRowFirstColumn="0" w:firstRowLastColumn="0" w:lastRowFirstColumn="0" w:lastRowLastColumn="0"/>
            </w:pPr>
          </w:p>
        </w:tc>
      </w:tr>
      <w:tr w:rsidR="004A3414" w:rsidRPr="00E148DE" w14:paraId="2378389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59B7B3" w14:textId="72F1E57E" w:rsidR="004A3414" w:rsidRPr="004A3414" w:rsidRDefault="004A3414" w:rsidP="004A3414">
            <w:pPr>
              <w:bidi w:val="0"/>
            </w:pPr>
            <w:r w:rsidRPr="004A3414">
              <w:t xml:space="preserve">The </w:t>
            </w:r>
            <w:r w:rsidR="006C3CA9">
              <w:t>Owner</w:t>
            </w:r>
            <w:r w:rsidRPr="004A3414">
              <w:t xml:space="preserve">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57604FB9" w14:textId="77777777" w:rsidR="004A3414" w:rsidRPr="001872B8" w:rsidRDefault="004A3414" w:rsidP="004A3414">
            <w:pPr>
              <w:pStyle w:val="a3"/>
              <w:bidi w:val="0"/>
            </w:pPr>
          </w:p>
        </w:tc>
        <w:tc>
          <w:tcPr>
            <w:tcW w:w="4019" w:type="dxa"/>
          </w:tcPr>
          <w:p w14:paraId="47F0FAB8"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24DF3EC8" w14:textId="77777777" w:rsidR="004A3414" w:rsidRPr="001872B8" w:rsidRDefault="004A3414" w:rsidP="004A3414">
            <w:pPr>
              <w:pStyle w:val="a3"/>
              <w:bidi w:val="0"/>
              <w:cnfStyle w:val="000000100000" w:firstRow="0" w:lastRow="0" w:firstColumn="0" w:lastColumn="0" w:oddVBand="0" w:evenVBand="0" w:oddHBand="1" w:evenHBand="0" w:firstRowFirstColumn="0" w:firstRowLastColumn="0" w:lastRowFirstColumn="0" w:lastRowLastColumn="0"/>
            </w:pPr>
          </w:p>
        </w:tc>
      </w:tr>
    </w:tbl>
    <w:p w14:paraId="5B8439EA" w14:textId="77777777" w:rsidR="00884298" w:rsidRPr="001872B8" w:rsidRDefault="00884298" w:rsidP="00884298">
      <w:pPr>
        <w:bidi w:val="0"/>
      </w:pPr>
    </w:p>
    <w:p w14:paraId="7AAEB02E" w14:textId="77777777" w:rsidR="00884298" w:rsidRPr="001872B8" w:rsidRDefault="00884298" w:rsidP="00884298">
      <w:pPr>
        <w:pStyle w:val="a3"/>
        <w:bidi w:val="0"/>
      </w:pPr>
    </w:p>
    <w:p w14:paraId="1AA9BD50" w14:textId="61DD35FB" w:rsidR="00884298" w:rsidRPr="001872B8" w:rsidRDefault="00884298" w:rsidP="00884298">
      <w:pPr>
        <w:pStyle w:val="a3"/>
        <w:numPr>
          <w:ilvl w:val="0"/>
          <w:numId w:val="1"/>
        </w:numPr>
        <w:bidi w:val="0"/>
        <w:ind w:left="785"/>
        <w:rPr>
          <w:b/>
          <w:bCs/>
        </w:rPr>
      </w:pPr>
      <w:r w:rsidRPr="001872B8">
        <w:t xml:space="preserve">Use case: </w:t>
      </w:r>
      <w:r w:rsidR="006C3CA9">
        <w:rPr>
          <w:b/>
          <w:bCs/>
          <w:color w:val="FF0000"/>
        </w:rPr>
        <w:t>Owner</w:t>
      </w:r>
      <w:r w:rsidRPr="001872B8">
        <w:rPr>
          <w:b/>
          <w:bCs/>
        </w:rPr>
        <w:t xml:space="preserve"> Remove management permission for sub-manger</w:t>
      </w:r>
    </w:p>
    <w:p w14:paraId="7CD06F6A" w14:textId="30F87502" w:rsidR="00884298" w:rsidRPr="001872B8" w:rsidRDefault="00884298" w:rsidP="00884298">
      <w:pPr>
        <w:pStyle w:val="a3"/>
        <w:numPr>
          <w:ilvl w:val="1"/>
          <w:numId w:val="1"/>
        </w:numPr>
        <w:bidi w:val="0"/>
        <w:rPr>
          <w:b/>
          <w:bCs/>
        </w:rPr>
      </w:pPr>
      <w:r w:rsidRPr="001872B8">
        <w:rPr>
          <w:b/>
          <w:bCs/>
        </w:rPr>
        <w:t xml:space="preserve">Actor: </w:t>
      </w:r>
      <w:r w:rsidR="006C3CA9">
        <w:rPr>
          <w:b/>
          <w:bCs/>
          <w:color w:val="FF0000"/>
        </w:rPr>
        <w:t>Owner</w:t>
      </w:r>
    </w:p>
    <w:p w14:paraId="634F2F0A" w14:textId="0FA8EFDA" w:rsidR="00884298" w:rsidRPr="001872B8" w:rsidRDefault="00884298" w:rsidP="00884298">
      <w:pPr>
        <w:pStyle w:val="a3"/>
        <w:numPr>
          <w:ilvl w:val="1"/>
          <w:numId w:val="1"/>
        </w:numPr>
        <w:bidi w:val="0"/>
        <w:rPr>
          <w:b/>
          <w:bCs/>
        </w:rPr>
      </w:pPr>
      <w:r w:rsidRPr="001872B8">
        <w:rPr>
          <w:b/>
          <w:bCs/>
        </w:rPr>
        <w:t xml:space="preserve">Precondition: </w:t>
      </w:r>
      <w:r w:rsidRPr="001872B8">
        <w:t xml:space="preserve">The </w:t>
      </w:r>
      <w:r w:rsidR="006C3CA9">
        <w:t>Owner</w:t>
      </w:r>
      <w:r w:rsidRPr="001872B8">
        <w:t xml:space="preserve"> owns the given store and sub manager is actual sub manager of the store.</w:t>
      </w:r>
    </w:p>
    <w:p w14:paraId="6FCC8472" w14:textId="0ED53BBB" w:rsidR="00884298" w:rsidRPr="001872B8" w:rsidRDefault="00884298" w:rsidP="00884298">
      <w:pPr>
        <w:pStyle w:val="a3"/>
        <w:numPr>
          <w:ilvl w:val="1"/>
          <w:numId w:val="1"/>
        </w:numPr>
        <w:bidi w:val="0"/>
        <w:rPr>
          <w:b/>
          <w:bCs/>
        </w:rPr>
      </w:pPr>
      <w:r w:rsidRPr="001872B8">
        <w:rPr>
          <w:b/>
          <w:bCs/>
        </w:rPr>
        <w:t xml:space="preserve">Parameter: </w:t>
      </w:r>
      <w:r w:rsidRPr="001872B8">
        <w:t>Store and</w:t>
      </w:r>
      <w:r w:rsidRPr="001872B8">
        <w:rPr>
          <w:b/>
          <w:bCs/>
        </w:rPr>
        <w:t xml:space="preserve"> </w:t>
      </w:r>
      <w:r w:rsidR="006D7DD6">
        <w:t>user id</w:t>
      </w:r>
      <w:r w:rsidRPr="001872B8">
        <w:t>.</w:t>
      </w:r>
    </w:p>
    <w:p w14:paraId="1402063F" w14:textId="77777777" w:rsidR="00884298" w:rsidRPr="001872B8" w:rsidRDefault="00884298" w:rsidP="00884298">
      <w:pPr>
        <w:pStyle w:val="a3"/>
        <w:numPr>
          <w:ilvl w:val="1"/>
          <w:numId w:val="1"/>
        </w:numPr>
        <w:bidi w:val="0"/>
        <w:rPr>
          <w:b/>
          <w:bCs/>
        </w:rPr>
      </w:pPr>
      <w:r w:rsidRPr="001872B8">
        <w:rPr>
          <w:b/>
          <w:bCs/>
        </w:rPr>
        <w:t>Actions:</w:t>
      </w:r>
    </w:p>
    <w:p w14:paraId="2CB66A0B" w14:textId="7EA1F6A1" w:rsidR="00884298" w:rsidRPr="001872B8" w:rsidRDefault="00884298" w:rsidP="00884298">
      <w:pPr>
        <w:pStyle w:val="a3"/>
        <w:numPr>
          <w:ilvl w:val="2"/>
          <w:numId w:val="1"/>
        </w:numPr>
        <w:bidi w:val="0"/>
      </w:pPr>
      <w:r w:rsidRPr="001872B8">
        <w:t xml:space="preserve">The Store's Owner removes the </w:t>
      </w:r>
      <w:r w:rsidR="006D7DD6">
        <w:t>member</w:t>
      </w:r>
      <w:r w:rsidRPr="001872B8">
        <w:t xml:space="preserve"> from the managers set of the store</w:t>
      </w:r>
    </w:p>
    <w:p w14:paraId="6D0EE296" w14:textId="2E1D8E89" w:rsidR="00884298" w:rsidRDefault="00884298" w:rsidP="00884298">
      <w:pPr>
        <w:bidi w:val="0"/>
        <w:ind w:left="1800"/>
      </w:pPr>
      <w:r w:rsidRPr="001872B8">
        <w:rPr>
          <w:b/>
          <w:bCs/>
        </w:rPr>
        <w:t>2.</w:t>
      </w:r>
      <w:r w:rsidRPr="001872B8">
        <w:t>The right management permissions removed from the former sub manager permissions for the specific store</w:t>
      </w:r>
    </w:p>
    <w:p w14:paraId="38C9A144" w14:textId="2A3C92DC" w:rsidR="00AE428D" w:rsidRDefault="00AE428D" w:rsidP="00AE428D">
      <w:pPr>
        <w:bidi w:val="0"/>
      </w:pPr>
    </w:p>
    <w:tbl>
      <w:tblPr>
        <w:tblStyle w:val="4"/>
        <w:tblW w:w="9498" w:type="dxa"/>
        <w:tblInd w:w="-572" w:type="dxa"/>
        <w:tblLook w:val="04A0" w:firstRow="1" w:lastRow="0" w:firstColumn="1" w:lastColumn="0" w:noHBand="0" w:noVBand="1"/>
      </w:tblPr>
      <w:tblGrid>
        <w:gridCol w:w="4962"/>
        <w:gridCol w:w="4536"/>
      </w:tblGrid>
      <w:tr w:rsidR="00AE428D" w:rsidRPr="00E148DE" w14:paraId="134369A7"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33306A1" w14:textId="77777777" w:rsidR="00AE428D" w:rsidRPr="00E148DE" w:rsidRDefault="00AE428D" w:rsidP="00407BEE">
            <w:pPr>
              <w:bidi w:val="0"/>
              <w:rPr>
                <w:b w:val="0"/>
                <w:bCs w:val="0"/>
              </w:rPr>
            </w:pPr>
            <w:r w:rsidRPr="00E148DE">
              <w:rPr>
                <w:b w:val="0"/>
                <w:bCs w:val="0"/>
              </w:rPr>
              <w:t>Action</w:t>
            </w:r>
          </w:p>
        </w:tc>
        <w:tc>
          <w:tcPr>
            <w:tcW w:w="4536" w:type="dxa"/>
          </w:tcPr>
          <w:p w14:paraId="0792513E"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57B8AEF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C38F301" w14:textId="1D3B0018" w:rsidR="00AE428D" w:rsidRPr="00AE428D" w:rsidRDefault="00AE428D" w:rsidP="00AE428D">
            <w:pPr>
              <w:bidi w:val="0"/>
            </w:pPr>
            <w:r w:rsidRPr="00AE428D">
              <w:t xml:space="preserve">The </w:t>
            </w:r>
            <w:r w:rsidR="006D7DD6">
              <w:t>Owner</w:t>
            </w:r>
            <w:r w:rsidRPr="00AE428D">
              <w:t xml:space="preserve"> owns the </w:t>
            </w:r>
            <w:proofErr w:type="gramStart"/>
            <w:r w:rsidRPr="00AE428D">
              <w:t>store  and</w:t>
            </w:r>
            <w:proofErr w:type="gramEnd"/>
            <w:r w:rsidRPr="00AE428D">
              <w:t xml:space="preserve"> the Store's Owner removes sub manager's permission for specific store, the sub manager tries to do operation that requires management permission for the specific store</w:t>
            </w:r>
          </w:p>
        </w:tc>
        <w:tc>
          <w:tcPr>
            <w:tcW w:w="4536" w:type="dxa"/>
          </w:tcPr>
          <w:p w14:paraId="79F81FF3"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4FCF1DD7" w14:textId="77777777"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34C70013" w14:textId="77777777" w:rsidTr="00AE428D">
        <w:tc>
          <w:tcPr>
            <w:cnfStyle w:val="001000000000" w:firstRow="0" w:lastRow="0" w:firstColumn="1" w:lastColumn="0" w:oddVBand="0" w:evenVBand="0" w:oddHBand="0" w:evenHBand="0" w:firstRowFirstColumn="0" w:firstRowLastColumn="0" w:lastRowFirstColumn="0" w:lastRowLastColumn="0"/>
            <w:tcW w:w="4962" w:type="dxa"/>
          </w:tcPr>
          <w:p w14:paraId="768181C8" w14:textId="5D44AFB7" w:rsidR="00AE428D" w:rsidRPr="00AE428D" w:rsidRDefault="00AE428D" w:rsidP="00AE428D">
            <w:pPr>
              <w:bidi w:val="0"/>
            </w:pPr>
            <w:r w:rsidRPr="00AE428D">
              <w:t xml:space="preserve">The </w:t>
            </w:r>
            <w:r w:rsidR="006D7DD6">
              <w:t>Owner</w:t>
            </w:r>
            <w:r w:rsidRPr="00AE428D">
              <w:t xml:space="preserve"> owns the store and the Store's Owner removes management permission for sub manager which is not sub manager of the specific store</w:t>
            </w:r>
          </w:p>
          <w:p w14:paraId="04CE8A4A" w14:textId="77777777" w:rsidR="00AE428D" w:rsidRPr="00AE428D" w:rsidRDefault="00AE428D" w:rsidP="00AE428D">
            <w:pPr>
              <w:bidi w:val="0"/>
              <w:rPr>
                <w:b w:val="0"/>
                <w:bCs w:val="0"/>
              </w:rPr>
            </w:pPr>
          </w:p>
        </w:tc>
        <w:tc>
          <w:tcPr>
            <w:tcW w:w="4536" w:type="dxa"/>
          </w:tcPr>
          <w:p w14:paraId="3C76576B" w14:textId="77777777"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029BF9B3" w14:textId="77777777" w:rsidR="00AE428D" w:rsidRPr="001872B8" w:rsidRDefault="00AE428D" w:rsidP="00AE428D">
            <w:pPr>
              <w:pStyle w:val="a3"/>
              <w:bidi w:val="0"/>
              <w:cnfStyle w:val="000000000000" w:firstRow="0" w:lastRow="0" w:firstColumn="0" w:lastColumn="0" w:oddVBand="0" w:evenVBand="0" w:oddHBand="0" w:evenHBand="0" w:firstRowFirstColumn="0" w:firstRowLastColumn="0" w:lastRowFirstColumn="0" w:lastRowLastColumn="0"/>
            </w:pPr>
          </w:p>
        </w:tc>
      </w:tr>
      <w:tr w:rsidR="00AE428D" w:rsidRPr="00E148DE" w14:paraId="575B265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D713617" w14:textId="7575627E" w:rsidR="00AE428D" w:rsidRPr="00AE428D" w:rsidRDefault="00AE428D" w:rsidP="00AE428D">
            <w:pPr>
              <w:bidi w:val="0"/>
            </w:pPr>
            <w:r w:rsidRPr="00AE428D">
              <w:t xml:space="preserve">The </w:t>
            </w:r>
            <w:r w:rsidR="006D7DD6">
              <w:t>Owner</w:t>
            </w:r>
            <w:r w:rsidRPr="00AE428D">
              <w:t xml:space="preserve">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56B3AA6D" w14:textId="77777777" w:rsidR="00AE428D" w:rsidRPr="001872B8" w:rsidRDefault="00AE428D" w:rsidP="00AE428D">
            <w:pPr>
              <w:pStyle w:val="a3"/>
              <w:bidi w:val="0"/>
            </w:pPr>
          </w:p>
        </w:tc>
        <w:tc>
          <w:tcPr>
            <w:tcW w:w="4536" w:type="dxa"/>
          </w:tcPr>
          <w:p w14:paraId="3C2A5CDF"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459DF209"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5639E4B1" w14:textId="77777777" w:rsidR="00884298" w:rsidRPr="001872B8" w:rsidRDefault="00884298" w:rsidP="00884298">
      <w:pPr>
        <w:bidi w:val="0"/>
      </w:pPr>
    </w:p>
    <w:p w14:paraId="060731AC" w14:textId="77777777" w:rsidR="00884298" w:rsidRPr="001872B8" w:rsidRDefault="00884298" w:rsidP="00884298">
      <w:pPr>
        <w:pStyle w:val="a3"/>
        <w:bidi w:val="0"/>
      </w:pPr>
    </w:p>
    <w:p w14:paraId="5D093F04" w14:textId="2E2A602D" w:rsidR="00884298" w:rsidRPr="001872B8" w:rsidRDefault="00884298" w:rsidP="00884298">
      <w:pPr>
        <w:pStyle w:val="a3"/>
        <w:numPr>
          <w:ilvl w:val="0"/>
          <w:numId w:val="1"/>
        </w:numPr>
        <w:bidi w:val="0"/>
        <w:ind w:left="785"/>
        <w:rPr>
          <w:b/>
          <w:bCs/>
        </w:rPr>
      </w:pPr>
      <w:r w:rsidRPr="001872B8">
        <w:t xml:space="preserve">Use case: </w:t>
      </w:r>
      <w:r w:rsidR="006D7DD6">
        <w:rPr>
          <w:b/>
          <w:bCs/>
          <w:color w:val="FF0000"/>
        </w:rPr>
        <w:t>Owner</w:t>
      </w:r>
      <w:r w:rsidRPr="001872B8">
        <w:rPr>
          <w:b/>
          <w:bCs/>
        </w:rPr>
        <w:t xml:space="preserve"> requests for purchase history for the store</w:t>
      </w:r>
    </w:p>
    <w:p w14:paraId="46C36ABF" w14:textId="015501B6" w:rsidR="00884298" w:rsidRPr="001872B8" w:rsidRDefault="00884298" w:rsidP="00884298">
      <w:pPr>
        <w:pStyle w:val="a3"/>
        <w:numPr>
          <w:ilvl w:val="1"/>
          <w:numId w:val="1"/>
        </w:numPr>
        <w:bidi w:val="0"/>
        <w:rPr>
          <w:b/>
          <w:bCs/>
        </w:rPr>
      </w:pPr>
      <w:r w:rsidRPr="001872B8">
        <w:rPr>
          <w:b/>
          <w:bCs/>
        </w:rPr>
        <w:t xml:space="preserve">Actor: </w:t>
      </w:r>
      <w:r w:rsidR="006D7DD6">
        <w:rPr>
          <w:b/>
          <w:bCs/>
          <w:color w:val="FF0000"/>
        </w:rPr>
        <w:t>Owner</w:t>
      </w:r>
    </w:p>
    <w:p w14:paraId="51E3099C" w14:textId="71091A32" w:rsidR="00884298" w:rsidRPr="001872B8" w:rsidRDefault="00884298" w:rsidP="00884298">
      <w:pPr>
        <w:pStyle w:val="a3"/>
        <w:numPr>
          <w:ilvl w:val="1"/>
          <w:numId w:val="1"/>
        </w:numPr>
        <w:bidi w:val="0"/>
        <w:rPr>
          <w:b/>
          <w:bCs/>
        </w:rPr>
      </w:pPr>
      <w:r w:rsidRPr="001872B8">
        <w:rPr>
          <w:b/>
          <w:bCs/>
        </w:rPr>
        <w:t>Precondition:</w:t>
      </w:r>
      <w:r w:rsidR="00476D14" w:rsidRPr="001872B8">
        <w:t xml:space="preserve"> The </w:t>
      </w:r>
      <w:r w:rsidR="006D7DD6">
        <w:t>Owner</w:t>
      </w:r>
      <w:r w:rsidR="00476D14" w:rsidRPr="001872B8">
        <w:t xml:space="preserve"> owns the store.</w:t>
      </w:r>
    </w:p>
    <w:p w14:paraId="0DF498EA"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Store </w:t>
      </w:r>
    </w:p>
    <w:p w14:paraId="7B9B0A6B" w14:textId="77777777" w:rsidR="00884298" w:rsidRPr="001872B8" w:rsidRDefault="00884298" w:rsidP="00884298">
      <w:pPr>
        <w:pStyle w:val="a3"/>
        <w:numPr>
          <w:ilvl w:val="1"/>
          <w:numId w:val="1"/>
        </w:numPr>
        <w:bidi w:val="0"/>
        <w:rPr>
          <w:b/>
          <w:bCs/>
        </w:rPr>
      </w:pPr>
      <w:r w:rsidRPr="001872B8">
        <w:rPr>
          <w:b/>
          <w:bCs/>
        </w:rPr>
        <w:t>Actions:</w:t>
      </w:r>
    </w:p>
    <w:p w14:paraId="05EB9AAB" w14:textId="58606166" w:rsidR="00884298" w:rsidRPr="001872B8" w:rsidRDefault="00884298" w:rsidP="00884298">
      <w:pPr>
        <w:pStyle w:val="a3"/>
        <w:numPr>
          <w:ilvl w:val="2"/>
          <w:numId w:val="1"/>
        </w:numPr>
        <w:bidi w:val="0"/>
        <w:rPr>
          <w:b/>
          <w:bCs/>
        </w:rPr>
      </w:pPr>
      <w:r w:rsidRPr="001872B8">
        <w:t xml:space="preserve">The </w:t>
      </w:r>
      <w:r w:rsidR="006D7DD6">
        <w:t>Owner</w:t>
      </w:r>
      <w:r w:rsidRPr="001872B8">
        <w:t xml:space="preserve"> requests to print the history of purchase for specific range of dates</w:t>
      </w:r>
    </w:p>
    <w:p w14:paraId="3A9945E6" w14:textId="0D6EB257" w:rsidR="00884298" w:rsidRPr="001872B8" w:rsidRDefault="00884298" w:rsidP="00884298">
      <w:pPr>
        <w:pStyle w:val="a3"/>
        <w:numPr>
          <w:ilvl w:val="2"/>
          <w:numId w:val="1"/>
        </w:numPr>
        <w:bidi w:val="0"/>
      </w:pPr>
      <w:r w:rsidRPr="001872B8">
        <w:t xml:space="preserve">If </w:t>
      </w:r>
      <w:proofErr w:type="gramStart"/>
      <w:r w:rsidRPr="001872B8">
        <w:t>The</w:t>
      </w:r>
      <w:proofErr w:type="gramEnd"/>
      <w:r w:rsidRPr="001872B8">
        <w:t xml:space="preserve"> </w:t>
      </w:r>
      <w:r w:rsidR="006D7DD6">
        <w:t>Owner</w:t>
      </w:r>
      <w:r w:rsidRPr="001872B8">
        <w:t xml:space="preserve"> has ownership permissions for the specific store: </w:t>
      </w:r>
    </w:p>
    <w:p w14:paraId="251B4FBD"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23CECE91" w14:textId="77777777" w:rsidR="00884298" w:rsidRPr="001872B8" w:rsidRDefault="00884298" w:rsidP="00884298">
      <w:pPr>
        <w:bidi w:val="0"/>
        <w:ind w:left="1800"/>
      </w:pPr>
      <w:r w:rsidRPr="001872B8">
        <w:rPr>
          <w:b/>
          <w:bCs/>
        </w:rPr>
        <w:t>2.</w:t>
      </w:r>
      <w:r w:rsidRPr="001872B8">
        <w:t>Else:</w:t>
      </w:r>
    </w:p>
    <w:p w14:paraId="4FD76066" w14:textId="31A9BCB5" w:rsidR="00884298" w:rsidRDefault="00884298" w:rsidP="00884298">
      <w:pPr>
        <w:bidi w:val="0"/>
        <w:ind w:left="1800"/>
      </w:pPr>
      <w:r w:rsidRPr="001872B8">
        <w:rPr>
          <w:b/>
          <w:bCs/>
        </w:rPr>
        <w:tab/>
      </w:r>
      <w:r w:rsidRPr="001872B8">
        <w:t xml:space="preserve">2.1: The user </w:t>
      </w:r>
      <w:proofErr w:type="gramStart"/>
      <w:r w:rsidRPr="001872B8">
        <w:t>get</w:t>
      </w:r>
      <w:proofErr w:type="gramEnd"/>
      <w:r w:rsidRPr="001872B8">
        <w:t xml:space="preserve"> a message for inappropriate permissions.</w:t>
      </w:r>
    </w:p>
    <w:tbl>
      <w:tblPr>
        <w:tblStyle w:val="4"/>
        <w:tblW w:w="9067" w:type="dxa"/>
        <w:tblLook w:val="04A0" w:firstRow="1" w:lastRow="0" w:firstColumn="1" w:lastColumn="0" w:noHBand="0" w:noVBand="1"/>
      </w:tblPr>
      <w:tblGrid>
        <w:gridCol w:w="4815"/>
        <w:gridCol w:w="4252"/>
      </w:tblGrid>
      <w:tr w:rsidR="00AE428D" w:rsidRPr="00E148DE" w14:paraId="3F43ACF5"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D86B7B" w14:textId="77777777" w:rsidR="00AE428D" w:rsidRPr="00E148DE" w:rsidRDefault="00AE428D" w:rsidP="00407BEE">
            <w:pPr>
              <w:bidi w:val="0"/>
              <w:rPr>
                <w:b w:val="0"/>
                <w:bCs w:val="0"/>
              </w:rPr>
            </w:pPr>
            <w:r w:rsidRPr="00E148DE">
              <w:rPr>
                <w:b w:val="0"/>
                <w:bCs w:val="0"/>
              </w:rPr>
              <w:t>Action</w:t>
            </w:r>
          </w:p>
        </w:tc>
        <w:tc>
          <w:tcPr>
            <w:tcW w:w="4252" w:type="dxa"/>
          </w:tcPr>
          <w:p w14:paraId="15A03CA8"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4C350B5B"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A3AD07" w14:textId="577551B0" w:rsidR="00AE428D" w:rsidRPr="00AE428D" w:rsidRDefault="00AE428D" w:rsidP="00AE428D">
            <w:pPr>
              <w:bidi w:val="0"/>
            </w:pPr>
            <w:r w:rsidRPr="00AE428D">
              <w:t xml:space="preserve">The </w:t>
            </w:r>
            <w:r w:rsidR="006D7DD6">
              <w:t>Owner</w:t>
            </w:r>
            <w:r w:rsidRPr="00AE428D">
              <w:t xml:space="preserve"> owns the </w:t>
            </w:r>
            <w:proofErr w:type="gramStart"/>
            <w:r w:rsidRPr="00AE428D">
              <w:t>store  and</w:t>
            </w:r>
            <w:proofErr w:type="gramEnd"/>
            <w:r w:rsidRPr="00AE428D">
              <w:t xml:space="preserve"> the Store's Owner  management permission for the specific store, the owner changes price of a product that belongs to the purchase history</w:t>
            </w:r>
          </w:p>
          <w:p w14:paraId="224F0820" w14:textId="77777777" w:rsidR="00AE428D" w:rsidRPr="00E148DE" w:rsidRDefault="00AE428D" w:rsidP="00407BEE">
            <w:pPr>
              <w:bidi w:val="0"/>
              <w:rPr>
                <w:b w:val="0"/>
                <w:bCs w:val="0"/>
              </w:rPr>
            </w:pPr>
          </w:p>
        </w:tc>
        <w:tc>
          <w:tcPr>
            <w:tcW w:w="4252" w:type="dxa"/>
          </w:tcPr>
          <w:p w14:paraId="44C31649"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4CF7744A" w14:textId="12F677A1"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6F0A460F" w14:textId="77777777" w:rsidTr="00AE428D">
        <w:tc>
          <w:tcPr>
            <w:cnfStyle w:val="001000000000" w:firstRow="0" w:lastRow="0" w:firstColumn="1" w:lastColumn="0" w:oddVBand="0" w:evenVBand="0" w:oddHBand="0" w:evenHBand="0" w:firstRowFirstColumn="0" w:firstRowLastColumn="0" w:lastRowFirstColumn="0" w:lastRowLastColumn="0"/>
            <w:tcW w:w="4815" w:type="dxa"/>
          </w:tcPr>
          <w:p w14:paraId="44D2FB15" w14:textId="06395EE3" w:rsidR="00AE428D" w:rsidRPr="00AE428D" w:rsidRDefault="00AE428D" w:rsidP="00AE428D">
            <w:pPr>
              <w:bidi w:val="0"/>
            </w:pPr>
            <w:r w:rsidRPr="00AE428D">
              <w:t xml:space="preserve">The </w:t>
            </w:r>
            <w:r w:rsidR="006D7DD6">
              <w:t>Owner</w:t>
            </w:r>
            <w:r w:rsidRPr="00AE428D">
              <w:t xml:space="preserve"> doesn't owns the </w:t>
            </w:r>
            <w:proofErr w:type="gramStart"/>
            <w:r w:rsidRPr="00AE428D">
              <w:t>store  and</w:t>
            </w:r>
            <w:proofErr w:type="gramEnd"/>
            <w:r w:rsidRPr="00AE428D">
              <w:t xml:space="preserve"> the Store's Owner  management permission for the specific store, the user changes price of a product that belongs to the purchase history</w:t>
            </w:r>
          </w:p>
          <w:p w14:paraId="390B9AEE" w14:textId="77777777" w:rsidR="00AE428D" w:rsidRPr="001872B8" w:rsidRDefault="00AE428D" w:rsidP="00AE428D">
            <w:pPr>
              <w:pStyle w:val="a3"/>
              <w:bidi w:val="0"/>
            </w:pPr>
          </w:p>
        </w:tc>
        <w:tc>
          <w:tcPr>
            <w:tcW w:w="4252" w:type="dxa"/>
          </w:tcPr>
          <w:p w14:paraId="0D436F1C" w14:textId="2186F3C1"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is not </w:t>
            </w:r>
            <w:proofErr w:type="gramStart"/>
            <w:r w:rsidRPr="001872B8">
              <w:t>owner  of</w:t>
            </w:r>
            <w:proofErr w:type="gramEnd"/>
            <w:r w:rsidRPr="001872B8">
              <w:t xml:space="preserve"> the specific store will be shown the Store's Owner</w:t>
            </w:r>
          </w:p>
        </w:tc>
      </w:tr>
      <w:tr w:rsidR="00AE428D" w:rsidRPr="00E148DE" w14:paraId="25968651"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4C8E8" w14:textId="4737B594" w:rsidR="00AE428D" w:rsidRPr="00AE428D" w:rsidRDefault="00AE428D" w:rsidP="00AE428D">
            <w:pPr>
              <w:bidi w:val="0"/>
            </w:pPr>
            <w:r w:rsidRPr="00AE428D">
              <w:t xml:space="preserve">The </w:t>
            </w:r>
            <w:r w:rsidR="006D7DD6">
              <w:t>Owner</w:t>
            </w:r>
            <w:r w:rsidRPr="00AE428D">
              <w:t xml:space="preserve"> owns the </w:t>
            </w:r>
            <w:proofErr w:type="gramStart"/>
            <w:r w:rsidRPr="00AE428D">
              <w:t>store  and</w:t>
            </w:r>
            <w:proofErr w:type="gramEnd"/>
            <w:r w:rsidRPr="00AE428D">
              <w:t xml:space="preserve"> the Store's Owner  management permission for the specific store, the owner changes details of a product that belongs to the purchase history</w:t>
            </w:r>
          </w:p>
          <w:p w14:paraId="3581441C" w14:textId="77777777" w:rsidR="00AE428D" w:rsidRPr="001872B8" w:rsidRDefault="00AE428D" w:rsidP="00AE428D">
            <w:pPr>
              <w:pStyle w:val="a3"/>
              <w:bidi w:val="0"/>
              <w:rPr>
                <w:b w:val="0"/>
                <w:bCs w:val="0"/>
              </w:rPr>
            </w:pPr>
          </w:p>
        </w:tc>
        <w:tc>
          <w:tcPr>
            <w:tcW w:w="4252" w:type="dxa"/>
          </w:tcPr>
          <w:p w14:paraId="081448BE"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3B1EBF1D"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097E8433" w14:textId="77777777" w:rsidR="00884298" w:rsidRPr="00AE428D" w:rsidRDefault="00884298" w:rsidP="00884298">
      <w:pPr>
        <w:bidi w:val="0"/>
        <w:rPr>
          <w:b/>
          <w:bCs/>
        </w:rPr>
      </w:pPr>
    </w:p>
    <w:p w14:paraId="55A24D6D" w14:textId="0FFC10D4"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Admin</w:t>
      </w:r>
      <w:r w:rsidRPr="001872B8">
        <w:rPr>
          <w:b/>
          <w:bCs/>
        </w:rPr>
        <w:t xml:space="preserve"> requests for user history </w:t>
      </w:r>
    </w:p>
    <w:p w14:paraId="4E813194" w14:textId="174EE462"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Admin</w:t>
      </w:r>
    </w:p>
    <w:p w14:paraId="4D57D295" w14:textId="489C3847" w:rsidR="00884298" w:rsidRPr="001872B8" w:rsidRDefault="00884298" w:rsidP="00884298">
      <w:pPr>
        <w:pStyle w:val="a3"/>
        <w:numPr>
          <w:ilvl w:val="1"/>
          <w:numId w:val="1"/>
        </w:numPr>
        <w:bidi w:val="0"/>
        <w:rPr>
          <w:b/>
          <w:bCs/>
        </w:rPr>
      </w:pPr>
      <w:r w:rsidRPr="001872B8">
        <w:rPr>
          <w:b/>
          <w:bCs/>
        </w:rPr>
        <w:t xml:space="preserve">Precondition: </w:t>
      </w:r>
      <w:r w:rsidRPr="001872B8">
        <w:t>user belongs to the system</w:t>
      </w:r>
    </w:p>
    <w:p w14:paraId="3D367379"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user identifier </w:t>
      </w:r>
    </w:p>
    <w:p w14:paraId="6CF8BE86" w14:textId="77777777" w:rsidR="00884298" w:rsidRPr="001872B8" w:rsidRDefault="00884298" w:rsidP="00884298">
      <w:pPr>
        <w:pStyle w:val="a3"/>
        <w:numPr>
          <w:ilvl w:val="1"/>
          <w:numId w:val="1"/>
        </w:numPr>
        <w:bidi w:val="0"/>
        <w:rPr>
          <w:b/>
          <w:bCs/>
        </w:rPr>
      </w:pPr>
      <w:r w:rsidRPr="001872B8">
        <w:rPr>
          <w:b/>
          <w:bCs/>
        </w:rPr>
        <w:t>Actions:</w:t>
      </w:r>
    </w:p>
    <w:p w14:paraId="1DB20528" w14:textId="77777777" w:rsidR="00884298" w:rsidRPr="001872B8" w:rsidRDefault="00884298" w:rsidP="00884298">
      <w:pPr>
        <w:pStyle w:val="a3"/>
        <w:numPr>
          <w:ilvl w:val="2"/>
          <w:numId w:val="1"/>
        </w:numPr>
        <w:bidi w:val="0"/>
        <w:rPr>
          <w:b/>
          <w:bCs/>
        </w:rPr>
      </w:pPr>
      <w:r w:rsidRPr="001872B8">
        <w:t>The user requests to print the history of provided user identifier for specific range of dates</w:t>
      </w:r>
    </w:p>
    <w:p w14:paraId="517C875A" w14:textId="77777777" w:rsidR="00884298" w:rsidRPr="001872B8" w:rsidRDefault="00884298" w:rsidP="00884298">
      <w:pPr>
        <w:pStyle w:val="a3"/>
        <w:numPr>
          <w:ilvl w:val="2"/>
          <w:numId w:val="1"/>
        </w:numPr>
        <w:bidi w:val="0"/>
      </w:pPr>
      <w:r w:rsidRPr="001872B8">
        <w:t xml:space="preserve">If The user has ecommerce management permissions: </w:t>
      </w:r>
    </w:p>
    <w:p w14:paraId="31616DE6"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01C1E11B" w14:textId="77777777" w:rsidR="00884298" w:rsidRPr="001872B8" w:rsidRDefault="00884298" w:rsidP="00884298">
      <w:pPr>
        <w:bidi w:val="0"/>
        <w:ind w:left="1800"/>
      </w:pPr>
      <w:r w:rsidRPr="001872B8">
        <w:rPr>
          <w:b/>
          <w:bCs/>
        </w:rPr>
        <w:t>2.</w:t>
      </w:r>
      <w:r w:rsidRPr="001872B8">
        <w:t>Else:</w:t>
      </w:r>
    </w:p>
    <w:p w14:paraId="05E58667" w14:textId="7A59B723" w:rsidR="00884298" w:rsidRDefault="00884298" w:rsidP="00884298">
      <w:pPr>
        <w:bidi w:val="0"/>
        <w:ind w:left="1800"/>
      </w:pPr>
      <w:r w:rsidRPr="001872B8">
        <w:rPr>
          <w:b/>
          <w:bCs/>
        </w:rPr>
        <w:tab/>
      </w:r>
      <w:r w:rsidRPr="001872B8">
        <w:t xml:space="preserve">2.1: The user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E428D" w:rsidRPr="00E148DE" w14:paraId="1DEF3F04"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F8EB6F6" w14:textId="77777777" w:rsidR="00AE428D" w:rsidRPr="00E148DE" w:rsidRDefault="00AE428D" w:rsidP="00407BEE">
            <w:pPr>
              <w:bidi w:val="0"/>
              <w:rPr>
                <w:b w:val="0"/>
                <w:bCs w:val="0"/>
              </w:rPr>
            </w:pPr>
            <w:r w:rsidRPr="00E148DE">
              <w:rPr>
                <w:b w:val="0"/>
                <w:bCs w:val="0"/>
              </w:rPr>
              <w:t>Action</w:t>
            </w:r>
          </w:p>
        </w:tc>
        <w:tc>
          <w:tcPr>
            <w:tcW w:w="4252" w:type="dxa"/>
          </w:tcPr>
          <w:p w14:paraId="510DEAA3"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01849DC8"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36A94147" w14:textId="77777777" w:rsidR="00AE428D" w:rsidRPr="00AE428D" w:rsidRDefault="00AE428D" w:rsidP="00AE428D">
            <w:pPr>
              <w:bidi w:val="0"/>
            </w:pPr>
            <w:r w:rsidRPr="00AE428D">
              <w:t>The provided user identifier belongs to the system and user requests to print the history of provided user identifier for specific range of dates</w:t>
            </w:r>
          </w:p>
          <w:p w14:paraId="7E514115" w14:textId="77777777" w:rsidR="00AE428D" w:rsidRPr="00E148DE" w:rsidRDefault="00AE428D" w:rsidP="00407BEE">
            <w:pPr>
              <w:bidi w:val="0"/>
              <w:rPr>
                <w:b w:val="0"/>
                <w:bCs w:val="0"/>
              </w:rPr>
            </w:pPr>
          </w:p>
        </w:tc>
        <w:tc>
          <w:tcPr>
            <w:tcW w:w="4252" w:type="dxa"/>
          </w:tcPr>
          <w:p w14:paraId="0E3AD185" w14:textId="2235779F"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history printed successfully.</w:t>
            </w:r>
          </w:p>
        </w:tc>
      </w:tr>
      <w:tr w:rsidR="00AE428D" w:rsidRPr="00E148DE" w14:paraId="07161FF0" w14:textId="77777777" w:rsidTr="00AE428D">
        <w:tc>
          <w:tcPr>
            <w:cnfStyle w:val="001000000000" w:firstRow="0" w:lastRow="0" w:firstColumn="1" w:lastColumn="0" w:oddVBand="0" w:evenVBand="0" w:oddHBand="0" w:evenHBand="0" w:firstRowFirstColumn="0" w:firstRowLastColumn="0" w:lastRowFirstColumn="0" w:lastRowLastColumn="0"/>
            <w:tcW w:w="5246" w:type="dxa"/>
          </w:tcPr>
          <w:p w14:paraId="72E5DDD1" w14:textId="77777777" w:rsidR="00AE428D" w:rsidRPr="001872B8" w:rsidRDefault="00AE428D" w:rsidP="00AE428D">
            <w:pPr>
              <w:bidi w:val="0"/>
              <w:rPr>
                <w:b w:val="0"/>
                <w:bCs w:val="0"/>
              </w:rPr>
            </w:pPr>
            <w:r w:rsidRPr="00AE428D">
              <w:t>The user is not manager of the ecommerce system the provided user identifier belongs to the system and the user requests to print the history of provided user identifier for specific range of dates</w:t>
            </w:r>
            <w:r w:rsidRPr="001872B8">
              <w:rPr>
                <w:b w:val="0"/>
                <w:bCs w:val="0"/>
              </w:rPr>
              <w:t xml:space="preserve"> </w:t>
            </w:r>
          </w:p>
          <w:p w14:paraId="0863009D" w14:textId="77777777" w:rsidR="00AE428D" w:rsidRPr="001872B8" w:rsidRDefault="00AE428D" w:rsidP="00AE428D">
            <w:pPr>
              <w:pStyle w:val="a3"/>
              <w:bidi w:val="0"/>
            </w:pPr>
          </w:p>
        </w:tc>
        <w:tc>
          <w:tcPr>
            <w:tcW w:w="4252" w:type="dxa"/>
          </w:tcPr>
          <w:p w14:paraId="2713DEF1" w14:textId="37C1E888"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user is not manager of the ecommerce system be shown the user.</w:t>
            </w:r>
          </w:p>
          <w:p w14:paraId="591B4AEC" w14:textId="77777777" w:rsidR="00AE428D" w:rsidRPr="001872B8" w:rsidRDefault="00AE428D" w:rsidP="00407BEE">
            <w:pPr>
              <w:bidi w:val="0"/>
              <w:cnfStyle w:val="000000000000" w:firstRow="0" w:lastRow="0" w:firstColumn="0" w:lastColumn="0" w:oddVBand="0" w:evenVBand="0" w:oddHBand="0" w:evenHBand="0" w:firstRowFirstColumn="0" w:firstRowLastColumn="0" w:lastRowFirstColumn="0" w:lastRowLastColumn="0"/>
            </w:pPr>
          </w:p>
        </w:tc>
      </w:tr>
      <w:tr w:rsidR="00AE428D" w:rsidRPr="00E148DE" w14:paraId="0E068D5F"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6A1C1A" w14:textId="77777777" w:rsidR="00AE428D" w:rsidRPr="00AE428D" w:rsidRDefault="00AE428D" w:rsidP="00AE428D">
            <w:pPr>
              <w:bidi w:val="0"/>
            </w:pPr>
            <w:r w:rsidRPr="00AE428D">
              <w:t xml:space="preserve">The user is manager of the ecommerce system the provided user identifier doesn't belongs to the system </w:t>
            </w:r>
            <w:proofErr w:type="gramStart"/>
            <w:r w:rsidRPr="00AE428D">
              <w:t>and  the</w:t>
            </w:r>
            <w:proofErr w:type="gramEnd"/>
            <w:r w:rsidRPr="00AE428D">
              <w:t xml:space="preserve"> user requests to print the history of provided user identifier for specific range of dates</w:t>
            </w:r>
          </w:p>
          <w:p w14:paraId="0845FEB5" w14:textId="77777777" w:rsidR="00AE428D" w:rsidRPr="00AE428D" w:rsidRDefault="00AE428D" w:rsidP="00AE428D">
            <w:pPr>
              <w:bidi w:val="0"/>
              <w:rPr>
                <w:b w:val="0"/>
                <w:bCs w:val="0"/>
              </w:rPr>
            </w:pPr>
          </w:p>
        </w:tc>
        <w:tc>
          <w:tcPr>
            <w:tcW w:w="4252" w:type="dxa"/>
          </w:tcPr>
          <w:p w14:paraId="2AC55652"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Message indicates that provided user is not belongs to the ecommerce system be shown the user.</w:t>
            </w:r>
          </w:p>
          <w:p w14:paraId="00491064"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p>
        </w:tc>
      </w:tr>
    </w:tbl>
    <w:p w14:paraId="39CA0693" w14:textId="77777777" w:rsidR="00AE428D" w:rsidRPr="001872B8" w:rsidRDefault="00AE428D" w:rsidP="00AE428D">
      <w:pPr>
        <w:bidi w:val="0"/>
      </w:pPr>
    </w:p>
    <w:p w14:paraId="3F8B9F27" w14:textId="320FF030" w:rsidR="0058278E" w:rsidRPr="001872B8" w:rsidRDefault="0058278E">
      <w:pPr>
        <w:bidi w:val="0"/>
      </w:pPr>
    </w:p>
    <w:sectPr w:rsidR="0058278E" w:rsidRPr="001872B8"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דור כרמי" w:date="2021-03-18T19:35:00Z" w:initials="דכ">
    <w:p w14:paraId="2255073B" w14:textId="62AA62CB" w:rsidR="006C3CA9" w:rsidRDefault="006C3CA9">
      <w:pPr>
        <w:pStyle w:val="a8"/>
        <w:rPr>
          <w:rtl/>
        </w:rPr>
      </w:pPr>
      <w:r>
        <w:rPr>
          <w:rStyle w:val="a7"/>
        </w:rPr>
        <w:annotationRef/>
      </w:r>
      <w:r>
        <w:rPr>
          <w:rFonts w:hint="cs"/>
          <w:rtl/>
        </w:rPr>
        <w:t>דרישה 3.2</w:t>
      </w:r>
    </w:p>
  </w:comment>
  <w:comment w:id="6" w:author="דור כרמי" w:date="2021-03-18T19:35:00Z" w:initials="דכ">
    <w:p w14:paraId="3E9D3022" w14:textId="1DB68220" w:rsidR="006C3CA9" w:rsidRDefault="006C3CA9" w:rsidP="00A661D6">
      <w:pPr>
        <w:pStyle w:val="a8"/>
        <w:rPr>
          <w:rtl/>
        </w:rPr>
      </w:pPr>
      <w:r>
        <w:rPr>
          <w:rStyle w:val="a7"/>
        </w:rPr>
        <w:annotationRef/>
      </w:r>
      <w:r>
        <w:rPr>
          <w:rFonts w:hint="cs"/>
          <w:rtl/>
        </w:rPr>
        <w:t>דרישה 3.3</w:t>
      </w:r>
    </w:p>
  </w:comment>
  <w:comment w:id="8" w:author="דור כרמי" w:date="2021-03-18T19:35:00Z" w:initials="דכ">
    <w:p w14:paraId="3AE90357" w14:textId="77777777" w:rsidR="006C3CA9" w:rsidRDefault="006C3CA9" w:rsidP="00956F11">
      <w:pPr>
        <w:pStyle w:val="a8"/>
        <w:rPr>
          <w:rtl/>
        </w:rPr>
      </w:pPr>
      <w:r>
        <w:rPr>
          <w:rStyle w:val="a7"/>
        </w:rPr>
        <w:annotationRef/>
      </w:r>
      <w:r>
        <w:rPr>
          <w:rFonts w:hint="cs"/>
          <w:rtl/>
        </w:rPr>
        <w:t xml:space="preserve">דרישה </w:t>
      </w:r>
      <w:r>
        <w:t>4.1</w:t>
      </w:r>
    </w:p>
    <w:p w14:paraId="53F0C923" w14:textId="77777777" w:rsidR="006C3CA9" w:rsidRDefault="006C3CA9" w:rsidP="00956F11">
      <w:pPr>
        <w:pStyle w:val="a8"/>
        <w:rPr>
          <w:rtl/>
        </w:rPr>
      </w:pPr>
      <w:r>
        <w:rPr>
          <w:rFonts w:hint="cs"/>
          <w:rtl/>
        </w:rPr>
        <w:t>מנהל את המלאי:</w:t>
      </w:r>
    </w:p>
    <w:p w14:paraId="3CE5FBE6" w14:textId="77777777" w:rsidR="006C3CA9" w:rsidRDefault="006C3CA9" w:rsidP="00956F11">
      <w:pPr>
        <w:pStyle w:val="a8"/>
        <w:rPr>
          <w:rtl/>
        </w:rPr>
      </w:pPr>
      <w:r>
        <w:rPr>
          <w:rFonts w:hint="cs"/>
          <w:rtl/>
        </w:rPr>
        <w:t>מוסיף מוצר חדש לחנות</w:t>
      </w:r>
    </w:p>
    <w:p w14:paraId="76F8A71C" w14:textId="247ABE4B" w:rsidR="006C3CA9" w:rsidRDefault="006C3CA9" w:rsidP="00956F11">
      <w:pPr>
        <w:pStyle w:val="a8"/>
        <w:rPr>
          <w:rtl/>
        </w:rPr>
      </w:pPr>
      <w:r>
        <w:rPr>
          <w:rFonts w:hint="cs"/>
          <w:rtl/>
        </w:rPr>
        <w:t>מעדכן מלאי של מוצר לחיוב- אספקה</w:t>
      </w:r>
    </w:p>
    <w:p w14:paraId="147F5E3B" w14:textId="179A88FA" w:rsidR="006C3CA9" w:rsidRDefault="006C3CA9" w:rsidP="00956F11">
      <w:pPr>
        <w:pStyle w:val="a8"/>
        <w:rPr>
          <w:rtl/>
        </w:rPr>
      </w:pPr>
      <w:r>
        <w:rPr>
          <w:rFonts w:hint="cs"/>
          <w:rtl/>
        </w:rPr>
        <w:t>מעדכן מלאי של מוצר לשלילה- מכירה, סיבה אחרת</w:t>
      </w:r>
    </w:p>
    <w:p w14:paraId="211D2C1A" w14:textId="7749C147" w:rsidR="006C3CA9" w:rsidRDefault="006C3CA9" w:rsidP="00956F11">
      <w:pPr>
        <w:pStyle w:val="a8"/>
        <w:rPr>
          <w:rtl/>
        </w:rPr>
      </w:pPr>
      <w:r>
        <w:rPr>
          <w:rFonts w:hint="cs"/>
          <w:rtl/>
        </w:rPr>
        <w:t>מסיר מוצר מהחנות</w:t>
      </w:r>
    </w:p>
    <w:p w14:paraId="62793CC7" w14:textId="601D89AA" w:rsidR="006C3CA9" w:rsidRDefault="006C3CA9" w:rsidP="00956F11">
      <w:pPr>
        <w:pStyle w:val="a8"/>
        <w:rPr>
          <w:rtl/>
        </w:rPr>
      </w:pPr>
      <w:r>
        <w:rPr>
          <w:rFonts w:hint="cs"/>
          <w:rtl/>
        </w:rPr>
        <w:t>מעדכן פרטים של מוצר</w:t>
      </w:r>
    </w:p>
    <w:p w14:paraId="4F2FBFE1" w14:textId="7F810A91" w:rsidR="006C3CA9" w:rsidRDefault="006C3CA9" w:rsidP="00956F11">
      <w:pPr>
        <w:pStyle w:val="a8"/>
        <w:rPr>
          <w:rtl/>
        </w:rPr>
      </w:pPr>
    </w:p>
  </w:comment>
  <w:comment w:id="9" w:author="דור כרמי" w:date="2021-03-18T19:35:00Z" w:initials="דכ">
    <w:p w14:paraId="1569BDEF" w14:textId="77777777" w:rsidR="006C3CA9" w:rsidRDefault="006C3CA9" w:rsidP="00956F11">
      <w:pPr>
        <w:pStyle w:val="a8"/>
        <w:rPr>
          <w:rtl/>
        </w:rPr>
      </w:pPr>
      <w:r>
        <w:rPr>
          <w:rStyle w:val="a7"/>
        </w:rPr>
        <w:annotationRef/>
      </w:r>
      <w:r>
        <w:rPr>
          <w:rFonts w:hint="cs"/>
          <w:rtl/>
        </w:rPr>
        <w:t xml:space="preserve">דרישה </w:t>
      </w:r>
      <w:r>
        <w:t>4.1</w:t>
      </w:r>
    </w:p>
    <w:p w14:paraId="14A84428" w14:textId="77777777" w:rsidR="006C3CA9" w:rsidRDefault="006C3CA9" w:rsidP="00956F11">
      <w:pPr>
        <w:pStyle w:val="a8"/>
        <w:rPr>
          <w:rtl/>
        </w:rPr>
      </w:pPr>
      <w:r>
        <w:rPr>
          <w:rFonts w:hint="cs"/>
          <w:rtl/>
        </w:rPr>
        <w:t>מנהל את המלאי:</w:t>
      </w:r>
    </w:p>
    <w:p w14:paraId="164B6D34" w14:textId="77777777" w:rsidR="006C3CA9" w:rsidRDefault="006C3CA9" w:rsidP="00956F11">
      <w:pPr>
        <w:pStyle w:val="a8"/>
        <w:rPr>
          <w:rtl/>
        </w:rPr>
      </w:pPr>
      <w:r>
        <w:rPr>
          <w:rFonts w:hint="cs"/>
          <w:rtl/>
        </w:rPr>
        <w:t>מוסיף מוצר חדש לחנות</w:t>
      </w:r>
    </w:p>
    <w:p w14:paraId="66A91FFB" w14:textId="77777777" w:rsidR="006C3CA9" w:rsidRDefault="006C3CA9" w:rsidP="00956F11">
      <w:pPr>
        <w:pStyle w:val="a8"/>
        <w:rPr>
          <w:rtl/>
        </w:rPr>
      </w:pPr>
      <w:r>
        <w:rPr>
          <w:rFonts w:hint="cs"/>
          <w:rtl/>
        </w:rPr>
        <w:t>מעדכן מלאי של מוצר לחיוב- אספקה</w:t>
      </w:r>
    </w:p>
    <w:p w14:paraId="013CD3F4" w14:textId="77777777" w:rsidR="006C3CA9" w:rsidRDefault="006C3CA9" w:rsidP="00956F11">
      <w:pPr>
        <w:pStyle w:val="a8"/>
        <w:rPr>
          <w:rtl/>
        </w:rPr>
      </w:pPr>
      <w:r>
        <w:rPr>
          <w:rFonts w:hint="cs"/>
          <w:rtl/>
        </w:rPr>
        <w:t>מעדכן מלאי של מוצר לשלילה- מכירה, סיבה אחרת</w:t>
      </w:r>
    </w:p>
    <w:p w14:paraId="159BDD1C" w14:textId="77777777" w:rsidR="006C3CA9" w:rsidRDefault="006C3CA9" w:rsidP="00956F11">
      <w:pPr>
        <w:pStyle w:val="a8"/>
        <w:rPr>
          <w:rtl/>
        </w:rPr>
      </w:pPr>
      <w:r>
        <w:rPr>
          <w:rFonts w:hint="cs"/>
          <w:rtl/>
        </w:rPr>
        <w:t>מסיר מוצר מהחנות</w:t>
      </w:r>
    </w:p>
    <w:p w14:paraId="177E27C2" w14:textId="77777777" w:rsidR="006C3CA9" w:rsidRDefault="006C3CA9" w:rsidP="00956F11">
      <w:pPr>
        <w:pStyle w:val="a8"/>
        <w:rPr>
          <w:rtl/>
        </w:rPr>
      </w:pPr>
      <w:r>
        <w:rPr>
          <w:rFonts w:hint="cs"/>
          <w:rtl/>
        </w:rPr>
        <w:t>מעדכן פרטים של מוצר</w:t>
      </w:r>
    </w:p>
    <w:p w14:paraId="5DC7FF60" w14:textId="77777777" w:rsidR="006C3CA9" w:rsidRDefault="006C3CA9" w:rsidP="00956F11">
      <w:pPr>
        <w:pStyle w:val="a8"/>
        <w:rPr>
          <w:rtl/>
        </w:rPr>
      </w:pPr>
    </w:p>
  </w:comment>
  <w:comment w:id="10" w:author="דור כרמי" w:date="2021-03-18T19:35:00Z" w:initials="דכ">
    <w:p w14:paraId="719BB63C" w14:textId="77777777" w:rsidR="006C3CA9" w:rsidRDefault="006C3CA9" w:rsidP="004D222E">
      <w:pPr>
        <w:pStyle w:val="a8"/>
        <w:rPr>
          <w:rtl/>
        </w:rPr>
      </w:pPr>
      <w:r>
        <w:rPr>
          <w:rStyle w:val="a7"/>
        </w:rPr>
        <w:annotationRef/>
      </w:r>
      <w:r>
        <w:rPr>
          <w:rFonts w:hint="cs"/>
          <w:rtl/>
        </w:rPr>
        <w:t xml:space="preserve">דרישה </w:t>
      </w:r>
      <w:r>
        <w:t>4.1</w:t>
      </w:r>
    </w:p>
    <w:p w14:paraId="7DAB00CC" w14:textId="77777777" w:rsidR="006C3CA9" w:rsidRDefault="006C3CA9" w:rsidP="004D222E">
      <w:pPr>
        <w:pStyle w:val="a8"/>
        <w:rPr>
          <w:rtl/>
        </w:rPr>
      </w:pPr>
      <w:r>
        <w:rPr>
          <w:rFonts w:hint="cs"/>
          <w:rtl/>
        </w:rPr>
        <w:t>מנהל את המלאי:</w:t>
      </w:r>
    </w:p>
    <w:p w14:paraId="244A8C9F" w14:textId="77777777" w:rsidR="006C3CA9" w:rsidRDefault="006C3CA9" w:rsidP="004D222E">
      <w:pPr>
        <w:pStyle w:val="a8"/>
        <w:rPr>
          <w:rtl/>
        </w:rPr>
      </w:pPr>
      <w:r>
        <w:rPr>
          <w:rFonts w:hint="cs"/>
          <w:rtl/>
        </w:rPr>
        <w:t>מוסיף מוצר חדש לחנות</w:t>
      </w:r>
    </w:p>
    <w:p w14:paraId="5B0162A3" w14:textId="77777777" w:rsidR="006C3CA9" w:rsidRDefault="006C3CA9" w:rsidP="004D222E">
      <w:pPr>
        <w:pStyle w:val="a8"/>
        <w:rPr>
          <w:rtl/>
        </w:rPr>
      </w:pPr>
      <w:r>
        <w:rPr>
          <w:rFonts w:hint="cs"/>
          <w:rtl/>
        </w:rPr>
        <w:t>מעדכן מלאי של מוצר לחיוב- אספקה</w:t>
      </w:r>
    </w:p>
    <w:p w14:paraId="5F31EDDD" w14:textId="77777777" w:rsidR="006C3CA9" w:rsidRDefault="006C3CA9" w:rsidP="004D222E">
      <w:pPr>
        <w:pStyle w:val="a8"/>
        <w:rPr>
          <w:rtl/>
        </w:rPr>
      </w:pPr>
      <w:r>
        <w:rPr>
          <w:rFonts w:hint="cs"/>
          <w:rtl/>
        </w:rPr>
        <w:t>מעדכן מלאי של מוצר לשלילה- מכירה, סיבה אחרת</w:t>
      </w:r>
    </w:p>
    <w:p w14:paraId="197F31A5" w14:textId="77777777" w:rsidR="006C3CA9" w:rsidRDefault="006C3CA9" w:rsidP="004D222E">
      <w:pPr>
        <w:pStyle w:val="a8"/>
        <w:rPr>
          <w:rtl/>
        </w:rPr>
      </w:pPr>
      <w:r>
        <w:rPr>
          <w:rFonts w:hint="cs"/>
          <w:rtl/>
        </w:rPr>
        <w:t>מסיר מוצר מהחנות</w:t>
      </w:r>
    </w:p>
    <w:p w14:paraId="3FA0522B" w14:textId="77777777" w:rsidR="006C3CA9" w:rsidRDefault="006C3CA9" w:rsidP="004D222E">
      <w:pPr>
        <w:pStyle w:val="a8"/>
        <w:rPr>
          <w:rtl/>
        </w:rPr>
      </w:pPr>
      <w:r>
        <w:rPr>
          <w:rFonts w:hint="cs"/>
          <w:rtl/>
        </w:rPr>
        <w:t>מעדכן פרטים של מוצר</w:t>
      </w:r>
    </w:p>
    <w:p w14:paraId="047D238D" w14:textId="77777777" w:rsidR="006C3CA9" w:rsidRDefault="006C3CA9" w:rsidP="004D222E">
      <w:pPr>
        <w:pStyle w:val="a8"/>
        <w:rPr>
          <w:rtl/>
        </w:rPr>
      </w:pPr>
    </w:p>
  </w:comment>
  <w:comment w:id="11" w:author="דור כרמי" w:date="2021-03-18T19:35:00Z" w:initials="דכ">
    <w:p w14:paraId="5FFF1A2A" w14:textId="77777777" w:rsidR="006C3CA9" w:rsidRDefault="006C3CA9" w:rsidP="00D62502">
      <w:pPr>
        <w:pStyle w:val="a8"/>
        <w:rPr>
          <w:rtl/>
        </w:rPr>
      </w:pPr>
      <w:r>
        <w:rPr>
          <w:rStyle w:val="a7"/>
        </w:rPr>
        <w:annotationRef/>
      </w:r>
      <w:r>
        <w:rPr>
          <w:rFonts w:hint="cs"/>
          <w:rtl/>
        </w:rPr>
        <w:t xml:space="preserve">דרישה </w:t>
      </w:r>
      <w:r>
        <w:t>4.1</w:t>
      </w:r>
    </w:p>
    <w:p w14:paraId="589BA9FA" w14:textId="77777777" w:rsidR="006C3CA9" w:rsidRDefault="006C3CA9" w:rsidP="00D62502">
      <w:pPr>
        <w:pStyle w:val="a8"/>
        <w:rPr>
          <w:rtl/>
        </w:rPr>
      </w:pPr>
      <w:r>
        <w:rPr>
          <w:rFonts w:hint="cs"/>
          <w:rtl/>
        </w:rPr>
        <w:t>מנהל את המלאי:</w:t>
      </w:r>
    </w:p>
    <w:p w14:paraId="66D4CB29" w14:textId="77777777" w:rsidR="006C3CA9" w:rsidRDefault="006C3CA9" w:rsidP="00D62502">
      <w:pPr>
        <w:pStyle w:val="a8"/>
        <w:rPr>
          <w:rtl/>
        </w:rPr>
      </w:pPr>
      <w:r>
        <w:rPr>
          <w:rFonts w:hint="cs"/>
          <w:rtl/>
        </w:rPr>
        <w:t>מוסיף מוצר חדש לחנות</w:t>
      </w:r>
    </w:p>
    <w:p w14:paraId="0C82E0F4" w14:textId="77777777" w:rsidR="006C3CA9" w:rsidRDefault="006C3CA9" w:rsidP="00D62502">
      <w:pPr>
        <w:pStyle w:val="a8"/>
        <w:rPr>
          <w:rtl/>
        </w:rPr>
      </w:pPr>
      <w:r>
        <w:rPr>
          <w:rFonts w:hint="cs"/>
          <w:rtl/>
        </w:rPr>
        <w:t>מעדכן מלאי של מוצר לחיוב- אספקה</w:t>
      </w:r>
    </w:p>
    <w:p w14:paraId="13FCAA30" w14:textId="77777777" w:rsidR="006C3CA9" w:rsidRDefault="006C3CA9" w:rsidP="00D62502">
      <w:pPr>
        <w:pStyle w:val="a8"/>
        <w:rPr>
          <w:rtl/>
        </w:rPr>
      </w:pPr>
      <w:r>
        <w:rPr>
          <w:rFonts w:hint="cs"/>
          <w:rtl/>
        </w:rPr>
        <w:t>מעדכן מלאי של מוצר לשלילה- מכירה, סיבה אחרת</w:t>
      </w:r>
    </w:p>
    <w:p w14:paraId="5F19BA18" w14:textId="77777777" w:rsidR="006C3CA9" w:rsidRDefault="006C3CA9" w:rsidP="00D62502">
      <w:pPr>
        <w:pStyle w:val="a8"/>
        <w:rPr>
          <w:rtl/>
        </w:rPr>
      </w:pPr>
      <w:r>
        <w:rPr>
          <w:rFonts w:hint="cs"/>
          <w:rtl/>
        </w:rPr>
        <w:t>מסיר מוצר מהחנות</w:t>
      </w:r>
    </w:p>
    <w:p w14:paraId="79050F92" w14:textId="77777777" w:rsidR="006C3CA9" w:rsidRDefault="006C3CA9" w:rsidP="00D62502">
      <w:pPr>
        <w:pStyle w:val="a8"/>
        <w:rPr>
          <w:rtl/>
        </w:rPr>
      </w:pPr>
      <w:r>
        <w:rPr>
          <w:rFonts w:hint="cs"/>
          <w:rtl/>
        </w:rPr>
        <w:t>מעדכן פרטים של מוצר</w:t>
      </w:r>
    </w:p>
    <w:p w14:paraId="5233409C" w14:textId="77777777" w:rsidR="006C3CA9" w:rsidRDefault="006C3CA9" w:rsidP="00D62502">
      <w:pPr>
        <w:pStyle w:val="a8"/>
        <w:rPr>
          <w:rtl/>
        </w:rPr>
      </w:pPr>
    </w:p>
  </w:comment>
  <w:comment w:id="12" w:author="דור כרמי" w:date="2021-03-18T19:35:00Z" w:initials="דכ">
    <w:p w14:paraId="336F46C2" w14:textId="77777777" w:rsidR="006C3CA9" w:rsidRDefault="006C3CA9" w:rsidP="00F4748D">
      <w:pPr>
        <w:pStyle w:val="a8"/>
        <w:rPr>
          <w:rtl/>
        </w:rPr>
      </w:pPr>
      <w:r>
        <w:rPr>
          <w:rStyle w:val="a7"/>
        </w:rPr>
        <w:annotationRef/>
      </w:r>
      <w:r>
        <w:rPr>
          <w:rFonts w:hint="cs"/>
          <w:rtl/>
        </w:rPr>
        <w:t xml:space="preserve">דרישה </w:t>
      </w:r>
      <w:r>
        <w:t>4.1</w:t>
      </w:r>
    </w:p>
    <w:p w14:paraId="4EFA566B" w14:textId="77777777" w:rsidR="006C3CA9" w:rsidRDefault="006C3CA9" w:rsidP="00F4748D">
      <w:pPr>
        <w:pStyle w:val="a8"/>
        <w:rPr>
          <w:rtl/>
        </w:rPr>
      </w:pPr>
      <w:r>
        <w:rPr>
          <w:rFonts w:hint="cs"/>
          <w:rtl/>
        </w:rPr>
        <w:t>מנהל את המלאי:</w:t>
      </w:r>
    </w:p>
    <w:p w14:paraId="74D22DD2" w14:textId="77777777" w:rsidR="006C3CA9" w:rsidRDefault="006C3CA9" w:rsidP="00F4748D">
      <w:pPr>
        <w:pStyle w:val="a8"/>
        <w:rPr>
          <w:rtl/>
        </w:rPr>
      </w:pPr>
      <w:r>
        <w:rPr>
          <w:rFonts w:hint="cs"/>
          <w:rtl/>
        </w:rPr>
        <w:t>מוסיף מוצר חדש לחנות</w:t>
      </w:r>
    </w:p>
    <w:p w14:paraId="3E34C128" w14:textId="77777777" w:rsidR="006C3CA9" w:rsidRDefault="006C3CA9" w:rsidP="00F4748D">
      <w:pPr>
        <w:pStyle w:val="a8"/>
        <w:rPr>
          <w:rtl/>
        </w:rPr>
      </w:pPr>
      <w:r>
        <w:rPr>
          <w:rFonts w:hint="cs"/>
          <w:rtl/>
        </w:rPr>
        <w:t>מעדכן מלאי של מוצר לחיוב- אספקה</w:t>
      </w:r>
    </w:p>
    <w:p w14:paraId="08E2FCB8" w14:textId="77777777" w:rsidR="006C3CA9" w:rsidRDefault="006C3CA9" w:rsidP="00F4748D">
      <w:pPr>
        <w:pStyle w:val="a8"/>
        <w:rPr>
          <w:rtl/>
        </w:rPr>
      </w:pPr>
      <w:r>
        <w:rPr>
          <w:rFonts w:hint="cs"/>
          <w:rtl/>
        </w:rPr>
        <w:t>מעדכן מלאי של מוצר לשלילה- מכירה, סיבה אחרת</w:t>
      </w:r>
    </w:p>
    <w:p w14:paraId="0705C283" w14:textId="77777777" w:rsidR="006C3CA9" w:rsidRDefault="006C3CA9" w:rsidP="00F4748D">
      <w:pPr>
        <w:pStyle w:val="a8"/>
        <w:rPr>
          <w:rtl/>
        </w:rPr>
      </w:pPr>
      <w:r>
        <w:rPr>
          <w:rFonts w:hint="cs"/>
          <w:rtl/>
        </w:rPr>
        <w:t>מסיר מוצר מהחנות</w:t>
      </w:r>
    </w:p>
    <w:p w14:paraId="0303E0C1" w14:textId="77777777" w:rsidR="006C3CA9" w:rsidRDefault="006C3CA9" w:rsidP="00F4748D">
      <w:pPr>
        <w:pStyle w:val="a8"/>
        <w:rPr>
          <w:rtl/>
        </w:rPr>
      </w:pPr>
      <w:r>
        <w:rPr>
          <w:rFonts w:hint="cs"/>
          <w:rtl/>
        </w:rPr>
        <w:t>מעדכן פרטים של מוצר</w:t>
      </w:r>
    </w:p>
    <w:p w14:paraId="46D1F254" w14:textId="77777777" w:rsidR="006C3CA9" w:rsidRDefault="006C3CA9" w:rsidP="00F4748D">
      <w:pPr>
        <w:pStyle w:val="a8"/>
        <w:rPr>
          <w:rtl/>
        </w:rPr>
      </w:pPr>
    </w:p>
  </w:comment>
  <w:comment w:id="13" w:author="דור כרמי" w:date="2021-03-18T19:35:00Z" w:initials="דכ">
    <w:p w14:paraId="316F89C1" w14:textId="77777777" w:rsidR="006C3CA9" w:rsidRDefault="006C3CA9" w:rsidP="003519DD">
      <w:pPr>
        <w:pStyle w:val="a8"/>
        <w:rPr>
          <w:rtl/>
        </w:rPr>
      </w:pPr>
      <w:r>
        <w:rPr>
          <w:rStyle w:val="a7"/>
        </w:rPr>
        <w:annotationRef/>
      </w:r>
      <w:r>
        <w:rPr>
          <w:rFonts w:hint="cs"/>
          <w:rtl/>
        </w:rPr>
        <w:t xml:space="preserve">דרישה </w:t>
      </w:r>
      <w:r>
        <w:t>4.1</w:t>
      </w:r>
    </w:p>
    <w:p w14:paraId="1F048C61" w14:textId="77777777" w:rsidR="006C3CA9" w:rsidRDefault="006C3CA9" w:rsidP="003519DD">
      <w:pPr>
        <w:pStyle w:val="a8"/>
        <w:rPr>
          <w:rtl/>
        </w:rPr>
      </w:pPr>
      <w:r>
        <w:rPr>
          <w:rFonts w:hint="cs"/>
          <w:rtl/>
        </w:rPr>
        <w:t>מנהל את המלאי:</w:t>
      </w:r>
    </w:p>
    <w:p w14:paraId="0C8A21DC" w14:textId="77777777" w:rsidR="006C3CA9" w:rsidRDefault="006C3CA9" w:rsidP="003519DD">
      <w:pPr>
        <w:pStyle w:val="a8"/>
        <w:rPr>
          <w:rtl/>
        </w:rPr>
      </w:pPr>
      <w:r>
        <w:rPr>
          <w:rFonts w:hint="cs"/>
          <w:rtl/>
        </w:rPr>
        <w:t>מוסיף מוצר חדש לחנות</w:t>
      </w:r>
    </w:p>
    <w:p w14:paraId="2A41A660" w14:textId="77777777" w:rsidR="006C3CA9" w:rsidRDefault="006C3CA9" w:rsidP="003519DD">
      <w:pPr>
        <w:pStyle w:val="a8"/>
        <w:rPr>
          <w:rtl/>
        </w:rPr>
      </w:pPr>
      <w:r>
        <w:rPr>
          <w:rFonts w:hint="cs"/>
          <w:rtl/>
        </w:rPr>
        <w:t>מעדכן מלאי של מוצר לחיוב- אספקה</w:t>
      </w:r>
    </w:p>
    <w:p w14:paraId="33988638" w14:textId="77777777" w:rsidR="006C3CA9" w:rsidRDefault="006C3CA9" w:rsidP="003519DD">
      <w:pPr>
        <w:pStyle w:val="a8"/>
        <w:rPr>
          <w:rtl/>
        </w:rPr>
      </w:pPr>
      <w:r>
        <w:rPr>
          <w:rFonts w:hint="cs"/>
          <w:rtl/>
        </w:rPr>
        <w:t>מעדכן מלאי של מוצר לשלילה- מכירה, סיבה אחרת</w:t>
      </w:r>
    </w:p>
    <w:p w14:paraId="7D61E7E9" w14:textId="77777777" w:rsidR="006C3CA9" w:rsidRDefault="006C3CA9" w:rsidP="003519DD">
      <w:pPr>
        <w:pStyle w:val="a8"/>
        <w:rPr>
          <w:rtl/>
        </w:rPr>
      </w:pPr>
      <w:r>
        <w:rPr>
          <w:rFonts w:hint="cs"/>
          <w:rtl/>
        </w:rPr>
        <w:t>מסיר מוצר מהחנות</w:t>
      </w:r>
    </w:p>
    <w:p w14:paraId="300AC01E" w14:textId="77777777" w:rsidR="006C3CA9" w:rsidRDefault="006C3CA9" w:rsidP="003519DD">
      <w:pPr>
        <w:pStyle w:val="a8"/>
        <w:rPr>
          <w:rtl/>
        </w:rPr>
      </w:pPr>
      <w:r>
        <w:rPr>
          <w:rFonts w:hint="cs"/>
          <w:rtl/>
        </w:rPr>
        <w:t>מעדכן פרטים של מוצר</w:t>
      </w:r>
    </w:p>
    <w:p w14:paraId="27791D16" w14:textId="77777777" w:rsidR="006C3CA9" w:rsidRDefault="006C3CA9" w:rsidP="003519DD">
      <w:pPr>
        <w:pStyle w:val="a8"/>
        <w:rPr>
          <w:rtl/>
        </w:rPr>
      </w:pPr>
    </w:p>
  </w:comment>
  <w:comment w:id="14" w:author="דור כרמי" w:date="2021-03-18T19:35:00Z" w:initials="דכ">
    <w:p w14:paraId="333F7D07" w14:textId="77777777" w:rsidR="006C3CA9" w:rsidRDefault="006C3CA9" w:rsidP="009E692E">
      <w:pPr>
        <w:pStyle w:val="a8"/>
        <w:rPr>
          <w:rtl/>
        </w:rPr>
      </w:pPr>
      <w:r>
        <w:rPr>
          <w:rStyle w:val="a7"/>
        </w:rPr>
        <w:annotationRef/>
      </w:r>
      <w:r>
        <w:rPr>
          <w:rFonts w:hint="cs"/>
          <w:rtl/>
        </w:rPr>
        <w:t xml:space="preserve">דרישה </w:t>
      </w:r>
      <w:r>
        <w:t>4.1</w:t>
      </w:r>
    </w:p>
    <w:p w14:paraId="25AC49EA" w14:textId="77777777" w:rsidR="006C3CA9" w:rsidRDefault="006C3CA9" w:rsidP="009E692E">
      <w:pPr>
        <w:pStyle w:val="a8"/>
        <w:rPr>
          <w:rtl/>
        </w:rPr>
      </w:pPr>
      <w:r>
        <w:rPr>
          <w:rFonts w:hint="cs"/>
          <w:rtl/>
        </w:rPr>
        <w:t>מנהל את המלאי:</w:t>
      </w:r>
    </w:p>
    <w:p w14:paraId="5D9C5DB6" w14:textId="77777777" w:rsidR="006C3CA9" w:rsidRDefault="006C3CA9" w:rsidP="009E692E">
      <w:pPr>
        <w:pStyle w:val="a8"/>
        <w:rPr>
          <w:rtl/>
        </w:rPr>
      </w:pPr>
      <w:r>
        <w:rPr>
          <w:rFonts w:hint="cs"/>
          <w:rtl/>
        </w:rPr>
        <w:t>מוסיף מוצר חדש לחנות</w:t>
      </w:r>
    </w:p>
    <w:p w14:paraId="52C408CD" w14:textId="77777777" w:rsidR="006C3CA9" w:rsidRDefault="006C3CA9" w:rsidP="009E692E">
      <w:pPr>
        <w:pStyle w:val="a8"/>
        <w:rPr>
          <w:rtl/>
        </w:rPr>
      </w:pPr>
      <w:r>
        <w:rPr>
          <w:rFonts w:hint="cs"/>
          <w:rtl/>
        </w:rPr>
        <w:t>מעדכן מלאי של מוצר לחיוב- אספקה</w:t>
      </w:r>
    </w:p>
    <w:p w14:paraId="459279B6" w14:textId="77777777" w:rsidR="006C3CA9" w:rsidRDefault="006C3CA9" w:rsidP="009E692E">
      <w:pPr>
        <w:pStyle w:val="a8"/>
        <w:rPr>
          <w:rtl/>
        </w:rPr>
      </w:pPr>
      <w:r>
        <w:rPr>
          <w:rFonts w:hint="cs"/>
          <w:rtl/>
        </w:rPr>
        <w:t>מעדכן מלאי של מוצר לשלילה- מכירה, סיבה אחרת</w:t>
      </w:r>
    </w:p>
    <w:p w14:paraId="1F5421C5" w14:textId="77777777" w:rsidR="006C3CA9" w:rsidRDefault="006C3CA9" w:rsidP="009E692E">
      <w:pPr>
        <w:pStyle w:val="a8"/>
        <w:rPr>
          <w:rtl/>
        </w:rPr>
      </w:pPr>
      <w:r>
        <w:rPr>
          <w:rFonts w:hint="cs"/>
          <w:rtl/>
        </w:rPr>
        <w:t>מסיר מוצר מהחנות</w:t>
      </w:r>
    </w:p>
    <w:p w14:paraId="79A0568F" w14:textId="77777777" w:rsidR="006C3CA9" w:rsidRDefault="006C3CA9" w:rsidP="009E692E">
      <w:pPr>
        <w:pStyle w:val="a8"/>
        <w:rPr>
          <w:rtl/>
        </w:rPr>
      </w:pPr>
      <w:r>
        <w:rPr>
          <w:rFonts w:hint="cs"/>
          <w:rtl/>
        </w:rPr>
        <w:t>מעדכן פרטים של מוצר</w:t>
      </w:r>
    </w:p>
    <w:p w14:paraId="17259D8B" w14:textId="77777777" w:rsidR="006C3CA9" w:rsidRDefault="006C3CA9" w:rsidP="009E692E">
      <w:pPr>
        <w:pStyle w:val="a8"/>
        <w:rPr>
          <w:rtl/>
        </w:rPr>
      </w:pPr>
    </w:p>
  </w:comment>
  <w:comment w:id="15" w:author="דור כרמי" w:date="2021-03-18T19:35:00Z" w:initials="דכ">
    <w:p w14:paraId="3CBCE0C8" w14:textId="77777777" w:rsidR="006C3CA9" w:rsidRDefault="006C3CA9" w:rsidP="00D23448">
      <w:pPr>
        <w:pStyle w:val="a8"/>
        <w:rPr>
          <w:rtl/>
        </w:rPr>
      </w:pPr>
      <w:r>
        <w:rPr>
          <w:rStyle w:val="a7"/>
        </w:rPr>
        <w:annotationRef/>
      </w:r>
      <w:r>
        <w:rPr>
          <w:rFonts w:hint="cs"/>
          <w:rtl/>
        </w:rPr>
        <w:t xml:space="preserve">דרישה </w:t>
      </w:r>
      <w:r>
        <w:t>4.1</w:t>
      </w:r>
    </w:p>
    <w:p w14:paraId="35082250" w14:textId="77777777" w:rsidR="006C3CA9" w:rsidRDefault="006C3CA9" w:rsidP="00D23448">
      <w:pPr>
        <w:pStyle w:val="a8"/>
        <w:rPr>
          <w:rtl/>
        </w:rPr>
      </w:pPr>
      <w:r>
        <w:rPr>
          <w:rFonts w:hint="cs"/>
          <w:rtl/>
        </w:rPr>
        <w:t>מנהל את המלאי:</w:t>
      </w:r>
    </w:p>
    <w:p w14:paraId="14191FBF" w14:textId="77777777" w:rsidR="006C3CA9" w:rsidRDefault="006C3CA9" w:rsidP="00D23448">
      <w:pPr>
        <w:pStyle w:val="a8"/>
        <w:rPr>
          <w:rtl/>
        </w:rPr>
      </w:pPr>
      <w:r>
        <w:rPr>
          <w:rFonts w:hint="cs"/>
          <w:rtl/>
        </w:rPr>
        <w:t>מוסיף מוצר חדש לחנות</w:t>
      </w:r>
    </w:p>
    <w:p w14:paraId="22E39D35" w14:textId="77777777" w:rsidR="006C3CA9" w:rsidRDefault="006C3CA9" w:rsidP="00D23448">
      <w:pPr>
        <w:pStyle w:val="a8"/>
        <w:rPr>
          <w:rtl/>
        </w:rPr>
      </w:pPr>
      <w:r>
        <w:rPr>
          <w:rFonts w:hint="cs"/>
          <w:rtl/>
        </w:rPr>
        <w:t>מעדכן מלאי של מוצר לחיוב- אספקה</w:t>
      </w:r>
    </w:p>
    <w:p w14:paraId="1112C449" w14:textId="77777777" w:rsidR="006C3CA9" w:rsidRDefault="006C3CA9" w:rsidP="00D23448">
      <w:pPr>
        <w:pStyle w:val="a8"/>
        <w:rPr>
          <w:rtl/>
        </w:rPr>
      </w:pPr>
      <w:r>
        <w:rPr>
          <w:rFonts w:hint="cs"/>
          <w:rtl/>
        </w:rPr>
        <w:t>מעדכן מלאי של מוצר לשלילה- מכירה, סיבה אחרת</w:t>
      </w:r>
    </w:p>
    <w:p w14:paraId="1800E9AE" w14:textId="77777777" w:rsidR="006C3CA9" w:rsidRDefault="006C3CA9" w:rsidP="00D23448">
      <w:pPr>
        <w:pStyle w:val="a8"/>
        <w:rPr>
          <w:rtl/>
        </w:rPr>
      </w:pPr>
      <w:r>
        <w:rPr>
          <w:rFonts w:hint="cs"/>
          <w:rtl/>
        </w:rPr>
        <w:t>מסיר מוצר מהחנות</w:t>
      </w:r>
    </w:p>
    <w:p w14:paraId="761184C9" w14:textId="77777777" w:rsidR="006C3CA9" w:rsidRDefault="006C3CA9" w:rsidP="00D23448">
      <w:pPr>
        <w:pStyle w:val="a8"/>
        <w:rPr>
          <w:rtl/>
        </w:rPr>
      </w:pPr>
      <w:r>
        <w:rPr>
          <w:rFonts w:hint="cs"/>
          <w:rtl/>
        </w:rPr>
        <w:t>מעדכן פרטים של מוצר</w:t>
      </w:r>
    </w:p>
    <w:p w14:paraId="1920054A" w14:textId="77777777" w:rsidR="006C3CA9" w:rsidRDefault="006C3CA9" w:rsidP="00D23448">
      <w:pPr>
        <w:pStyle w:val="a8"/>
        <w:rPr>
          <w:rtl/>
        </w:rPr>
      </w:pPr>
    </w:p>
  </w:comment>
  <w:comment w:id="16" w:author="דור כרמי" w:date="2021-03-18T19:35:00Z" w:initials="דכ">
    <w:p w14:paraId="62357E95" w14:textId="77777777" w:rsidR="006C3CA9" w:rsidRDefault="006C3CA9" w:rsidP="009E692E">
      <w:pPr>
        <w:pStyle w:val="a8"/>
        <w:rPr>
          <w:rtl/>
        </w:rPr>
      </w:pPr>
      <w:r>
        <w:rPr>
          <w:rStyle w:val="a7"/>
        </w:rPr>
        <w:annotationRef/>
      </w:r>
      <w:r>
        <w:rPr>
          <w:rFonts w:hint="cs"/>
          <w:rtl/>
        </w:rPr>
        <w:t xml:space="preserve">דרישה </w:t>
      </w:r>
      <w:r>
        <w:t>4.1</w:t>
      </w:r>
    </w:p>
    <w:p w14:paraId="3946025B" w14:textId="77777777" w:rsidR="006C3CA9" w:rsidRDefault="006C3CA9" w:rsidP="009E692E">
      <w:pPr>
        <w:pStyle w:val="a8"/>
        <w:rPr>
          <w:rtl/>
        </w:rPr>
      </w:pPr>
      <w:r>
        <w:rPr>
          <w:rFonts w:hint="cs"/>
          <w:rtl/>
        </w:rPr>
        <w:t>מנהל את המלאי:</w:t>
      </w:r>
    </w:p>
    <w:p w14:paraId="4DD529EF" w14:textId="77777777" w:rsidR="006C3CA9" w:rsidRDefault="006C3CA9" w:rsidP="009E692E">
      <w:pPr>
        <w:pStyle w:val="a8"/>
        <w:rPr>
          <w:rtl/>
        </w:rPr>
      </w:pPr>
      <w:r>
        <w:rPr>
          <w:rFonts w:hint="cs"/>
          <w:rtl/>
        </w:rPr>
        <w:t>מוסיף מוצר חדש לחנות</w:t>
      </w:r>
    </w:p>
    <w:p w14:paraId="05B69D9B" w14:textId="77777777" w:rsidR="006C3CA9" w:rsidRDefault="006C3CA9" w:rsidP="009E692E">
      <w:pPr>
        <w:pStyle w:val="a8"/>
        <w:rPr>
          <w:rtl/>
        </w:rPr>
      </w:pPr>
      <w:r>
        <w:rPr>
          <w:rFonts w:hint="cs"/>
          <w:rtl/>
        </w:rPr>
        <w:t>מעדכן מלאי של מוצר לחיוב- אספקה</w:t>
      </w:r>
    </w:p>
    <w:p w14:paraId="49C8E660" w14:textId="77777777" w:rsidR="006C3CA9" w:rsidRDefault="006C3CA9" w:rsidP="009E692E">
      <w:pPr>
        <w:pStyle w:val="a8"/>
        <w:rPr>
          <w:rtl/>
        </w:rPr>
      </w:pPr>
      <w:r>
        <w:rPr>
          <w:rFonts w:hint="cs"/>
          <w:rtl/>
        </w:rPr>
        <w:t>מעדכן מלאי של מוצר לשלילה- מכירה, סיבה אחרת</w:t>
      </w:r>
    </w:p>
    <w:p w14:paraId="3B3ACB04" w14:textId="77777777" w:rsidR="006C3CA9" w:rsidRDefault="006C3CA9" w:rsidP="009E692E">
      <w:pPr>
        <w:pStyle w:val="a8"/>
        <w:rPr>
          <w:rtl/>
        </w:rPr>
      </w:pPr>
      <w:r>
        <w:rPr>
          <w:rFonts w:hint="cs"/>
          <w:rtl/>
        </w:rPr>
        <w:t>מסיר מוצר מהחנות</w:t>
      </w:r>
    </w:p>
    <w:p w14:paraId="598B1FA2" w14:textId="77777777" w:rsidR="006C3CA9" w:rsidRDefault="006C3CA9" w:rsidP="009E692E">
      <w:pPr>
        <w:pStyle w:val="a8"/>
        <w:rPr>
          <w:rtl/>
        </w:rPr>
      </w:pPr>
      <w:r>
        <w:rPr>
          <w:rFonts w:hint="cs"/>
          <w:rtl/>
        </w:rPr>
        <w:t>מעדכן פרטים של מוצר</w:t>
      </w:r>
    </w:p>
    <w:p w14:paraId="4949791F" w14:textId="77777777" w:rsidR="006C3CA9" w:rsidRDefault="006C3CA9" w:rsidP="009E692E">
      <w:pPr>
        <w:pStyle w:val="a8"/>
        <w:rPr>
          <w:rtl/>
        </w:rPr>
      </w:pPr>
    </w:p>
  </w:comment>
  <w:comment w:id="17" w:author="דור כרמי" w:date="2021-03-18T19:35:00Z" w:initials="דכ">
    <w:p w14:paraId="62A5011D" w14:textId="77777777" w:rsidR="006C3CA9" w:rsidRDefault="006C3CA9" w:rsidP="009E692E">
      <w:pPr>
        <w:pStyle w:val="a8"/>
        <w:rPr>
          <w:rtl/>
        </w:rPr>
      </w:pPr>
      <w:r>
        <w:rPr>
          <w:rStyle w:val="a7"/>
        </w:rPr>
        <w:annotationRef/>
      </w:r>
      <w:r>
        <w:rPr>
          <w:rFonts w:hint="cs"/>
          <w:rtl/>
        </w:rPr>
        <w:t xml:space="preserve">דרישה </w:t>
      </w:r>
      <w:r>
        <w:t>4.1</w:t>
      </w:r>
    </w:p>
    <w:p w14:paraId="6F28B19D" w14:textId="77777777" w:rsidR="006C3CA9" w:rsidRDefault="006C3CA9" w:rsidP="009E692E">
      <w:pPr>
        <w:pStyle w:val="a8"/>
        <w:rPr>
          <w:rtl/>
        </w:rPr>
      </w:pPr>
      <w:r>
        <w:rPr>
          <w:rFonts w:hint="cs"/>
          <w:rtl/>
        </w:rPr>
        <w:t>מנהל את המלאי:</w:t>
      </w:r>
    </w:p>
    <w:p w14:paraId="0732CC73" w14:textId="77777777" w:rsidR="006C3CA9" w:rsidRDefault="006C3CA9" w:rsidP="009E692E">
      <w:pPr>
        <w:pStyle w:val="a8"/>
        <w:rPr>
          <w:rtl/>
        </w:rPr>
      </w:pPr>
      <w:r>
        <w:rPr>
          <w:rFonts w:hint="cs"/>
          <w:rtl/>
        </w:rPr>
        <w:t>מוסיף מוצר חדש לחנות</w:t>
      </w:r>
    </w:p>
    <w:p w14:paraId="42DA075B" w14:textId="77777777" w:rsidR="006C3CA9" w:rsidRDefault="006C3CA9" w:rsidP="009E692E">
      <w:pPr>
        <w:pStyle w:val="a8"/>
        <w:rPr>
          <w:rtl/>
        </w:rPr>
      </w:pPr>
      <w:r>
        <w:rPr>
          <w:rFonts w:hint="cs"/>
          <w:rtl/>
        </w:rPr>
        <w:t>מעדכן מלאי של מוצר לחיוב- אספקה</w:t>
      </w:r>
    </w:p>
    <w:p w14:paraId="41591503" w14:textId="77777777" w:rsidR="006C3CA9" w:rsidRDefault="006C3CA9" w:rsidP="009E692E">
      <w:pPr>
        <w:pStyle w:val="a8"/>
        <w:rPr>
          <w:rtl/>
        </w:rPr>
      </w:pPr>
      <w:r>
        <w:rPr>
          <w:rFonts w:hint="cs"/>
          <w:rtl/>
        </w:rPr>
        <w:t>מעדכן מלאי של מוצר לשלילה- מכירה, סיבה אחרת</w:t>
      </w:r>
    </w:p>
    <w:p w14:paraId="1187DD99" w14:textId="77777777" w:rsidR="006C3CA9" w:rsidRDefault="006C3CA9" w:rsidP="009E692E">
      <w:pPr>
        <w:pStyle w:val="a8"/>
        <w:rPr>
          <w:rtl/>
        </w:rPr>
      </w:pPr>
      <w:r>
        <w:rPr>
          <w:rFonts w:hint="cs"/>
          <w:rtl/>
        </w:rPr>
        <w:t>מסיר מוצר מהחנות</w:t>
      </w:r>
    </w:p>
    <w:p w14:paraId="244CF154" w14:textId="77777777" w:rsidR="006C3CA9" w:rsidRDefault="006C3CA9" w:rsidP="009E692E">
      <w:pPr>
        <w:pStyle w:val="a8"/>
        <w:rPr>
          <w:rtl/>
        </w:rPr>
      </w:pPr>
      <w:r>
        <w:rPr>
          <w:rFonts w:hint="cs"/>
          <w:rtl/>
        </w:rPr>
        <w:t>מעדכן פרטים של מוצר</w:t>
      </w:r>
    </w:p>
    <w:p w14:paraId="36D2E694" w14:textId="77777777" w:rsidR="006C3CA9" w:rsidRDefault="006C3CA9" w:rsidP="009E692E">
      <w:pPr>
        <w:pStyle w:val="a8"/>
        <w:rPr>
          <w:rtl/>
        </w:rPr>
      </w:pPr>
    </w:p>
  </w:comment>
  <w:comment w:id="18" w:author="דור כרמי" w:date="2021-03-18T19:35:00Z" w:initials="דכ">
    <w:p w14:paraId="33183B31" w14:textId="77777777" w:rsidR="006C3CA9" w:rsidRDefault="006C3CA9" w:rsidP="009E692E">
      <w:pPr>
        <w:pStyle w:val="a8"/>
        <w:rPr>
          <w:rtl/>
        </w:rPr>
      </w:pPr>
      <w:r>
        <w:rPr>
          <w:rStyle w:val="a7"/>
        </w:rPr>
        <w:annotationRef/>
      </w:r>
      <w:r>
        <w:rPr>
          <w:rFonts w:hint="cs"/>
          <w:rtl/>
        </w:rPr>
        <w:t xml:space="preserve">דרישה </w:t>
      </w:r>
      <w:r>
        <w:t>4.1</w:t>
      </w:r>
    </w:p>
    <w:p w14:paraId="43A394F3" w14:textId="77777777" w:rsidR="006C3CA9" w:rsidRDefault="006C3CA9" w:rsidP="009E692E">
      <w:pPr>
        <w:pStyle w:val="a8"/>
        <w:rPr>
          <w:rtl/>
        </w:rPr>
      </w:pPr>
      <w:r>
        <w:rPr>
          <w:rFonts w:hint="cs"/>
          <w:rtl/>
        </w:rPr>
        <w:t>מנהל את המלאי:</w:t>
      </w:r>
    </w:p>
    <w:p w14:paraId="7596196C" w14:textId="77777777" w:rsidR="006C3CA9" w:rsidRDefault="006C3CA9" w:rsidP="009E692E">
      <w:pPr>
        <w:pStyle w:val="a8"/>
        <w:rPr>
          <w:rtl/>
        </w:rPr>
      </w:pPr>
      <w:r>
        <w:rPr>
          <w:rFonts w:hint="cs"/>
          <w:rtl/>
        </w:rPr>
        <w:t>מוסיף מוצר חדש לחנות</w:t>
      </w:r>
    </w:p>
    <w:p w14:paraId="1A5A3AB3" w14:textId="77777777" w:rsidR="006C3CA9" w:rsidRDefault="006C3CA9" w:rsidP="009E692E">
      <w:pPr>
        <w:pStyle w:val="a8"/>
        <w:rPr>
          <w:rtl/>
        </w:rPr>
      </w:pPr>
      <w:r>
        <w:rPr>
          <w:rFonts w:hint="cs"/>
          <w:rtl/>
        </w:rPr>
        <w:t>מעדכן מלאי של מוצר לחיוב- אספקה</w:t>
      </w:r>
    </w:p>
    <w:p w14:paraId="128A9F40" w14:textId="77777777" w:rsidR="006C3CA9" w:rsidRDefault="006C3CA9" w:rsidP="009E692E">
      <w:pPr>
        <w:pStyle w:val="a8"/>
        <w:rPr>
          <w:rtl/>
        </w:rPr>
      </w:pPr>
      <w:r>
        <w:rPr>
          <w:rFonts w:hint="cs"/>
          <w:rtl/>
        </w:rPr>
        <w:t>מעדכן מלאי של מוצר לשלילה- מכירה, סיבה אחרת</w:t>
      </w:r>
    </w:p>
    <w:p w14:paraId="6B0C12E5" w14:textId="77777777" w:rsidR="006C3CA9" w:rsidRDefault="006C3CA9" w:rsidP="009E692E">
      <w:pPr>
        <w:pStyle w:val="a8"/>
        <w:rPr>
          <w:rtl/>
        </w:rPr>
      </w:pPr>
      <w:r>
        <w:rPr>
          <w:rFonts w:hint="cs"/>
          <w:rtl/>
        </w:rPr>
        <w:t>מסיר מוצר מהחנות</w:t>
      </w:r>
    </w:p>
    <w:p w14:paraId="493DC152" w14:textId="77777777" w:rsidR="006C3CA9" w:rsidRDefault="006C3CA9" w:rsidP="009E692E">
      <w:pPr>
        <w:pStyle w:val="a8"/>
        <w:rPr>
          <w:rtl/>
        </w:rPr>
      </w:pPr>
      <w:r>
        <w:rPr>
          <w:rFonts w:hint="cs"/>
          <w:rtl/>
        </w:rPr>
        <w:t>מעדכן פרטים של מוצר</w:t>
      </w:r>
    </w:p>
    <w:p w14:paraId="612E3071" w14:textId="77777777" w:rsidR="006C3CA9" w:rsidRDefault="006C3CA9"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448F2" w14:textId="77777777" w:rsidR="00DB3C1D" w:rsidRDefault="00DB3C1D" w:rsidP="003C56A3">
      <w:pPr>
        <w:spacing w:after="0" w:line="240" w:lineRule="auto"/>
      </w:pPr>
      <w:r>
        <w:separator/>
      </w:r>
    </w:p>
  </w:endnote>
  <w:endnote w:type="continuationSeparator" w:id="0">
    <w:p w14:paraId="3B5A892F" w14:textId="77777777" w:rsidR="00DB3C1D" w:rsidRDefault="00DB3C1D"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19EAE" w14:textId="77777777" w:rsidR="00DB3C1D" w:rsidRDefault="00DB3C1D" w:rsidP="003C56A3">
      <w:pPr>
        <w:spacing w:after="0" w:line="240" w:lineRule="auto"/>
      </w:pPr>
      <w:r>
        <w:separator/>
      </w:r>
    </w:p>
  </w:footnote>
  <w:footnote w:type="continuationSeparator" w:id="0">
    <w:p w14:paraId="4097E141" w14:textId="77777777" w:rsidR="00DB3C1D" w:rsidRDefault="00DB3C1D"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7B5329"/>
    <w:multiLevelType w:val="hybridMultilevel"/>
    <w:tmpl w:val="16062146"/>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8"/>
  </w:num>
  <w:num w:numId="4">
    <w:abstractNumId w:val="13"/>
  </w:num>
  <w:num w:numId="5">
    <w:abstractNumId w:val="14"/>
  </w:num>
  <w:num w:numId="6">
    <w:abstractNumId w:val="25"/>
  </w:num>
  <w:num w:numId="7">
    <w:abstractNumId w:val="26"/>
  </w:num>
  <w:num w:numId="8">
    <w:abstractNumId w:val="8"/>
  </w:num>
  <w:num w:numId="9">
    <w:abstractNumId w:val="7"/>
  </w:num>
  <w:num w:numId="10">
    <w:abstractNumId w:val="9"/>
  </w:num>
  <w:num w:numId="11">
    <w:abstractNumId w:val="11"/>
  </w:num>
  <w:num w:numId="12">
    <w:abstractNumId w:val="0"/>
  </w:num>
  <w:num w:numId="13">
    <w:abstractNumId w:val="23"/>
  </w:num>
  <w:num w:numId="14">
    <w:abstractNumId w:val="5"/>
  </w:num>
  <w:num w:numId="15">
    <w:abstractNumId w:val="15"/>
  </w:num>
  <w:num w:numId="16">
    <w:abstractNumId w:val="4"/>
  </w:num>
  <w:num w:numId="17">
    <w:abstractNumId w:val="21"/>
  </w:num>
  <w:num w:numId="18">
    <w:abstractNumId w:val="24"/>
  </w:num>
  <w:num w:numId="19">
    <w:abstractNumId w:val="12"/>
  </w:num>
  <w:num w:numId="20">
    <w:abstractNumId w:val="20"/>
  </w:num>
  <w:num w:numId="21">
    <w:abstractNumId w:val="17"/>
  </w:num>
  <w:num w:numId="22">
    <w:abstractNumId w:val="1"/>
  </w:num>
  <w:num w:numId="23">
    <w:abstractNumId w:val="6"/>
  </w:num>
  <w:num w:numId="24">
    <w:abstractNumId w:val="29"/>
  </w:num>
  <w:num w:numId="25">
    <w:abstractNumId w:val="19"/>
  </w:num>
  <w:num w:numId="26">
    <w:abstractNumId w:val="10"/>
  </w:num>
  <w:num w:numId="27">
    <w:abstractNumId w:val="18"/>
  </w:num>
  <w:num w:numId="28">
    <w:abstractNumId w:val="2"/>
  </w:num>
  <w:num w:numId="29">
    <w:abstractNumId w:val="16"/>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0358A"/>
    <w:rsid w:val="00011D09"/>
    <w:rsid w:val="000328C1"/>
    <w:rsid w:val="000411AD"/>
    <w:rsid w:val="00052377"/>
    <w:rsid w:val="000A169B"/>
    <w:rsid w:val="000D2E1A"/>
    <w:rsid w:val="000F0407"/>
    <w:rsid w:val="000F4A4B"/>
    <w:rsid w:val="00103BA9"/>
    <w:rsid w:val="00114A44"/>
    <w:rsid w:val="00126CE4"/>
    <w:rsid w:val="00142FA4"/>
    <w:rsid w:val="00156370"/>
    <w:rsid w:val="001573BD"/>
    <w:rsid w:val="00157FCC"/>
    <w:rsid w:val="0016151B"/>
    <w:rsid w:val="001872B8"/>
    <w:rsid w:val="001A117E"/>
    <w:rsid w:val="001C047A"/>
    <w:rsid w:val="001C580C"/>
    <w:rsid w:val="00205498"/>
    <w:rsid w:val="002701CD"/>
    <w:rsid w:val="002A602A"/>
    <w:rsid w:val="002B43EB"/>
    <w:rsid w:val="002B4CCD"/>
    <w:rsid w:val="002E782D"/>
    <w:rsid w:val="003035D0"/>
    <w:rsid w:val="003479FF"/>
    <w:rsid w:val="003519DD"/>
    <w:rsid w:val="003A0C2E"/>
    <w:rsid w:val="003C1E36"/>
    <w:rsid w:val="003C3A85"/>
    <w:rsid w:val="003C56A3"/>
    <w:rsid w:val="00407288"/>
    <w:rsid w:val="00407BEE"/>
    <w:rsid w:val="00417341"/>
    <w:rsid w:val="00440120"/>
    <w:rsid w:val="0046644A"/>
    <w:rsid w:val="004751E4"/>
    <w:rsid w:val="00476D14"/>
    <w:rsid w:val="004A3414"/>
    <w:rsid w:val="004B3AD7"/>
    <w:rsid w:val="004C2F70"/>
    <w:rsid w:val="004D222E"/>
    <w:rsid w:val="004F4EE4"/>
    <w:rsid w:val="00527F48"/>
    <w:rsid w:val="00572135"/>
    <w:rsid w:val="00580B3E"/>
    <w:rsid w:val="0058278E"/>
    <w:rsid w:val="005954EE"/>
    <w:rsid w:val="005A06C6"/>
    <w:rsid w:val="005B26CF"/>
    <w:rsid w:val="005C571E"/>
    <w:rsid w:val="005D116B"/>
    <w:rsid w:val="00611B8D"/>
    <w:rsid w:val="00624E76"/>
    <w:rsid w:val="00643424"/>
    <w:rsid w:val="006C3CA9"/>
    <w:rsid w:val="006C768D"/>
    <w:rsid w:val="006D2174"/>
    <w:rsid w:val="006D7DD6"/>
    <w:rsid w:val="007274DA"/>
    <w:rsid w:val="00750AF4"/>
    <w:rsid w:val="00754ACE"/>
    <w:rsid w:val="007A204D"/>
    <w:rsid w:val="007C3612"/>
    <w:rsid w:val="007D3615"/>
    <w:rsid w:val="007D60E1"/>
    <w:rsid w:val="007E295D"/>
    <w:rsid w:val="007F3A8A"/>
    <w:rsid w:val="00812810"/>
    <w:rsid w:val="00833697"/>
    <w:rsid w:val="0085711B"/>
    <w:rsid w:val="00862C22"/>
    <w:rsid w:val="00876725"/>
    <w:rsid w:val="00884298"/>
    <w:rsid w:val="008964A0"/>
    <w:rsid w:val="008A5EA4"/>
    <w:rsid w:val="008C29AD"/>
    <w:rsid w:val="008C3284"/>
    <w:rsid w:val="008E52E3"/>
    <w:rsid w:val="008E7807"/>
    <w:rsid w:val="009057C8"/>
    <w:rsid w:val="009307D1"/>
    <w:rsid w:val="00933463"/>
    <w:rsid w:val="00940235"/>
    <w:rsid w:val="00956F11"/>
    <w:rsid w:val="009B5FA3"/>
    <w:rsid w:val="009C7222"/>
    <w:rsid w:val="009E3621"/>
    <w:rsid w:val="009E692E"/>
    <w:rsid w:val="00A0331A"/>
    <w:rsid w:val="00A0718C"/>
    <w:rsid w:val="00A37649"/>
    <w:rsid w:val="00A61585"/>
    <w:rsid w:val="00A635D9"/>
    <w:rsid w:val="00A661D6"/>
    <w:rsid w:val="00A72BB3"/>
    <w:rsid w:val="00AA788E"/>
    <w:rsid w:val="00AB6C42"/>
    <w:rsid w:val="00AE3E05"/>
    <w:rsid w:val="00AE428D"/>
    <w:rsid w:val="00AE5E33"/>
    <w:rsid w:val="00B34220"/>
    <w:rsid w:val="00B362C8"/>
    <w:rsid w:val="00B370A3"/>
    <w:rsid w:val="00B777D0"/>
    <w:rsid w:val="00B9110C"/>
    <w:rsid w:val="00BC6FC0"/>
    <w:rsid w:val="00C163BE"/>
    <w:rsid w:val="00C5295D"/>
    <w:rsid w:val="00C5689F"/>
    <w:rsid w:val="00C57808"/>
    <w:rsid w:val="00C64573"/>
    <w:rsid w:val="00C97722"/>
    <w:rsid w:val="00CB3439"/>
    <w:rsid w:val="00CC2670"/>
    <w:rsid w:val="00CC7CCC"/>
    <w:rsid w:val="00CD2B6B"/>
    <w:rsid w:val="00CD6D71"/>
    <w:rsid w:val="00CF14C3"/>
    <w:rsid w:val="00D03979"/>
    <w:rsid w:val="00D23448"/>
    <w:rsid w:val="00D62502"/>
    <w:rsid w:val="00D63811"/>
    <w:rsid w:val="00D63A5E"/>
    <w:rsid w:val="00D706E0"/>
    <w:rsid w:val="00DB0C1D"/>
    <w:rsid w:val="00DB3C1D"/>
    <w:rsid w:val="00DE6FAE"/>
    <w:rsid w:val="00E07642"/>
    <w:rsid w:val="00E87439"/>
    <w:rsid w:val="00EA157F"/>
    <w:rsid w:val="00F05747"/>
    <w:rsid w:val="00F4748D"/>
    <w:rsid w:val="00F54BCE"/>
    <w:rsid w:val="00FA0729"/>
    <w:rsid w:val="00FA4035"/>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5860</Words>
  <Characters>29304</Characters>
  <Application>Microsoft Office Word</Application>
  <DocSecurity>0</DocSecurity>
  <Lines>244</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גיל גרובר</cp:lastModifiedBy>
  <cp:revision>11</cp:revision>
  <dcterms:created xsi:type="dcterms:W3CDTF">2021-03-29T06:46:00Z</dcterms:created>
  <dcterms:modified xsi:type="dcterms:W3CDTF">2021-03-30T07:39:00Z</dcterms:modified>
</cp:coreProperties>
</file>